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F43F6" w:rsidR="006A1F6F" w:rsidP="006A1F6F" w:rsidRDefault="006A1F6F" w14:paraId="735E647D" w14:textId="15315022">
      <w:pPr>
        <w:autoSpaceDE w:val="0"/>
        <w:autoSpaceDN w:val="0"/>
        <w:adjustRightInd w:val="0"/>
        <w:spacing w:after="0" w:line="240" w:lineRule="auto"/>
        <w:jc w:val="center"/>
        <w:rPr>
          <w:rFonts w:ascii="Cambria-Bold" w:hAnsi="Cambria-Bold" w:cs="Cambria-Bold"/>
          <w:b/>
          <w:bCs/>
          <w:color w:val="0070C0"/>
          <w:sz w:val="42"/>
          <w:szCs w:val="42"/>
        </w:rPr>
      </w:pPr>
      <w:r w:rsidRPr="00BF43F6">
        <w:rPr>
          <w:rFonts w:ascii="Cambria-Bold" w:hAnsi="Cambria-Bold" w:cs="Cambria-Bold"/>
          <w:b/>
          <w:bCs/>
          <w:color w:val="0070C0"/>
          <w:sz w:val="42"/>
          <w:szCs w:val="42"/>
        </w:rPr>
        <w:t>Troop 54 - Handbook</w:t>
      </w:r>
    </w:p>
    <w:p w:rsidR="006A1F6F" w:rsidP="006A1F6F" w:rsidRDefault="006A1F6F" w14:paraId="0741F611" w14:textId="77777777">
      <w:pPr>
        <w:autoSpaceDE w:val="0"/>
        <w:autoSpaceDN w:val="0"/>
        <w:adjustRightInd w:val="0"/>
        <w:spacing w:after="0" w:line="240" w:lineRule="auto"/>
        <w:rPr>
          <w:rFonts w:ascii="Calibri" w:hAnsi="Calibri" w:cs="Calibri"/>
          <w:color w:val="000000"/>
          <w:sz w:val="20"/>
          <w:szCs w:val="20"/>
        </w:rPr>
      </w:pPr>
    </w:p>
    <w:p w:rsidR="006A1F6F" w:rsidP="006A1F6F" w:rsidRDefault="24CB4E74" w14:paraId="088997F6" w14:textId="561CBF9E">
      <w:pPr>
        <w:autoSpaceDE w:val="0"/>
        <w:autoSpaceDN w:val="0"/>
        <w:adjustRightInd w:val="0"/>
        <w:spacing w:after="0" w:line="240" w:lineRule="auto"/>
        <w:rPr>
          <w:rFonts w:ascii="Calibri" w:hAnsi="Calibri" w:cs="Calibri"/>
          <w:color w:val="000000"/>
          <w:sz w:val="20"/>
          <w:szCs w:val="20"/>
        </w:rPr>
      </w:pPr>
      <w:r w:rsidRPr="5D063B51" w:rsidR="5D063B51">
        <w:rPr>
          <w:rFonts w:ascii="Calibri" w:hAnsi="Calibri" w:cs="Calibri"/>
          <w:color w:val="000000" w:themeColor="text1" w:themeTint="FF" w:themeShade="FF"/>
          <w:sz w:val="20"/>
          <w:szCs w:val="20"/>
        </w:rPr>
        <w:t xml:space="preserve">Adapted by Troop 54 in 2019 and updated last in 2023. Copyright © 2002‐2014 Troop 55 - Houston. Text from this Handbook may be further adapted by other Scout organizations; attribution to “Troop 55, Houston” </w:t>
      </w:r>
      <w:bookmarkStart w:name="_Int_fr5zVeGb" w:id="352923909"/>
      <w:r w:rsidRPr="5D063B51" w:rsidR="5D063B51">
        <w:rPr>
          <w:rFonts w:ascii="Calibri" w:hAnsi="Calibri" w:cs="Calibri"/>
          <w:color w:val="000000" w:themeColor="text1" w:themeTint="FF" w:themeShade="FF"/>
          <w:sz w:val="20"/>
          <w:szCs w:val="20"/>
        </w:rPr>
        <w:t>is  appreciated</w:t>
      </w:r>
      <w:bookmarkEnd w:id="352923909"/>
      <w:r w:rsidRPr="5D063B51" w:rsidR="5D063B51">
        <w:rPr>
          <w:rFonts w:ascii="Calibri" w:hAnsi="Calibri" w:cs="Calibri"/>
          <w:color w:val="000000" w:themeColor="text1" w:themeTint="FF" w:themeShade="FF"/>
          <w:sz w:val="20"/>
          <w:szCs w:val="20"/>
        </w:rPr>
        <w:t>.</w:t>
      </w:r>
    </w:p>
    <w:p w:rsidR="15537F49" w:rsidP="15537F49" w:rsidRDefault="15537F49" w14:paraId="38DC13CD" w14:textId="1D7A3648">
      <w:pPr>
        <w:pStyle w:val="Normal"/>
        <w:spacing w:after="0" w:line="240" w:lineRule="auto"/>
        <w:rPr>
          <w:rFonts w:ascii="Calibri" w:hAnsi="Calibri" w:cs="Calibri"/>
          <w:b w:val="1"/>
          <w:bCs w:val="1"/>
          <w:i w:val="1"/>
          <w:iCs w:val="1"/>
          <w:color w:val="000000" w:themeColor="text1" w:themeTint="FF" w:themeShade="FF"/>
          <w:sz w:val="20"/>
          <w:szCs w:val="20"/>
        </w:rPr>
      </w:pPr>
      <w:r w:rsidRPr="15537F49" w:rsidR="15537F49">
        <w:rPr>
          <w:rFonts w:ascii="Calibri" w:hAnsi="Calibri" w:cs="Calibri"/>
          <w:b w:val="1"/>
          <w:bCs w:val="1"/>
          <w:i w:val="1"/>
          <w:iCs w:val="1"/>
          <w:color w:val="000000" w:themeColor="text1" w:themeTint="FF" w:themeShade="FF"/>
          <w:sz w:val="20"/>
          <w:szCs w:val="20"/>
        </w:rPr>
        <w:t xml:space="preserve">PLEASE NOTE: this table of contents is hyperlinked, click a page </w:t>
      </w:r>
      <w:r w:rsidRPr="15537F49" w:rsidR="15537F49">
        <w:rPr>
          <w:rFonts w:ascii="Calibri" w:hAnsi="Calibri" w:cs="Calibri"/>
          <w:b w:val="1"/>
          <w:bCs w:val="1"/>
          <w:i w:val="1"/>
          <w:iCs w:val="1"/>
          <w:color w:val="000000" w:themeColor="text1" w:themeTint="FF" w:themeShade="FF"/>
          <w:sz w:val="20"/>
          <w:szCs w:val="20"/>
        </w:rPr>
        <w:t>number</w:t>
      </w:r>
      <w:r w:rsidRPr="15537F49" w:rsidR="15537F49">
        <w:rPr>
          <w:rFonts w:ascii="Calibri" w:hAnsi="Calibri" w:cs="Calibri"/>
          <w:b w:val="1"/>
          <w:bCs w:val="1"/>
          <w:i w:val="1"/>
          <w:iCs w:val="1"/>
          <w:color w:val="000000" w:themeColor="text1" w:themeTint="FF" w:themeShade="FF"/>
          <w:sz w:val="20"/>
          <w:szCs w:val="20"/>
        </w:rPr>
        <w:t xml:space="preserve"> and go directly to </w:t>
      </w:r>
      <w:r w:rsidRPr="15537F49" w:rsidR="15537F49">
        <w:rPr>
          <w:rFonts w:ascii="Calibri" w:hAnsi="Calibri" w:cs="Calibri"/>
          <w:b w:val="1"/>
          <w:bCs w:val="1"/>
          <w:i w:val="1"/>
          <w:iCs w:val="1"/>
          <w:color w:val="000000" w:themeColor="text1" w:themeTint="FF" w:themeShade="FF"/>
          <w:sz w:val="20"/>
          <w:szCs w:val="20"/>
        </w:rPr>
        <w:t>a des</w:t>
      </w:r>
      <w:r w:rsidRPr="15537F49" w:rsidR="15537F49">
        <w:rPr>
          <w:rFonts w:ascii="Calibri" w:hAnsi="Calibri" w:cs="Calibri"/>
          <w:b w:val="1"/>
          <w:bCs w:val="1"/>
          <w:i w:val="1"/>
          <w:iCs w:val="1"/>
          <w:color w:val="000000" w:themeColor="text1" w:themeTint="FF" w:themeShade="FF"/>
          <w:sz w:val="20"/>
          <w:szCs w:val="20"/>
        </w:rPr>
        <w:t>ired section</w:t>
      </w:r>
    </w:p>
    <w:sdt>
      <w:sdtPr>
        <w:id w:val="1719023257"/>
        <w:docPartObj>
          <w:docPartGallery w:val="Table of Contents"/>
          <w:docPartUnique/>
        </w:docPartObj>
      </w:sdtPr>
      <w:sdtContent>
        <w:p w:rsidR="0078157B" w:rsidRDefault="0078157B" w14:paraId="6607011A" w14:textId="69A2805F">
          <w:pPr>
            <w:pStyle w:val="TOCHeading"/>
          </w:pPr>
          <w:r w:rsidR="16AB5318">
            <w:rPr/>
            <w:t>Contents</w:t>
          </w:r>
        </w:p>
        <w:p w:rsidR="0078157B" w:rsidP="16AB5318" w:rsidRDefault="0078157B" w14:paraId="1EB9F753" w14:textId="3CB2C8DB">
          <w:pPr>
            <w:pStyle w:val="TOC1"/>
            <w:tabs>
              <w:tab w:val="right" w:leader="dot" w:pos="9360"/>
            </w:tabs>
            <w:rPr>
              <w:rStyle w:val="Hyperlink"/>
              <w:noProof/>
            </w:rPr>
          </w:pPr>
          <w:r>
            <w:fldChar w:fldCharType="begin"/>
          </w:r>
          <w:r>
            <w:instrText xml:space="preserve">TOC \o "1-3" \h \z \u</w:instrText>
          </w:r>
          <w:r>
            <w:fldChar w:fldCharType="separate"/>
          </w:r>
          <w:hyperlink w:anchor="_Toc17678422">
            <w:r w:rsidRPr="16AB5318" w:rsidR="16AB5318">
              <w:rPr>
                <w:rStyle w:val="Hyperlink"/>
              </w:rPr>
              <w:t>Fast Facts About Troop 54</w:t>
            </w:r>
            <w:r>
              <w:tab/>
            </w:r>
            <w:r>
              <w:fldChar w:fldCharType="begin"/>
            </w:r>
            <w:r>
              <w:instrText xml:space="preserve">PAGEREF _Toc17678422 \h</w:instrText>
            </w:r>
            <w:r>
              <w:fldChar w:fldCharType="separate"/>
            </w:r>
            <w:r w:rsidRPr="16AB5318" w:rsidR="16AB5318">
              <w:rPr>
                <w:rStyle w:val="Hyperlink"/>
              </w:rPr>
              <w:t>1</w:t>
            </w:r>
            <w:r>
              <w:fldChar w:fldCharType="end"/>
            </w:r>
          </w:hyperlink>
        </w:p>
        <w:p w:rsidR="0078157B" w:rsidP="16AB5318" w:rsidRDefault="00AE743D" w14:paraId="5F51F0E9" w14:textId="15F8BB56">
          <w:pPr>
            <w:pStyle w:val="TOC1"/>
            <w:tabs>
              <w:tab w:val="right" w:leader="dot" w:pos="9360"/>
            </w:tabs>
            <w:rPr>
              <w:rStyle w:val="Hyperlink"/>
              <w:noProof/>
            </w:rPr>
          </w:pPr>
          <w:hyperlink w:anchor="_Toc421328754">
            <w:r w:rsidRPr="16AB5318" w:rsidR="16AB5318">
              <w:rPr>
                <w:rStyle w:val="Hyperlink"/>
              </w:rPr>
              <w:t>Active Participation</w:t>
            </w:r>
            <w:r>
              <w:tab/>
            </w:r>
            <w:r>
              <w:fldChar w:fldCharType="begin"/>
            </w:r>
            <w:r>
              <w:instrText xml:space="preserve">PAGEREF _Toc421328754 \h</w:instrText>
            </w:r>
            <w:r>
              <w:fldChar w:fldCharType="separate"/>
            </w:r>
            <w:r w:rsidRPr="16AB5318" w:rsidR="16AB5318">
              <w:rPr>
                <w:rStyle w:val="Hyperlink"/>
              </w:rPr>
              <w:t>3</w:t>
            </w:r>
            <w:r>
              <w:fldChar w:fldCharType="end"/>
            </w:r>
          </w:hyperlink>
        </w:p>
        <w:p w:rsidR="0078157B" w:rsidP="16AB5318" w:rsidRDefault="00AE743D" w14:paraId="6593F89A" w14:textId="55101976">
          <w:pPr>
            <w:pStyle w:val="TOC1"/>
            <w:tabs>
              <w:tab w:val="right" w:leader="dot" w:pos="9360"/>
            </w:tabs>
            <w:rPr>
              <w:rStyle w:val="Hyperlink"/>
              <w:noProof/>
            </w:rPr>
          </w:pPr>
          <w:hyperlink w:anchor="_Toc917959741">
            <w:r w:rsidRPr="16AB5318" w:rsidR="16AB5318">
              <w:rPr>
                <w:rStyle w:val="Hyperlink"/>
              </w:rPr>
              <w:t>Adult Leader Registration</w:t>
            </w:r>
            <w:r>
              <w:tab/>
            </w:r>
            <w:r>
              <w:fldChar w:fldCharType="begin"/>
            </w:r>
            <w:r>
              <w:instrText xml:space="preserve">PAGEREF _Toc917959741 \h</w:instrText>
            </w:r>
            <w:r>
              <w:fldChar w:fldCharType="separate"/>
            </w:r>
            <w:r w:rsidRPr="16AB5318" w:rsidR="16AB5318">
              <w:rPr>
                <w:rStyle w:val="Hyperlink"/>
              </w:rPr>
              <w:t>5</w:t>
            </w:r>
            <w:r>
              <w:fldChar w:fldCharType="end"/>
            </w:r>
          </w:hyperlink>
        </w:p>
        <w:p w:rsidR="0078157B" w:rsidP="16AB5318" w:rsidRDefault="00AE743D" w14:paraId="78B5239A" w14:textId="6E758EB7">
          <w:pPr>
            <w:pStyle w:val="TOC1"/>
            <w:tabs>
              <w:tab w:val="right" w:leader="dot" w:pos="9360"/>
            </w:tabs>
            <w:rPr>
              <w:rStyle w:val="Hyperlink"/>
              <w:noProof/>
            </w:rPr>
          </w:pPr>
          <w:hyperlink w:anchor="_Toc1456504334">
            <w:r w:rsidRPr="16AB5318" w:rsidR="16AB5318">
              <w:rPr>
                <w:rStyle w:val="Hyperlink"/>
              </w:rPr>
              <w:t>Adult Leader Training</w:t>
            </w:r>
            <w:r>
              <w:tab/>
            </w:r>
            <w:r>
              <w:fldChar w:fldCharType="begin"/>
            </w:r>
            <w:r>
              <w:instrText xml:space="preserve">PAGEREF _Toc1456504334 \h</w:instrText>
            </w:r>
            <w:r>
              <w:fldChar w:fldCharType="separate"/>
            </w:r>
            <w:r w:rsidRPr="16AB5318" w:rsidR="16AB5318">
              <w:rPr>
                <w:rStyle w:val="Hyperlink"/>
              </w:rPr>
              <w:t>5</w:t>
            </w:r>
            <w:r>
              <w:fldChar w:fldCharType="end"/>
            </w:r>
          </w:hyperlink>
        </w:p>
        <w:p w:rsidR="0078157B" w:rsidP="16AB5318" w:rsidRDefault="00AE743D" w14:paraId="5823CE38" w14:textId="1AD11ADD">
          <w:pPr>
            <w:pStyle w:val="TOC1"/>
            <w:tabs>
              <w:tab w:val="right" w:leader="dot" w:pos="9360"/>
            </w:tabs>
            <w:rPr>
              <w:rStyle w:val="Hyperlink"/>
              <w:noProof/>
            </w:rPr>
          </w:pPr>
          <w:hyperlink w:anchor="_Toc736941426">
            <w:r w:rsidRPr="16AB5318" w:rsidR="16AB5318">
              <w:rPr>
                <w:rStyle w:val="Hyperlink"/>
              </w:rPr>
              <w:t>Advancement</w:t>
            </w:r>
            <w:r>
              <w:tab/>
            </w:r>
            <w:r>
              <w:fldChar w:fldCharType="begin"/>
            </w:r>
            <w:r>
              <w:instrText xml:space="preserve">PAGEREF _Toc736941426 \h</w:instrText>
            </w:r>
            <w:r>
              <w:fldChar w:fldCharType="separate"/>
            </w:r>
            <w:r w:rsidRPr="16AB5318" w:rsidR="16AB5318">
              <w:rPr>
                <w:rStyle w:val="Hyperlink"/>
              </w:rPr>
              <w:t>5</w:t>
            </w:r>
            <w:r>
              <w:fldChar w:fldCharType="end"/>
            </w:r>
          </w:hyperlink>
        </w:p>
        <w:p w:rsidR="0078157B" w:rsidP="16AB5318" w:rsidRDefault="00AE743D" w14:paraId="70AB1D2C" w14:textId="4243DBB2">
          <w:pPr>
            <w:pStyle w:val="TOC1"/>
            <w:tabs>
              <w:tab w:val="right" w:leader="dot" w:pos="9360"/>
            </w:tabs>
            <w:rPr>
              <w:rStyle w:val="Hyperlink"/>
              <w:noProof/>
            </w:rPr>
          </w:pPr>
          <w:hyperlink w:anchor="_Toc1240674768">
            <w:r w:rsidRPr="16AB5318" w:rsidR="16AB5318">
              <w:rPr>
                <w:rStyle w:val="Hyperlink"/>
              </w:rPr>
              <w:t>Boards of Review</w:t>
            </w:r>
            <w:r>
              <w:tab/>
            </w:r>
            <w:r>
              <w:fldChar w:fldCharType="begin"/>
            </w:r>
            <w:r>
              <w:instrText xml:space="preserve">PAGEREF _Toc1240674768 \h</w:instrText>
            </w:r>
            <w:r>
              <w:fldChar w:fldCharType="separate"/>
            </w:r>
            <w:r w:rsidRPr="16AB5318" w:rsidR="16AB5318">
              <w:rPr>
                <w:rStyle w:val="Hyperlink"/>
              </w:rPr>
              <w:t>6</w:t>
            </w:r>
            <w:r>
              <w:fldChar w:fldCharType="end"/>
            </w:r>
          </w:hyperlink>
        </w:p>
        <w:p w:rsidR="0078157B" w:rsidP="16AB5318" w:rsidRDefault="00AE743D" w14:paraId="6F8B1139" w14:textId="487B09A1">
          <w:pPr>
            <w:pStyle w:val="TOC1"/>
            <w:tabs>
              <w:tab w:val="right" w:leader="dot" w:pos="9360"/>
            </w:tabs>
            <w:rPr>
              <w:rStyle w:val="Hyperlink"/>
              <w:noProof/>
            </w:rPr>
          </w:pPr>
          <w:hyperlink w:anchor="_Toc1316812086">
            <w:r w:rsidRPr="16AB5318" w:rsidR="16AB5318">
              <w:rPr>
                <w:rStyle w:val="Hyperlink"/>
              </w:rPr>
              <w:t>Scout Handbook</w:t>
            </w:r>
            <w:r>
              <w:tab/>
            </w:r>
            <w:r>
              <w:fldChar w:fldCharType="begin"/>
            </w:r>
            <w:r>
              <w:instrText xml:space="preserve">PAGEREF _Toc1316812086 \h</w:instrText>
            </w:r>
            <w:r>
              <w:fldChar w:fldCharType="separate"/>
            </w:r>
            <w:r w:rsidRPr="16AB5318" w:rsidR="16AB5318">
              <w:rPr>
                <w:rStyle w:val="Hyperlink"/>
              </w:rPr>
              <w:t>7</w:t>
            </w:r>
            <w:r>
              <w:fldChar w:fldCharType="end"/>
            </w:r>
          </w:hyperlink>
        </w:p>
        <w:p w:rsidR="0078157B" w:rsidP="16AB5318" w:rsidRDefault="00AE743D" w14:paraId="4520BBCE" w14:textId="27901185">
          <w:pPr>
            <w:pStyle w:val="TOC1"/>
            <w:tabs>
              <w:tab w:val="right" w:leader="dot" w:pos="9360"/>
            </w:tabs>
            <w:rPr>
              <w:rStyle w:val="Hyperlink"/>
              <w:noProof/>
            </w:rPr>
          </w:pPr>
          <w:hyperlink w:anchor="_Toc2128387737">
            <w:r w:rsidRPr="16AB5318" w:rsidR="16AB5318">
              <w:rPr>
                <w:rStyle w:val="Hyperlink"/>
              </w:rPr>
              <w:t>Buddy system (activities)</w:t>
            </w:r>
            <w:r>
              <w:tab/>
            </w:r>
            <w:r>
              <w:fldChar w:fldCharType="begin"/>
            </w:r>
            <w:r>
              <w:instrText xml:space="preserve">PAGEREF _Toc2128387737 \h</w:instrText>
            </w:r>
            <w:r>
              <w:fldChar w:fldCharType="separate"/>
            </w:r>
            <w:r w:rsidRPr="16AB5318" w:rsidR="16AB5318">
              <w:rPr>
                <w:rStyle w:val="Hyperlink"/>
              </w:rPr>
              <w:t>7</w:t>
            </w:r>
            <w:r>
              <w:fldChar w:fldCharType="end"/>
            </w:r>
          </w:hyperlink>
        </w:p>
        <w:p w:rsidR="0078157B" w:rsidP="16AB5318" w:rsidRDefault="00AE743D" w14:paraId="13D1B0AB" w14:textId="45218358">
          <w:pPr>
            <w:pStyle w:val="TOC1"/>
            <w:tabs>
              <w:tab w:val="right" w:leader="dot" w:pos="9360"/>
            </w:tabs>
            <w:rPr>
              <w:rStyle w:val="Hyperlink"/>
              <w:noProof/>
            </w:rPr>
          </w:pPr>
          <w:hyperlink w:anchor="_Toc810788421">
            <w:r w:rsidRPr="16AB5318" w:rsidR="16AB5318">
              <w:rPr>
                <w:rStyle w:val="Hyperlink"/>
              </w:rPr>
              <w:t>Campouts</w:t>
            </w:r>
            <w:r>
              <w:tab/>
            </w:r>
            <w:r>
              <w:fldChar w:fldCharType="begin"/>
            </w:r>
            <w:r>
              <w:instrText xml:space="preserve">PAGEREF _Toc810788421 \h</w:instrText>
            </w:r>
            <w:r>
              <w:fldChar w:fldCharType="separate"/>
            </w:r>
            <w:r w:rsidRPr="16AB5318" w:rsidR="16AB5318">
              <w:rPr>
                <w:rStyle w:val="Hyperlink"/>
              </w:rPr>
              <w:t>7</w:t>
            </w:r>
            <w:r>
              <w:fldChar w:fldCharType="end"/>
            </w:r>
          </w:hyperlink>
        </w:p>
        <w:p w:rsidR="0078157B" w:rsidP="16AB5318" w:rsidRDefault="00AE743D" w14:paraId="6E7359FF" w14:textId="583B2B22">
          <w:pPr>
            <w:pStyle w:val="TOC1"/>
            <w:tabs>
              <w:tab w:val="right" w:leader="dot" w:pos="9360"/>
            </w:tabs>
            <w:rPr>
              <w:rStyle w:val="Hyperlink"/>
              <w:noProof/>
            </w:rPr>
          </w:pPr>
          <w:hyperlink w:anchor="_Toc413007343">
            <w:r w:rsidRPr="16AB5318" w:rsidR="16AB5318">
              <w:rPr>
                <w:rStyle w:val="Hyperlink"/>
              </w:rPr>
              <w:t>Campout personal gear</w:t>
            </w:r>
            <w:r>
              <w:tab/>
            </w:r>
            <w:r>
              <w:fldChar w:fldCharType="begin"/>
            </w:r>
            <w:r>
              <w:instrText xml:space="preserve">PAGEREF _Toc413007343 \h</w:instrText>
            </w:r>
            <w:r>
              <w:fldChar w:fldCharType="separate"/>
            </w:r>
            <w:r w:rsidRPr="16AB5318" w:rsidR="16AB5318">
              <w:rPr>
                <w:rStyle w:val="Hyperlink"/>
              </w:rPr>
              <w:t>9</w:t>
            </w:r>
            <w:r>
              <w:fldChar w:fldCharType="end"/>
            </w:r>
          </w:hyperlink>
        </w:p>
        <w:p w:rsidR="0078157B" w:rsidP="16AB5318" w:rsidRDefault="00AE743D" w14:paraId="5A508F96" w14:textId="39A0E066">
          <w:pPr>
            <w:pStyle w:val="TOC1"/>
            <w:tabs>
              <w:tab w:val="right" w:leader="dot" w:pos="9360"/>
            </w:tabs>
            <w:rPr>
              <w:rStyle w:val="Hyperlink"/>
              <w:noProof/>
            </w:rPr>
          </w:pPr>
          <w:hyperlink w:anchor="_Toc73724869">
            <w:r w:rsidRPr="16AB5318" w:rsidR="16AB5318">
              <w:rPr>
                <w:rStyle w:val="Hyperlink"/>
              </w:rPr>
              <w:t>Chartered organization</w:t>
            </w:r>
            <w:r>
              <w:tab/>
            </w:r>
            <w:r>
              <w:fldChar w:fldCharType="begin"/>
            </w:r>
            <w:r>
              <w:instrText xml:space="preserve">PAGEREF _Toc73724869 \h</w:instrText>
            </w:r>
            <w:r>
              <w:fldChar w:fldCharType="separate"/>
            </w:r>
            <w:r w:rsidRPr="16AB5318" w:rsidR="16AB5318">
              <w:rPr>
                <w:rStyle w:val="Hyperlink"/>
              </w:rPr>
              <w:t>10</w:t>
            </w:r>
            <w:r>
              <w:fldChar w:fldCharType="end"/>
            </w:r>
          </w:hyperlink>
        </w:p>
        <w:p w:rsidR="0078157B" w:rsidP="16AB5318" w:rsidRDefault="00AE743D" w14:paraId="5FA14262" w14:textId="6C799DF3">
          <w:pPr>
            <w:pStyle w:val="TOC1"/>
            <w:tabs>
              <w:tab w:val="right" w:leader="dot" w:pos="9360"/>
            </w:tabs>
            <w:rPr>
              <w:rStyle w:val="Hyperlink"/>
              <w:noProof/>
            </w:rPr>
          </w:pPr>
          <w:hyperlink w:anchor="_Toc869140285">
            <w:r w:rsidRPr="16AB5318" w:rsidR="16AB5318">
              <w:rPr>
                <w:rStyle w:val="Hyperlink"/>
              </w:rPr>
              <w:t>Courts of Honor</w:t>
            </w:r>
            <w:r>
              <w:tab/>
            </w:r>
            <w:r>
              <w:fldChar w:fldCharType="begin"/>
            </w:r>
            <w:r>
              <w:instrText xml:space="preserve">PAGEREF _Toc869140285 \h</w:instrText>
            </w:r>
            <w:r>
              <w:fldChar w:fldCharType="separate"/>
            </w:r>
            <w:r w:rsidRPr="16AB5318" w:rsidR="16AB5318">
              <w:rPr>
                <w:rStyle w:val="Hyperlink"/>
              </w:rPr>
              <w:t>11</w:t>
            </w:r>
            <w:r>
              <w:fldChar w:fldCharType="end"/>
            </w:r>
          </w:hyperlink>
        </w:p>
        <w:p w:rsidR="0078157B" w:rsidP="16AB5318" w:rsidRDefault="00AE743D" w14:paraId="487CA216" w14:textId="721CD1A5">
          <w:pPr>
            <w:pStyle w:val="TOC1"/>
            <w:tabs>
              <w:tab w:val="right" w:leader="dot" w:pos="9360"/>
            </w:tabs>
            <w:rPr>
              <w:rStyle w:val="Hyperlink"/>
              <w:noProof/>
            </w:rPr>
          </w:pPr>
          <w:hyperlink w:anchor="_Toc1839679724">
            <w:r w:rsidRPr="16AB5318" w:rsidR="16AB5318">
              <w:rPr>
                <w:rStyle w:val="Hyperlink"/>
              </w:rPr>
              <w:t>Expense reimbursement</w:t>
            </w:r>
            <w:r>
              <w:tab/>
            </w:r>
            <w:r>
              <w:fldChar w:fldCharType="begin"/>
            </w:r>
            <w:r>
              <w:instrText xml:space="preserve">PAGEREF _Toc1839679724 \h</w:instrText>
            </w:r>
            <w:r>
              <w:fldChar w:fldCharType="separate"/>
            </w:r>
            <w:r w:rsidRPr="16AB5318" w:rsidR="16AB5318">
              <w:rPr>
                <w:rStyle w:val="Hyperlink"/>
              </w:rPr>
              <w:t>11</w:t>
            </w:r>
            <w:r>
              <w:fldChar w:fldCharType="end"/>
            </w:r>
          </w:hyperlink>
        </w:p>
        <w:p w:rsidR="0078157B" w:rsidP="16AB5318" w:rsidRDefault="00AE743D" w14:paraId="706302D3" w14:textId="7FB21560">
          <w:pPr>
            <w:pStyle w:val="TOC1"/>
            <w:tabs>
              <w:tab w:val="right" w:leader="dot" w:pos="9360"/>
            </w:tabs>
            <w:rPr>
              <w:rStyle w:val="Hyperlink"/>
              <w:noProof/>
            </w:rPr>
          </w:pPr>
          <w:hyperlink w:anchor="_Toc1200062889">
            <w:r w:rsidRPr="16AB5318" w:rsidR="16AB5318">
              <w:rPr>
                <w:rStyle w:val="Hyperlink"/>
              </w:rPr>
              <w:t>Fundraising</w:t>
            </w:r>
            <w:r>
              <w:tab/>
            </w:r>
            <w:r>
              <w:fldChar w:fldCharType="begin"/>
            </w:r>
            <w:r>
              <w:instrText xml:space="preserve">PAGEREF _Toc1200062889 \h</w:instrText>
            </w:r>
            <w:r>
              <w:fldChar w:fldCharType="separate"/>
            </w:r>
            <w:r w:rsidRPr="16AB5318" w:rsidR="16AB5318">
              <w:rPr>
                <w:rStyle w:val="Hyperlink"/>
              </w:rPr>
              <w:t>11</w:t>
            </w:r>
            <w:r>
              <w:fldChar w:fldCharType="end"/>
            </w:r>
          </w:hyperlink>
        </w:p>
        <w:p w:rsidR="0078157B" w:rsidP="16AB5318" w:rsidRDefault="00AE743D" w14:paraId="21705AE1" w14:textId="0B580089">
          <w:pPr>
            <w:pStyle w:val="TOC1"/>
            <w:tabs>
              <w:tab w:val="right" w:leader="dot" w:pos="9360"/>
            </w:tabs>
            <w:rPr>
              <w:rStyle w:val="Hyperlink"/>
              <w:noProof/>
            </w:rPr>
          </w:pPr>
          <w:hyperlink w:anchor="_Toc1639940620">
            <w:r w:rsidRPr="16AB5318" w:rsidR="16AB5318">
              <w:rPr>
                <w:rStyle w:val="Hyperlink"/>
              </w:rPr>
              <w:t>Goat Patrol</w:t>
            </w:r>
            <w:r>
              <w:tab/>
            </w:r>
            <w:r>
              <w:fldChar w:fldCharType="begin"/>
            </w:r>
            <w:r>
              <w:instrText xml:space="preserve">PAGEREF _Toc1639940620 \h</w:instrText>
            </w:r>
            <w:r>
              <w:fldChar w:fldCharType="separate"/>
            </w:r>
            <w:r w:rsidRPr="16AB5318" w:rsidR="16AB5318">
              <w:rPr>
                <w:rStyle w:val="Hyperlink"/>
              </w:rPr>
              <w:t>11</w:t>
            </w:r>
            <w:r>
              <w:fldChar w:fldCharType="end"/>
            </w:r>
          </w:hyperlink>
        </w:p>
        <w:p w:rsidR="0078157B" w:rsidP="16AB5318" w:rsidRDefault="00AE743D" w14:paraId="6E5B37E3" w14:textId="2AF25A7C">
          <w:pPr>
            <w:pStyle w:val="TOC1"/>
            <w:tabs>
              <w:tab w:val="right" w:leader="dot" w:pos="9360"/>
            </w:tabs>
            <w:rPr>
              <w:rStyle w:val="Hyperlink"/>
              <w:noProof/>
            </w:rPr>
          </w:pPr>
          <w:hyperlink w:anchor="_Toc1826269587">
            <w:r w:rsidRPr="16AB5318" w:rsidR="16AB5318">
              <w:rPr>
                <w:rStyle w:val="Hyperlink"/>
              </w:rPr>
              <w:t>Medications</w:t>
            </w:r>
            <w:r>
              <w:tab/>
            </w:r>
            <w:r>
              <w:fldChar w:fldCharType="begin"/>
            </w:r>
            <w:r>
              <w:instrText xml:space="preserve">PAGEREF _Toc1826269587 \h</w:instrText>
            </w:r>
            <w:r>
              <w:fldChar w:fldCharType="separate"/>
            </w:r>
            <w:r w:rsidRPr="16AB5318" w:rsidR="16AB5318">
              <w:rPr>
                <w:rStyle w:val="Hyperlink"/>
              </w:rPr>
              <w:t>12</w:t>
            </w:r>
            <w:r>
              <w:fldChar w:fldCharType="end"/>
            </w:r>
          </w:hyperlink>
        </w:p>
        <w:p w:rsidR="0078157B" w:rsidP="16AB5318" w:rsidRDefault="00AE743D" w14:paraId="3C7BEA9D" w14:textId="3F53F4A9">
          <w:pPr>
            <w:pStyle w:val="TOC1"/>
            <w:tabs>
              <w:tab w:val="right" w:leader="dot" w:pos="9360"/>
            </w:tabs>
            <w:rPr>
              <w:rStyle w:val="Hyperlink"/>
              <w:noProof/>
            </w:rPr>
          </w:pPr>
          <w:hyperlink w:anchor="_Toc686515271">
            <w:r w:rsidRPr="16AB5318" w:rsidR="16AB5318">
              <w:rPr>
                <w:rStyle w:val="Hyperlink"/>
              </w:rPr>
              <w:t>Meetings (Troop)</w:t>
            </w:r>
            <w:r>
              <w:tab/>
            </w:r>
            <w:r>
              <w:fldChar w:fldCharType="begin"/>
            </w:r>
            <w:r>
              <w:instrText xml:space="preserve">PAGEREF _Toc686515271 \h</w:instrText>
            </w:r>
            <w:r>
              <w:fldChar w:fldCharType="separate"/>
            </w:r>
            <w:r w:rsidRPr="16AB5318" w:rsidR="16AB5318">
              <w:rPr>
                <w:rStyle w:val="Hyperlink"/>
              </w:rPr>
              <w:t>12</w:t>
            </w:r>
            <w:r>
              <w:fldChar w:fldCharType="end"/>
            </w:r>
          </w:hyperlink>
        </w:p>
        <w:p w:rsidR="0078157B" w:rsidP="16AB5318" w:rsidRDefault="00AE743D" w14:paraId="78E45948" w14:textId="2EE514D9">
          <w:pPr>
            <w:pStyle w:val="TOC1"/>
            <w:tabs>
              <w:tab w:val="right" w:leader="dot" w:pos="9360"/>
            </w:tabs>
            <w:rPr>
              <w:rStyle w:val="Hyperlink"/>
              <w:noProof/>
            </w:rPr>
          </w:pPr>
          <w:hyperlink w:anchor="_Toc338775699">
            <w:r w:rsidRPr="16AB5318" w:rsidR="16AB5318">
              <w:rPr>
                <w:rStyle w:val="Hyperlink"/>
              </w:rPr>
              <w:t>Merit Badges (for Scouts, parents, and adult leaders)</w:t>
            </w:r>
            <w:r>
              <w:tab/>
            </w:r>
            <w:r>
              <w:fldChar w:fldCharType="begin"/>
            </w:r>
            <w:r>
              <w:instrText xml:space="preserve">PAGEREF _Toc338775699 \h</w:instrText>
            </w:r>
            <w:r>
              <w:fldChar w:fldCharType="separate"/>
            </w:r>
            <w:r w:rsidRPr="16AB5318" w:rsidR="16AB5318">
              <w:rPr>
                <w:rStyle w:val="Hyperlink"/>
              </w:rPr>
              <w:t>12</w:t>
            </w:r>
            <w:r>
              <w:fldChar w:fldCharType="end"/>
            </w:r>
          </w:hyperlink>
        </w:p>
        <w:p w:rsidR="0078157B" w:rsidP="16AB5318" w:rsidRDefault="00AE743D" w14:paraId="6B420D99" w14:textId="532FC426">
          <w:pPr>
            <w:pStyle w:val="TOC1"/>
            <w:tabs>
              <w:tab w:val="right" w:leader="dot" w:pos="9360"/>
            </w:tabs>
            <w:rPr>
              <w:rStyle w:val="Hyperlink"/>
              <w:noProof/>
            </w:rPr>
          </w:pPr>
          <w:hyperlink w:anchor="_Toc92750896">
            <w:r w:rsidRPr="16AB5318" w:rsidR="16AB5318">
              <w:rPr>
                <w:rStyle w:val="Hyperlink"/>
              </w:rPr>
              <w:t>Merit Badge Counseling (for interested parents)</w:t>
            </w:r>
            <w:r>
              <w:tab/>
            </w:r>
            <w:r>
              <w:fldChar w:fldCharType="begin"/>
            </w:r>
            <w:r>
              <w:instrText xml:space="preserve">PAGEREF _Toc92750896 \h</w:instrText>
            </w:r>
            <w:r>
              <w:fldChar w:fldCharType="separate"/>
            </w:r>
            <w:r w:rsidRPr="16AB5318" w:rsidR="16AB5318">
              <w:rPr>
                <w:rStyle w:val="Hyperlink"/>
              </w:rPr>
              <w:t>17</w:t>
            </w:r>
            <w:r>
              <w:fldChar w:fldCharType="end"/>
            </w:r>
          </w:hyperlink>
        </w:p>
        <w:p w:rsidR="0078157B" w:rsidP="16AB5318" w:rsidRDefault="00AE743D" w14:paraId="60109CE4" w14:textId="6A467B33">
          <w:pPr>
            <w:pStyle w:val="TOC1"/>
            <w:tabs>
              <w:tab w:val="right" w:leader="dot" w:pos="9360"/>
            </w:tabs>
            <w:rPr>
              <w:rStyle w:val="Hyperlink"/>
              <w:noProof/>
            </w:rPr>
          </w:pPr>
          <w:hyperlink w:anchor="_Toc815576087">
            <w:r w:rsidRPr="16AB5318" w:rsidR="16AB5318">
              <w:rPr>
                <w:rStyle w:val="Hyperlink"/>
              </w:rPr>
              <w:t>Mission Statements</w:t>
            </w:r>
            <w:r>
              <w:tab/>
            </w:r>
            <w:r>
              <w:fldChar w:fldCharType="begin"/>
            </w:r>
            <w:r>
              <w:instrText xml:space="preserve">PAGEREF _Toc815576087 \h</w:instrText>
            </w:r>
            <w:r>
              <w:fldChar w:fldCharType="separate"/>
            </w:r>
            <w:r w:rsidRPr="16AB5318" w:rsidR="16AB5318">
              <w:rPr>
                <w:rStyle w:val="Hyperlink"/>
              </w:rPr>
              <w:t>20</w:t>
            </w:r>
            <w:r>
              <w:fldChar w:fldCharType="end"/>
            </w:r>
          </w:hyperlink>
        </w:p>
        <w:p w:rsidR="0078157B" w:rsidP="16AB5318" w:rsidRDefault="00AE743D" w14:paraId="785FCFD6" w14:textId="0623B79F">
          <w:pPr>
            <w:pStyle w:val="TOC1"/>
            <w:tabs>
              <w:tab w:val="right" w:leader="dot" w:pos="9360"/>
            </w:tabs>
            <w:rPr>
              <w:rStyle w:val="Hyperlink"/>
              <w:noProof/>
            </w:rPr>
          </w:pPr>
          <w:hyperlink w:anchor="_Toc611473787">
            <w:r w:rsidRPr="16AB5318" w:rsidR="16AB5318">
              <w:rPr>
                <w:rStyle w:val="Hyperlink"/>
              </w:rPr>
              <w:t>Order of the Arrow</w:t>
            </w:r>
            <w:r>
              <w:tab/>
            </w:r>
            <w:r>
              <w:fldChar w:fldCharType="begin"/>
            </w:r>
            <w:r>
              <w:instrText xml:space="preserve">PAGEREF _Toc611473787 \h</w:instrText>
            </w:r>
            <w:r>
              <w:fldChar w:fldCharType="separate"/>
            </w:r>
            <w:r w:rsidRPr="16AB5318" w:rsidR="16AB5318">
              <w:rPr>
                <w:rStyle w:val="Hyperlink"/>
              </w:rPr>
              <w:t>20</w:t>
            </w:r>
            <w:r>
              <w:fldChar w:fldCharType="end"/>
            </w:r>
          </w:hyperlink>
        </w:p>
        <w:p w:rsidR="0078157B" w:rsidP="16AB5318" w:rsidRDefault="00AE743D" w14:paraId="0EB52BFF" w14:textId="7FD3D541">
          <w:pPr>
            <w:pStyle w:val="TOC1"/>
            <w:tabs>
              <w:tab w:val="right" w:leader="dot" w:pos="9360"/>
            </w:tabs>
            <w:rPr>
              <w:rStyle w:val="Hyperlink"/>
              <w:noProof/>
            </w:rPr>
          </w:pPr>
          <w:hyperlink w:anchor="_Toc1749030149">
            <w:r w:rsidRPr="16AB5318" w:rsidR="16AB5318">
              <w:rPr>
                <w:rStyle w:val="Hyperlink"/>
              </w:rPr>
              <w:t>"Org charts"</w:t>
            </w:r>
            <w:r>
              <w:tab/>
            </w:r>
            <w:r>
              <w:fldChar w:fldCharType="begin"/>
            </w:r>
            <w:r>
              <w:instrText xml:space="preserve">PAGEREF _Toc1749030149 \h</w:instrText>
            </w:r>
            <w:r>
              <w:fldChar w:fldCharType="separate"/>
            </w:r>
            <w:r w:rsidRPr="16AB5318" w:rsidR="16AB5318">
              <w:rPr>
                <w:rStyle w:val="Hyperlink"/>
              </w:rPr>
              <w:t>20</w:t>
            </w:r>
            <w:r>
              <w:fldChar w:fldCharType="end"/>
            </w:r>
          </w:hyperlink>
        </w:p>
        <w:p w:rsidR="0078157B" w:rsidP="16AB5318" w:rsidRDefault="00AE743D" w14:paraId="576594CD" w14:textId="0B5BECD3">
          <w:pPr>
            <w:pStyle w:val="TOC1"/>
            <w:tabs>
              <w:tab w:val="right" w:leader="dot" w:pos="9360"/>
            </w:tabs>
            <w:rPr>
              <w:rStyle w:val="Hyperlink"/>
              <w:noProof/>
            </w:rPr>
          </w:pPr>
          <w:hyperlink w:anchor="_Toc1247207592">
            <w:r w:rsidRPr="16AB5318" w:rsidR="16AB5318">
              <w:rPr>
                <w:rStyle w:val="Hyperlink"/>
              </w:rPr>
              <w:t>Patrol Assistant Scoutmasters ("PASMs")</w:t>
            </w:r>
            <w:r>
              <w:tab/>
            </w:r>
            <w:r>
              <w:fldChar w:fldCharType="begin"/>
            </w:r>
            <w:r>
              <w:instrText xml:space="preserve">PAGEREF _Toc1247207592 \h</w:instrText>
            </w:r>
            <w:r>
              <w:fldChar w:fldCharType="separate"/>
            </w:r>
            <w:r w:rsidRPr="16AB5318" w:rsidR="16AB5318">
              <w:rPr>
                <w:rStyle w:val="Hyperlink"/>
              </w:rPr>
              <w:t>21</w:t>
            </w:r>
            <w:r>
              <w:fldChar w:fldCharType="end"/>
            </w:r>
          </w:hyperlink>
        </w:p>
        <w:p w:rsidR="0078157B" w:rsidP="16AB5318" w:rsidRDefault="00AE743D" w14:paraId="6F0A5B08" w14:textId="408753BD">
          <w:pPr>
            <w:pStyle w:val="TOC1"/>
            <w:tabs>
              <w:tab w:val="right" w:leader="dot" w:pos="9360"/>
            </w:tabs>
            <w:rPr>
              <w:rStyle w:val="Hyperlink"/>
              <w:noProof/>
            </w:rPr>
          </w:pPr>
          <w:hyperlink w:anchor="_Toc187722236">
            <w:r w:rsidRPr="16AB5318" w:rsidR="16AB5318">
              <w:rPr>
                <w:rStyle w:val="Hyperlink"/>
              </w:rPr>
              <w:t>Patrol method</w:t>
            </w:r>
            <w:r>
              <w:tab/>
            </w:r>
            <w:r>
              <w:fldChar w:fldCharType="begin"/>
            </w:r>
            <w:r>
              <w:instrText xml:space="preserve">PAGEREF _Toc187722236 \h</w:instrText>
            </w:r>
            <w:r>
              <w:fldChar w:fldCharType="separate"/>
            </w:r>
            <w:r w:rsidRPr="16AB5318" w:rsidR="16AB5318">
              <w:rPr>
                <w:rStyle w:val="Hyperlink"/>
              </w:rPr>
              <w:t>23</w:t>
            </w:r>
            <w:r>
              <w:fldChar w:fldCharType="end"/>
            </w:r>
          </w:hyperlink>
        </w:p>
        <w:p w:rsidR="0078157B" w:rsidP="16AB5318" w:rsidRDefault="00AE743D" w14:paraId="7B532495" w14:textId="0D0E47EB">
          <w:pPr>
            <w:pStyle w:val="TOC1"/>
            <w:tabs>
              <w:tab w:val="right" w:leader="dot" w:pos="9360"/>
            </w:tabs>
            <w:rPr>
              <w:rStyle w:val="Hyperlink"/>
              <w:noProof/>
            </w:rPr>
          </w:pPr>
          <w:hyperlink w:anchor="_Toc1791506668">
            <w:r w:rsidRPr="16AB5318" w:rsidR="16AB5318">
              <w:rPr>
                <w:rStyle w:val="Hyperlink"/>
              </w:rPr>
              <w:t>Prohibited items</w:t>
            </w:r>
            <w:r>
              <w:tab/>
            </w:r>
            <w:r>
              <w:fldChar w:fldCharType="begin"/>
            </w:r>
            <w:r>
              <w:instrText xml:space="preserve">PAGEREF _Toc1791506668 \h</w:instrText>
            </w:r>
            <w:r>
              <w:fldChar w:fldCharType="separate"/>
            </w:r>
            <w:r w:rsidRPr="16AB5318" w:rsidR="16AB5318">
              <w:rPr>
                <w:rStyle w:val="Hyperlink"/>
              </w:rPr>
              <w:t>24</w:t>
            </w:r>
            <w:r>
              <w:fldChar w:fldCharType="end"/>
            </w:r>
          </w:hyperlink>
        </w:p>
        <w:p w:rsidR="0078157B" w:rsidP="16AB5318" w:rsidRDefault="00AE743D" w14:paraId="3FAF70E0" w14:textId="3C2C547D">
          <w:pPr>
            <w:pStyle w:val="TOC1"/>
            <w:tabs>
              <w:tab w:val="right" w:leader="dot" w:pos="9360"/>
            </w:tabs>
            <w:rPr>
              <w:rStyle w:val="Hyperlink"/>
              <w:noProof/>
            </w:rPr>
          </w:pPr>
          <w:hyperlink w:anchor="_Toc873134129">
            <w:r w:rsidRPr="16AB5318" w:rsidR="16AB5318">
              <w:rPr>
                <w:rStyle w:val="Hyperlink"/>
              </w:rPr>
              <w:t>Scholarships</w:t>
            </w:r>
            <w:r>
              <w:tab/>
            </w:r>
            <w:r>
              <w:fldChar w:fldCharType="begin"/>
            </w:r>
            <w:r>
              <w:instrText xml:space="preserve">PAGEREF _Toc873134129 \h</w:instrText>
            </w:r>
            <w:r>
              <w:fldChar w:fldCharType="separate"/>
            </w:r>
            <w:r w:rsidRPr="16AB5318" w:rsidR="16AB5318">
              <w:rPr>
                <w:rStyle w:val="Hyperlink"/>
              </w:rPr>
              <w:t>25</w:t>
            </w:r>
            <w:r>
              <w:fldChar w:fldCharType="end"/>
            </w:r>
          </w:hyperlink>
        </w:p>
        <w:p w:rsidR="0078157B" w:rsidP="16AB5318" w:rsidRDefault="00AE743D" w14:paraId="488A07E2" w14:textId="2138FA1C">
          <w:pPr>
            <w:pStyle w:val="TOC1"/>
            <w:tabs>
              <w:tab w:val="right" w:leader="dot" w:pos="9360"/>
            </w:tabs>
            <w:rPr>
              <w:rStyle w:val="Hyperlink"/>
              <w:noProof/>
            </w:rPr>
          </w:pPr>
          <w:hyperlink w:anchor="_Toc751454511">
            <w:r w:rsidRPr="16AB5318" w:rsidR="16AB5318">
              <w:rPr>
                <w:rStyle w:val="Hyperlink"/>
              </w:rPr>
              <w:t>Scout Shop</w:t>
            </w:r>
            <w:r>
              <w:tab/>
            </w:r>
            <w:r>
              <w:fldChar w:fldCharType="begin"/>
            </w:r>
            <w:r>
              <w:instrText xml:space="preserve">PAGEREF _Toc751454511 \h</w:instrText>
            </w:r>
            <w:r>
              <w:fldChar w:fldCharType="separate"/>
            </w:r>
            <w:r w:rsidRPr="16AB5318" w:rsidR="16AB5318">
              <w:rPr>
                <w:rStyle w:val="Hyperlink"/>
              </w:rPr>
              <w:t>26</w:t>
            </w:r>
            <w:r>
              <w:fldChar w:fldCharType="end"/>
            </w:r>
          </w:hyperlink>
        </w:p>
        <w:p w:rsidR="0078157B" w:rsidP="16AB5318" w:rsidRDefault="00AE743D" w14:paraId="725D4004" w14:textId="7C6325B8">
          <w:pPr>
            <w:pStyle w:val="TOC1"/>
            <w:tabs>
              <w:tab w:val="right" w:leader="dot" w:pos="9360"/>
            </w:tabs>
            <w:rPr>
              <w:rStyle w:val="Hyperlink"/>
              <w:noProof/>
            </w:rPr>
          </w:pPr>
          <w:hyperlink w:anchor="_Toc1476542311">
            <w:r w:rsidRPr="16AB5318" w:rsidR="16AB5318">
              <w:rPr>
                <w:rStyle w:val="Hyperlink"/>
              </w:rPr>
              <w:t>Scoutmaster and Assistant Scoutmasters</w:t>
            </w:r>
            <w:r>
              <w:tab/>
            </w:r>
            <w:r>
              <w:fldChar w:fldCharType="begin"/>
            </w:r>
            <w:r>
              <w:instrText xml:space="preserve">PAGEREF _Toc1476542311 \h</w:instrText>
            </w:r>
            <w:r>
              <w:fldChar w:fldCharType="separate"/>
            </w:r>
            <w:r w:rsidRPr="16AB5318" w:rsidR="16AB5318">
              <w:rPr>
                <w:rStyle w:val="Hyperlink"/>
              </w:rPr>
              <w:t>26</w:t>
            </w:r>
            <w:r>
              <w:fldChar w:fldCharType="end"/>
            </w:r>
          </w:hyperlink>
        </w:p>
        <w:p w:rsidR="0078157B" w:rsidP="16AB5318" w:rsidRDefault="00AE743D" w14:paraId="7E6DCE43" w14:textId="209F8F41">
          <w:pPr>
            <w:pStyle w:val="TOC1"/>
            <w:tabs>
              <w:tab w:val="right" w:leader="dot" w:pos="9360"/>
            </w:tabs>
            <w:rPr>
              <w:rStyle w:val="Hyperlink"/>
              <w:noProof/>
            </w:rPr>
          </w:pPr>
          <w:hyperlink w:anchor="_Toc1244995646">
            <w:r w:rsidRPr="16AB5318" w:rsidR="16AB5318">
              <w:rPr>
                <w:rStyle w:val="Hyperlink"/>
              </w:rPr>
              <w:t>Scoutmaster conferences</w:t>
            </w:r>
            <w:r>
              <w:tab/>
            </w:r>
            <w:r>
              <w:fldChar w:fldCharType="begin"/>
            </w:r>
            <w:r>
              <w:instrText xml:space="preserve">PAGEREF _Toc1244995646 \h</w:instrText>
            </w:r>
            <w:r>
              <w:fldChar w:fldCharType="separate"/>
            </w:r>
            <w:r w:rsidRPr="16AB5318" w:rsidR="16AB5318">
              <w:rPr>
                <w:rStyle w:val="Hyperlink"/>
              </w:rPr>
              <w:t>27</w:t>
            </w:r>
            <w:r>
              <w:fldChar w:fldCharType="end"/>
            </w:r>
          </w:hyperlink>
        </w:p>
        <w:p w:rsidR="0078157B" w:rsidP="16AB5318" w:rsidRDefault="00AE743D" w14:paraId="558EE76F" w14:textId="61AF7E5C">
          <w:pPr>
            <w:pStyle w:val="TOC1"/>
            <w:tabs>
              <w:tab w:val="right" w:leader="dot" w:pos="9360"/>
            </w:tabs>
            <w:rPr>
              <w:rStyle w:val="Hyperlink"/>
              <w:noProof/>
            </w:rPr>
          </w:pPr>
          <w:hyperlink w:anchor="_Toc194570197">
            <w:r w:rsidRPr="16AB5318" w:rsidR="16AB5318">
              <w:rPr>
                <w:rStyle w:val="Hyperlink"/>
              </w:rPr>
              <w:t>Service projects</w:t>
            </w:r>
            <w:r>
              <w:tab/>
            </w:r>
            <w:r>
              <w:fldChar w:fldCharType="begin"/>
            </w:r>
            <w:r>
              <w:instrText xml:space="preserve">PAGEREF _Toc194570197 \h</w:instrText>
            </w:r>
            <w:r>
              <w:fldChar w:fldCharType="separate"/>
            </w:r>
            <w:r w:rsidRPr="16AB5318" w:rsidR="16AB5318">
              <w:rPr>
                <w:rStyle w:val="Hyperlink"/>
              </w:rPr>
              <w:t>27</w:t>
            </w:r>
            <w:r>
              <w:fldChar w:fldCharType="end"/>
            </w:r>
          </w:hyperlink>
        </w:p>
        <w:p w:rsidR="0078157B" w:rsidP="16AB5318" w:rsidRDefault="00AE743D" w14:paraId="66517A58" w14:textId="4316B254">
          <w:pPr>
            <w:pStyle w:val="TOC1"/>
            <w:tabs>
              <w:tab w:val="right" w:leader="dot" w:pos="9360"/>
            </w:tabs>
            <w:rPr>
              <w:rStyle w:val="Hyperlink"/>
              <w:noProof/>
            </w:rPr>
          </w:pPr>
          <w:hyperlink w:anchor="_Toc1479364295">
            <w:r w:rsidRPr="16AB5318" w:rsidR="16AB5318">
              <w:rPr>
                <w:rStyle w:val="Hyperlink"/>
              </w:rPr>
              <w:t>Summer camp</w:t>
            </w:r>
            <w:r>
              <w:tab/>
            </w:r>
            <w:r>
              <w:fldChar w:fldCharType="begin"/>
            </w:r>
            <w:r>
              <w:instrText xml:space="preserve">PAGEREF _Toc1479364295 \h</w:instrText>
            </w:r>
            <w:r>
              <w:fldChar w:fldCharType="separate"/>
            </w:r>
            <w:r w:rsidRPr="16AB5318" w:rsidR="16AB5318">
              <w:rPr>
                <w:rStyle w:val="Hyperlink"/>
              </w:rPr>
              <w:t>27</w:t>
            </w:r>
            <w:r>
              <w:fldChar w:fldCharType="end"/>
            </w:r>
          </w:hyperlink>
        </w:p>
        <w:p w:rsidR="0078157B" w:rsidP="16AB5318" w:rsidRDefault="00AE743D" w14:paraId="5ECF66D2" w14:textId="03B870C6">
          <w:pPr>
            <w:pStyle w:val="TOC1"/>
            <w:tabs>
              <w:tab w:val="right" w:leader="dot" w:pos="9360"/>
            </w:tabs>
            <w:rPr>
              <w:rStyle w:val="Hyperlink"/>
              <w:noProof/>
            </w:rPr>
          </w:pPr>
          <w:hyperlink w:anchor="_Toc1228683653">
            <w:r w:rsidRPr="16AB5318" w:rsidR="16AB5318">
              <w:rPr>
                <w:rStyle w:val="Hyperlink"/>
              </w:rPr>
              <w:t>Troop Committee</w:t>
            </w:r>
            <w:r>
              <w:tab/>
            </w:r>
            <w:r>
              <w:fldChar w:fldCharType="begin"/>
            </w:r>
            <w:r>
              <w:instrText xml:space="preserve">PAGEREF _Toc1228683653 \h</w:instrText>
            </w:r>
            <w:r>
              <w:fldChar w:fldCharType="separate"/>
            </w:r>
            <w:r w:rsidRPr="16AB5318" w:rsidR="16AB5318">
              <w:rPr>
                <w:rStyle w:val="Hyperlink"/>
              </w:rPr>
              <w:t>29</w:t>
            </w:r>
            <w:r>
              <w:fldChar w:fldCharType="end"/>
            </w:r>
          </w:hyperlink>
        </w:p>
        <w:p w:rsidR="0078157B" w:rsidP="16AB5318" w:rsidRDefault="00AE743D" w14:paraId="55A872DC" w14:textId="6F3F11E2">
          <w:pPr>
            <w:pStyle w:val="TOC1"/>
            <w:tabs>
              <w:tab w:val="right" w:leader="dot" w:pos="9360"/>
            </w:tabs>
            <w:rPr>
              <w:rStyle w:val="Hyperlink"/>
              <w:noProof/>
            </w:rPr>
          </w:pPr>
          <w:hyperlink w:anchor="_Toc1460809714">
            <w:r w:rsidRPr="16AB5318" w:rsidR="16AB5318">
              <w:rPr>
                <w:rStyle w:val="Hyperlink"/>
              </w:rPr>
              <w:t>Uniforms</w:t>
            </w:r>
            <w:r>
              <w:tab/>
            </w:r>
            <w:r>
              <w:fldChar w:fldCharType="begin"/>
            </w:r>
            <w:r>
              <w:instrText xml:space="preserve">PAGEREF _Toc1460809714 \h</w:instrText>
            </w:r>
            <w:r>
              <w:fldChar w:fldCharType="separate"/>
            </w:r>
            <w:r w:rsidRPr="16AB5318" w:rsidR="16AB5318">
              <w:rPr>
                <w:rStyle w:val="Hyperlink"/>
              </w:rPr>
              <w:t>29</w:t>
            </w:r>
            <w:r>
              <w:fldChar w:fldCharType="end"/>
            </w:r>
          </w:hyperlink>
        </w:p>
        <w:p w:rsidR="0078157B" w:rsidP="16AB5318" w:rsidRDefault="00AE743D" w14:paraId="3A4B4354" w14:textId="26C47081">
          <w:pPr>
            <w:pStyle w:val="TOC1"/>
            <w:tabs>
              <w:tab w:val="right" w:leader="dot" w:pos="9360"/>
            </w:tabs>
            <w:rPr>
              <w:rStyle w:val="Hyperlink"/>
              <w:noProof/>
            </w:rPr>
          </w:pPr>
          <w:hyperlink w:anchor="_Toc1742312620">
            <w:r w:rsidRPr="16AB5318" w:rsidR="16AB5318">
              <w:rPr>
                <w:rStyle w:val="Hyperlink"/>
              </w:rPr>
              <w:t>Troop 55</w:t>
            </w:r>
            <w:r>
              <w:tab/>
            </w:r>
            <w:r>
              <w:fldChar w:fldCharType="begin"/>
            </w:r>
            <w:r>
              <w:instrText xml:space="preserve">PAGEREF _Toc1742312620 \h</w:instrText>
            </w:r>
            <w:r>
              <w:fldChar w:fldCharType="separate"/>
            </w:r>
            <w:r w:rsidRPr="16AB5318" w:rsidR="16AB5318">
              <w:rPr>
                <w:rStyle w:val="Hyperlink"/>
              </w:rPr>
              <w:t>31</w:t>
            </w:r>
            <w:r>
              <w:fldChar w:fldCharType="end"/>
            </w:r>
          </w:hyperlink>
        </w:p>
        <w:p w:rsidR="0078157B" w:rsidP="16AB5318" w:rsidRDefault="00AE743D" w14:paraId="7462CC72" w14:textId="3000C390">
          <w:pPr>
            <w:pStyle w:val="TOC1"/>
            <w:tabs>
              <w:tab w:val="right" w:leader="dot" w:pos="9360"/>
            </w:tabs>
            <w:rPr>
              <w:rStyle w:val="Hyperlink"/>
              <w:noProof/>
            </w:rPr>
          </w:pPr>
          <w:hyperlink w:anchor="_Toc666444268">
            <w:r w:rsidRPr="16AB5318" w:rsidR="16AB5318">
              <w:rPr>
                <w:rStyle w:val="Hyperlink"/>
              </w:rPr>
              <w:t>Venturing Crew 55</w:t>
            </w:r>
            <w:r>
              <w:tab/>
            </w:r>
            <w:r>
              <w:fldChar w:fldCharType="begin"/>
            </w:r>
            <w:r>
              <w:instrText xml:space="preserve">PAGEREF _Toc666444268 \h</w:instrText>
            </w:r>
            <w:r>
              <w:fldChar w:fldCharType="separate"/>
            </w:r>
            <w:r w:rsidRPr="16AB5318" w:rsidR="16AB5318">
              <w:rPr>
                <w:rStyle w:val="Hyperlink"/>
              </w:rPr>
              <w:t>31</w:t>
            </w:r>
            <w:r>
              <w:fldChar w:fldCharType="end"/>
            </w:r>
          </w:hyperlink>
        </w:p>
        <w:p w:rsidR="15537F49" w:rsidP="15537F49" w:rsidRDefault="15537F49" w14:paraId="10D4F239" w14:textId="221764D2">
          <w:pPr>
            <w:pStyle w:val="TOC1"/>
            <w:tabs>
              <w:tab w:val="right" w:leader="dot" w:pos="9360"/>
            </w:tabs>
            <w:rPr>
              <w:rStyle w:val="Hyperlink"/>
            </w:rPr>
          </w:pPr>
          <w:hyperlink w:anchor="_Toc2087837249">
            <w:r w:rsidRPr="16AB5318" w:rsidR="16AB5318">
              <w:rPr>
                <w:rStyle w:val="Hyperlink"/>
              </w:rPr>
              <w:t>Glossary of Key Terms &amp; Acronyms</w:t>
            </w:r>
            <w:r>
              <w:tab/>
            </w:r>
            <w:r>
              <w:fldChar w:fldCharType="begin"/>
            </w:r>
            <w:r>
              <w:instrText xml:space="preserve">PAGEREF _Toc2087837249 \h</w:instrText>
            </w:r>
            <w:r>
              <w:fldChar w:fldCharType="separate"/>
            </w:r>
            <w:r w:rsidRPr="16AB5318" w:rsidR="16AB5318">
              <w:rPr>
                <w:rStyle w:val="Hyperlink"/>
              </w:rPr>
              <w:t>32</w:t>
            </w:r>
            <w:r>
              <w:fldChar w:fldCharType="end"/>
            </w:r>
          </w:hyperlink>
          <w:r>
            <w:fldChar w:fldCharType="end"/>
          </w:r>
        </w:p>
      </w:sdtContent>
    </w:sdt>
    <w:p w:rsidR="006A1F6F" w:rsidP="00242100" w:rsidRDefault="006A1F6F" w14:paraId="4B96B18F" w14:textId="77777777">
      <w:pPr>
        <w:pStyle w:val="Heading1"/>
      </w:pPr>
      <w:bookmarkStart w:name="_Toc17678422" w:id="1290209131"/>
      <w:r w:rsidR="16AB5318">
        <w:rPr/>
        <w:t>Fast Facts About Troop 54</w:t>
      </w:r>
      <w:bookmarkEnd w:id="1290209131"/>
    </w:p>
    <w:p w:rsidR="006A1F6F" w:rsidP="00094EB0" w:rsidRDefault="006A1F6F" w14:paraId="35F8DD20"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Introduction</w:t>
      </w:r>
    </w:p>
    <w:p w:rsidR="006A1F6F" w:rsidP="00094EB0" w:rsidRDefault="006A1F6F" w14:paraId="2747E360"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These Fast Facts are from our Troop Handbook, we strongly encourage you to browse through the Handbook. </w:t>
      </w:r>
    </w:p>
    <w:p w:rsidR="006A1F6F" w:rsidP="00094EB0" w:rsidRDefault="006A1F6F" w14:paraId="45706B7D"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"A game with a purpose"</w:t>
      </w:r>
    </w:p>
    <w:p w:rsidR="00094EB0" w:rsidP="00094EB0" w:rsidRDefault="006A1F6F" w14:paraId="524F3CBF"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Lord Baden‐Powell, founder of the Scouting movement, famously said that "Scouting is a game with a purpose." In the words of Troop 54's </w:t>
      </w:r>
      <w:r>
        <w:rPr>
          <w:rFonts w:ascii="Calibri" w:hAnsi="Calibri" w:cs="Calibri"/>
          <w:color w:val="0000FF"/>
          <w:sz w:val="20"/>
          <w:szCs w:val="20"/>
        </w:rPr>
        <w:t>mission statement</w:t>
      </w:r>
      <w:r>
        <w:rPr>
          <w:rFonts w:ascii="Calibri" w:hAnsi="Calibri" w:cs="Calibri"/>
          <w:color w:val="000000"/>
          <w:sz w:val="20"/>
          <w:szCs w:val="20"/>
        </w:rPr>
        <w:t>, we view that purpose as helping Scouts (</w:t>
      </w:r>
      <w:proofErr w:type="spellStart"/>
      <w:r>
        <w:rPr>
          <w:rFonts w:ascii="Calibri" w:hAnsi="Calibri" w:cs="Calibri"/>
          <w:color w:val="000000"/>
          <w:sz w:val="20"/>
          <w:szCs w:val="20"/>
        </w:rPr>
        <w:t>i</w:t>
      </w:r>
      <w:proofErr w:type="spellEnd"/>
      <w:r>
        <w:rPr>
          <w:rFonts w:ascii="Calibri" w:hAnsi="Calibri" w:cs="Calibri"/>
          <w:color w:val="000000"/>
          <w:sz w:val="20"/>
          <w:szCs w:val="20"/>
        </w:rPr>
        <w:t xml:space="preserve">) grow into "responsible, compassionate, self‐reliant citizens of God's world" who live by the </w:t>
      </w:r>
      <w:r>
        <w:rPr>
          <w:rFonts w:ascii="Calibri" w:hAnsi="Calibri" w:cs="Calibri"/>
          <w:color w:val="0000FF"/>
          <w:sz w:val="20"/>
          <w:szCs w:val="20"/>
        </w:rPr>
        <w:t>Scout Oath and Scout Law</w:t>
      </w:r>
      <w:r>
        <w:rPr>
          <w:rFonts w:ascii="Calibri" w:hAnsi="Calibri" w:cs="Calibri"/>
          <w:color w:val="000000"/>
          <w:sz w:val="20"/>
          <w:szCs w:val="20"/>
        </w:rPr>
        <w:t xml:space="preserve">, and (ii) have a lot of fun in the process. We place great emphasis on having a "Scout‐led" Troop. </w:t>
      </w:r>
    </w:p>
    <w:p w:rsidR="006A1F6F" w:rsidP="00094EB0" w:rsidRDefault="006A1F6F" w14:paraId="04D87DEB" w14:textId="26BE756D">
      <w:pPr>
        <w:autoSpaceDE w:val="0"/>
        <w:autoSpaceDN w:val="0"/>
        <w:adjustRightInd w:val="0"/>
        <w:spacing w:after="120" w:line="240" w:lineRule="auto"/>
        <w:rPr>
          <w:rFonts w:ascii="Calibri-Bold" w:hAnsi="Calibri-Bold" w:cs="Calibri-Bold"/>
          <w:b/>
          <w:bCs/>
          <w:color w:val="000000"/>
          <w:sz w:val="20"/>
          <w:szCs w:val="20"/>
        </w:rPr>
      </w:pPr>
      <w:r>
        <w:rPr>
          <w:rFonts w:ascii="Calibri" w:hAnsi="Calibri" w:cs="Calibri"/>
          <w:color w:val="000000"/>
          <w:sz w:val="20"/>
          <w:szCs w:val="20"/>
        </w:rPr>
        <w:t xml:space="preserve">Troop 54 serves girls aged 11 to 17. As with most average size scout troops, we expect to have between </w:t>
      </w:r>
      <w:r w:rsidR="00DB3D50">
        <w:rPr>
          <w:rFonts w:ascii="Calibri" w:hAnsi="Calibri" w:cs="Calibri"/>
          <w:color w:val="000000"/>
          <w:sz w:val="20"/>
          <w:szCs w:val="20"/>
        </w:rPr>
        <w:t>30 to 60</w:t>
      </w:r>
      <w:r>
        <w:rPr>
          <w:rFonts w:ascii="Calibri" w:hAnsi="Calibri" w:cs="Calibri"/>
          <w:color w:val="000000"/>
          <w:sz w:val="20"/>
          <w:szCs w:val="20"/>
        </w:rPr>
        <w:t xml:space="preserve"> registered Scouts organized into small </w:t>
      </w:r>
      <w:r>
        <w:rPr>
          <w:rFonts w:ascii="Calibri" w:hAnsi="Calibri" w:cs="Calibri"/>
          <w:color w:val="0000FF"/>
          <w:sz w:val="20"/>
          <w:szCs w:val="20"/>
        </w:rPr>
        <w:t>patrols</w:t>
      </w:r>
      <w:r>
        <w:rPr>
          <w:rFonts w:ascii="Calibri" w:hAnsi="Calibri" w:cs="Calibri"/>
          <w:color w:val="000000"/>
          <w:sz w:val="20"/>
          <w:szCs w:val="20"/>
        </w:rPr>
        <w:t xml:space="preserve">. </w:t>
      </w:r>
      <w:r>
        <w:rPr>
          <w:rFonts w:ascii="Calibri-Bold" w:hAnsi="Calibri-Bold" w:cs="Calibri-Bold"/>
          <w:b/>
          <w:bCs/>
          <w:color w:val="000000"/>
          <w:sz w:val="20"/>
          <w:szCs w:val="20"/>
        </w:rPr>
        <w:t>Our Scouts are expected to attend many different public and private schools and come from a variety of faiths.</w:t>
      </w:r>
    </w:p>
    <w:p w:rsidR="006A1F6F" w:rsidP="00094EB0" w:rsidRDefault="79FB769B" w14:paraId="7ED66F04" w14:textId="73AB90BD">
      <w:pPr>
        <w:autoSpaceDE w:val="0"/>
        <w:autoSpaceDN w:val="0"/>
        <w:adjustRightInd w:val="0"/>
        <w:spacing w:after="120" w:line="240" w:lineRule="auto"/>
        <w:rPr>
          <w:rFonts w:ascii="Cambria-Bold" w:hAnsi="Cambria-Bold" w:cs="Cambria-Bold"/>
          <w:b/>
          <w:bCs/>
          <w:color w:val="1F497C"/>
        </w:rPr>
      </w:pPr>
      <w:r w:rsidRPr="79FB769B">
        <w:rPr>
          <w:rFonts w:ascii="Cambria-Bold" w:hAnsi="Cambria-Bold" w:cs="Cambria-Bold"/>
          <w:b/>
          <w:bCs/>
          <w:color w:val="1F497C"/>
        </w:rPr>
        <w:t xml:space="preserve">Whom to </w:t>
      </w:r>
      <w:proofErr w:type="gramStart"/>
      <w:r w:rsidRPr="79FB769B">
        <w:rPr>
          <w:rFonts w:ascii="Cambria-Bold" w:hAnsi="Cambria-Bold" w:cs="Cambria-Bold"/>
          <w:b/>
          <w:bCs/>
          <w:color w:val="1F497C"/>
        </w:rPr>
        <w:t>contact</w:t>
      </w:r>
      <w:proofErr w:type="gramEnd"/>
    </w:p>
    <w:p w:rsidR="00094EB0" w:rsidP="79FB769B" w:rsidRDefault="24CB4E74" w14:paraId="54C59D4E" w14:textId="592DEDBA">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xml:space="preserve"> A </w:t>
      </w:r>
      <w:r w:rsidRPr="15537F49" w:rsidR="15537F49">
        <w:rPr>
          <w:rFonts w:ascii="Calibri-Italic" w:hAnsi="Calibri-Italic" w:cs="Calibri-Italic"/>
          <w:i w:val="1"/>
          <w:iCs w:val="1"/>
          <w:color w:val="000000" w:themeColor="text1" w:themeTint="FF" w:themeShade="FF"/>
          <w:sz w:val="20"/>
          <w:szCs w:val="20"/>
        </w:rPr>
        <w:t xml:space="preserve">Scout's </w:t>
      </w:r>
      <w:r w:rsidRPr="15537F49" w:rsidR="15537F49">
        <w:rPr>
          <w:rFonts w:ascii="Calibri" w:hAnsi="Calibri" w:cs="Calibri"/>
          <w:color w:val="000000" w:themeColor="text1" w:themeTint="FF" w:themeShade="FF"/>
          <w:sz w:val="20"/>
          <w:szCs w:val="20"/>
        </w:rPr>
        <w:t xml:space="preserve">first point of contact with questions, concerns, etc., should always be her </w:t>
      </w:r>
      <w:r w:rsidRPr="15537F49" w:rsidR="15537F49">
        <w:rPr>
          <w:rFonts w:ascii="Calibri" w:hAnsi="Calibri" w:cs="Calibri"/>
          <w:color w:val="0000FF"/>
          <w:sz w:val="20"/>
          <w:szCs w:val="20"/>
        </w:rPr>
        <w:t>Patrol Leader</w:t>
      </w:r>
      <w:r w:rsidRPr="15537F49" w:rsidR="15537F49">
        <w:rPr>
          <w:rFonts w:ascii="Calibri" w:hAnsi="Calibri" w:cs="Calibri"/>
          <w:color w:val="000000" w:themeColor="text1" w:themeTint="FF" w:themeShade="FF"/>
          <w:sz w:val="20"/>
          <w:szCs w:val="20"/>
        </w:rPr>
        <w:t>, or failing that, her Patrol Assistant Scoutmaster ("</w:t>
      </w:r>
      <w:r w:rsidRPr="15537F49" w:rsidR="15537F49">
        <w:rPr>
          <w:rFonts w:ascii="Calibri" w:hAnsi="Calibri" w:cs="Calibri"/>
          <w:color w:val="0000FF"/>
          <w:sz w:val="20"/>
          <w:szCs w:val="20"/>
        </w:rPr>
        <w:t>PASM</w:t>
      </w:r>
      <w:r w:rsidRPr="15537F49" w:rsidR="15537F49">
        <w:rPr>
          <w:rFonts w:ascii="Calibri" w:hAnsi="Calibri" w:cs="Calibri"/>
          <w:color w:val="000000" w:themeColor="text1" w:themeTint="FF" w:themeShade="FF"/>
          <w:sz w:val="20"/>
          <w:szCs w:val="20"/>
        </w:rPr>
        <w:t xml:space="preserve">"). A </w:t>
      </w:r>
      <w:r w:rsidRPr="15537F49" w:rsidR="15537F49">
        <w:rPr>
          <w:rFonts w:ascii="Calibri-Italic" w:hAnsi="Calibri-Italic" w:cs="Calibri-Italic"/>
          <w:i w:val="1"/>
          <w:iCs w:val="1"/>
          <w:color w:val="000000" w:themeColor="text1" w:themeTint="FF" w:themeShade="FF"/>
          <w:sz w:val="20"/>
          <w:szCs w:val="20"/>
        </w:rPr>
        <w:t xml:space="preserve">parent's </w:t>
      </w:r>
      <w:r w:rsidRPr="15537F49" w:rsidR="15537F49">
        <w:rPr>
          <w:rFonts w:ascii="Calibri" w:hAnsi="Calibri" w:cs="Calibri"/>
          <w:color w:val="000000" w:themeColor="text1" w:themeTint="FF" w:themeShade="FF"/>
          <w:sz w:val="20"/>
          <w:szCs w:val="20"/>
        </w:rPr>
        <w:t xml:space="preserve">first point of contact should be his or her daughter's PASM or, if a problem persists, the </w:t>
      </w:r>
      <w:r w:rsidRPr="15537F49" w:rsidR="15537F49">
        <w:rPr>
          <w:rFonts w:ascii="Calibri" w:hAnsi="Calibri" w:cs="Calibri"/>
          <w:color w:val="0000FF"/>
          <w:sz w:val="20"/>
          <w:szCs w:val="20"/>
        </w:rPr>
        <w:t>Scoutmaster</w:t>
      </w:r>
      <w:r w:rsidRPr="15537F49" w:rsidR="15537F49">
        <w:rPr>
          <w:rFonts w:ascii="Calibri" w:hAnsi="Calibri" w:cs="Calibri"/>
          <w:color w:val="000000" w:themeColor="text1" w:themeTint="FF" w:themeShade="FF"/>
          <w:sz w:val="20"/>
          <w:szCs w:val="20"/>
        </w:rPr>
        <w:t xml:space="preserve">. (The Scoutmaster is usually </w:t>
      </w:r>
      <w:r w:rsidRPr="15537F49" w:rsidR="15537F49">
        <w:rPr>
          <w:rFonts w:ascii="Calibri-BoldItalic" w:hAnsi="Calibri-BoldItalic" w:cs="Calibri-BoldItalic"/>
          <w:b w:val="1"/>
          <w:bCs w:val="1"/>
          <w:i w:val="1"/>
          <w:iCs w:val="1"/>
          <w:color w:val="000000" w:themeColor="text1" w:themeTint="FF" w:themeShade="FF"/>
          <w:sz w:val="20"/>
          <w:szCs w:val="20"/>
        </w:rPr>
        <w:t xml:space="preserve">very </w:t>
      </w:r>
      <w:r w:rsidRPr="15537F49" w:rsidR="15537F49">
        <w:rPr>
          <w:rFonts w:ascii="Calibri" w:hAnsi="Calibri" w:cs="Calibri"/>
          <w:color w:val="000000" w:themeColor="text1" w:themeTint="FF" w:themeShade="FF"/>
          <w:sz w:val="20"/>
          <w:szCs w:val="20"/>
        </w:rPr>
        <w:t>busy</w:t>
      </w:r>
      <w:r w:rsidRPr="15537F49" w:rsidR="15537F49">
        <w:rPr>
          <w:rFonts w:ascii="Calibri" w:hAnsi="Calibri" w:cs="Calibri"/>
          <w:color w:val="000000" w:themeColor="text1" w:themeTint="FF" w:themeShade="FF"/>
          <w:sz w:val="20"/>
          <w:szCs w:val="20"/>
        </w:rPr>
        <w:t xml:space="preserve"> on Troop meeting nights, </w:t>
      </w:r>
      <w:bookmarkStart w:name="_Int_UiM1bNba" w:id="63763592"/>
      <w:r w:rsidRPr="15537F49" w:rsidR="15537F49">
        <w:rPr>
          <w:rFonts w:ascii="Calibri" w:hAnsi="Calibri" w:cs="Calibri"/>
          <w:color w:val="000000" w:themeColor="text1" w:themeTint="FF" w:themeShade="FF"/>
          <w:sz w:val="20"/>
          <w:szCs w:val="20"/>
        </w:rPr>
        <w:t>so</w:t>
      </w:r>
      <w:bookmarkEnd w:id="63763592"/>
      <w:r w:rsidRPr="15537F49" w:rsidR="15537F49">
        <w:rPr>
          <w:rFonts w:ascii="Calibri" w:hAnsi="Calibri" w:cs="Calibri"/>
          <w:color w:val="000000" w:themeColor="text1" w:themeTint="FF" w:themeShade="FF"/>
          <w:sz w:val="20"/>
          <w:szCs w:val="20"/>
        </w:rPr>
        <w:t xml:space="preserve"> if possible, please pick another time to speak to him about your daughter's advancement, etc.) For all summer camps, the single designated</w:t>
      </w:r>
      <w:r w:rsidRPr="15537F49" w:rsidR="15537F49">
        <w:rPr>
          <w:rFonts w:ascii="Calibri" w:hAnsi="Calibri" w:cs="Calibri"/>
          <w:color w:val="000000" w:themeColor="text1" w:themeTint="FF" w:themeShade="FF"/>
          <w:sz w:val="20"/>
          <w:szCs w:val="20"/>
        </w:rPr>
        <w:t xml:space="preserve"> </w:t>
      </w:r>
      <w:r w:rsidRPr="15537F49" w:rsidR="15537F49">
        <w:rPr>
          <w:rFonts w:ascii="Calibri" w:hAnsi="Calibri" w:cs="Calibri"/>
          <w:color w:val="4471C4"/>
          <w:sz w:val="20"/>
          <w:szCs w:val="20"/>
        </w:rPr>
        <w:t xml:space="preserve">Scout Master / </w:t>
      </w:r>
      <w:r w:rsidRPr="15537F49" w:rsidR="15537F49">
        <w:rPr>
          <w:rFonts w:ascii="Calibri" w:hAnsi="Calibri" w:cs="Calibri"/>
          <w:color w:val="4471C4"/>
          <w:sz w:val="20"/>
          <w:szCs w:val="20"/>
        </w:rPr>
        <w:t xml:space="preserve">Trek </w:t>
      </w:r>
      <w:r w:rsidRPr="15537F49" w:rsidR="15537F49">
        <w:rPr>
          <w:rFonts w:ascii="Calibri" w:hAnsi="Calibri" w:cs="Calibri"/>
          <w:color w:val="4471C4"/>
          <w:sz w:val="20"/>
          <w:szCs w:val="20"/>
        </w:rPr>
        <w:t xml:space="preserve">Leader / </w:t>
      </w:r>
      <w:r w:rsidRPr="15537F49" w:rsidR="15537F49">
        <w:rPr>
          <w:rFonts w:ascii="Calibri" w:hAnsi="Calibri" w:cs="Calibri"/>
          <w:color w:val="4471C4"/>
          <w:sz w:val="20"/>
          <w:szCs w:val="20"/>
        </w:rPr>
        <w:t>Campmaster</w:t>
      </w:r>
      <w:r w:rsidRPr="15537F49" w:rsidR="15537F49">
        <w:rPr>
          <w:rFonts w:ascii="Calibri" w:hAnsi="Calibri" w:cs="Calibri"/>
          <w:color w:val="000000" w:themeColor="text1" w:themeTint="FF" w:themeShade="FF"/>
          <w:sz w:val="20"/>
          <w:szCs w:val="20"/>
        </w:rPr>
        <w:t xml:space="preserve"> for that camp from Troop 54 is a </w:t>
      </w:r>
      <w:r w:rsidRPr="15537F49" w:rsidR="15537F49">
        <w:rPr>
          <w:rFonts w:ascii="Calibri-Italic" w:hAnsi="Calibri-Italic" w:cs="Calibri-Italic"/>
          <w:i w:val="1"/>
          <w:iCs w:val="1"/>
          <w:color w:val="000000" w:themeColor="text1" w:themeTint="FF" w:themeShade="FF"/>
          <w:sz w:val="20"/>
          <w:szCs w:val="20"/>
        </w:rPr>
        <w:t xml:space="preserve">parent's </w:t>
      </w:r>
      <w:r w:rsidRPr="15537F49" w:rsidR="15537F49">
        <w:rPr>
          <w:rFonts w:ascii="Calibri" w:hAnsi="Calibri" w:cs="Calibri"/>
          <w:color w:val="000000" w:themeColor="text1" w:themeTint="FF" w:themeShade="FF"/>
          <w:sz w:val="20"/>
          <w:szCs w:val="20"/>
        </w:rPr>
        <w:t xml:space="preserve">first point contact for issues related to that trip. If you need further help, contact the </w:t>
      </w:r>
      <w:r w:rsidRPr="15537F49" w:rsidR="15537F49">
        <w:rPr>
          <w:rFonts w:ascii="Calibri" w:hAnsi="Calibri" w:cs="Calibri"/>
          <w:color w:val="0000FF"/>
          <w:sz w:val="20"/>
          <w:szCs w:val="20"/>
        </w:rPr>
        <w:t>Troop Committee Chair</w:t>
      </w:r>
      <w:r w:rsidRPr="15537F49" w:rsidR="15537F49">
        <w:rPr>
          <w:rFonts w:ascii="Calibri" w:hAnsi="Calibri" w:cs="Calibri"/>
          <w:color w:val="000000" w:themeColor="text1" w:themeTint="FF" w:themeShade="FF"/>
          <w:sz w:val="20"/>
          <w:szCs w:val="20"/>
        </w:rPr>
        <w:t xml:space="preserve">. </w:t>
      </w:r>
    </w:p>
    <w:p w:rsidR="24CB4E74" w:rsidP="24CB4E74" w:rsidRDefault="24CB4E74" w14:paraId="0CEA19C7" w14:textId="0AF0D364">
      <w:pPr>
        <w:spacing w:after="120" w:line="240" w:lineRule="auto"/>
        <w:rPr>
          <w:rFonts w:ascii="Cambria-Bold" w:hAnsi="Cambria-Bold" w:cs="Cambria-Bold"/>
          <w:b/>
          <w:bCs/>
          <w:color w:val="1F497C"/>
        </w:rPr>
      </w:pPr>
      <w:r w:rsidRPr="24CB4E74">
        <w:rPr>
          <w:rFonts w:ascii="Cambria-Bold" w:hAnsi="Cambria-Bold" w:cs="Cambria-Bold"/>
          <w:b/>
          <w:bCs/>
          <w:color w:val="1F497C"/>
        </w:rPr>
        <w:t>Use of email</w:t>
      </w:r>
    </w:p>
    <w:p w:rsidR="00226A67" w:rsidP="00094EB0" w:rsidRDefault="57C862C7" w14:paraId="12F99B12" w14:textId="4D64845E">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Troop 54 makes heavy use of email; addresses and other contact information is taken from </w:t>
      </w:r>
      <w:r w:rsidRPr="11663A6E" w:rsidR="11663A6E">
        <w:rPr>
          <w:rFonts w:ascii="Calibri" w:hAnsi="Calibri" w:cs="Calibri"/>
          <w:color w:val="000000" w:themeColor="text1" w:themeTint="FF" w:themeShade="FF"/>
          <w:sz w:val="20"/>
          <w:szCs w:val="20"/>
        </w:rPr>
        <w:t>ScoutBook</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and</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also</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 xml:space="preserve">made </w:t>
      </w:r>
      <w:r w:rsidRPr="11663A6E" w:rsidR="11663A6E">
        <w:rPr>
          <w:rFonts w:ascii="Calibri" w:hAnsi="Calibri" w:cs="Calibri"/>
          <w:color w:val="000000" w:themeColor="text1" w:themeTint="FF" w:themeShade="FF"/>
          <w:sz w:val="20"/>
          <w:szCs w:val="20"/>
        </w:rPr>
        <w:t>available on the Troop 54 website</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 xml:space="preserve">Therefore, it is important to keep contact information of all registered participants </w:t>
      </w:r>
      <w:bookmarkStart w:name="_Int_18rKaKcj" w:id="1921003060"/>
      <w:r w:rsidRPr="11663A6E" w:rsidR="11663A6E">
        <w:rPr>
          <w:rFonts w:ascii="Calibri" w:hAnsi="Calibri" w:cs="Calibri"/>
          <w:color w:val="000000" w:themeColor="text1" w:themeTint="FF" w:themeShade="FF"/>
          <w:sz w:val="20"/>
          <w:szCs w:val="20"/>
        </w:rPr>
        <w:t>up-to-date</w:t>
      </w:r>
      <w:bookmarkEnd w:id="1921003060"/>
      <w:r w:rsidRPr="11663A6E" w:rsidR="11663A6E">
        <w:rPr>
          <w:rFonts w:ascii="Calibri" w:hAnsi="Calibri" w:cs="Calibri"/>
          <w:color w:val="000000" w:themeColor="text1" w:themeTint="FF" w:themeShade="FF"/>
          <w:sz w:val="20"/>
          <w:szCs w:val="20"/>
        </w:rPr>
        <w:t xml:space="preserve"> in </w:t>
      </w:r>
      <w:r w:rsidRPr="11663A6E" w:rsidR="11663A6E">
        <w:rPr>
          <w:rFonts w:ascii="Calibri" w:hAnsi="Calibri" w:cs="Calibri"/>
          <w:color w:val="000000" w:themeColor="text1" w:themeTint="FF" w:themeShade="FF"/>
          <w:sz w:val="20"/>
          <w:szCs w:val="20"/>
        </w:rPr>
        <w:t>ScoutBook</w:t>
      </w:r>
      <w:r w:rsidRPr="11663A6E" w:rsidR="11663A6E">
        <w:rPr>
          <w:rFonts w:ascii="Calibri" w:hAnsi="Calibri" w:cs="Calibri"/>
          <w:color w:val="000000" w:themeColor="text1" w:themeTint="FF" w:themeShade="FF"/>
          <w:sz w:val="20"/>
          <w:szCs w:val="20"/>
        </w:rPr>
        <w:t>.</w:t>
      </w:r>
    </w:p>
    <w:p w:rsidR="006A1F6F" w:rsidP="00094EB0" w:rsidRDefault="006A1F6F" w14:paraId="1051123B"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Uniforms</w:t>
      </w:r>
    </w:p>
    <w:p w:rsidR="006A1F6F" w:rsidP="00094EB0" w:rsidRDefault="006A1F6F" w14:paraId="11350B52" w14:textId="30BA75CA">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See the </w:t>
      </w:r>
      <w:r>
        <w:rPr>
          <w:rFonts w:ascii="Calibri" w:hAnsi="Calibri" w:cs="Calibri"/>
          <w:color w:val="0000FF"/>
          <w:sz w:val="20"/>
          <w:szCs w:val="20"/>
        </w:rPr>
        <w:t xml:space="preserve">Uniforms </w:t>
      </w:r>
      <w:r>
        <w:rPr>
          <w:rFonts w:ascii="Calibri" w:hAnsi="Calibri" w:cs="Calibri"/>
          <w:color w:val="000000"/>
          <w:sz w:val="20"/>
          <w:szCs w:val="20"/>
        </w:rPr>
        <w:t xml:space="preserve">section </w:t>
      </w:r>
      <w:r w:rsidR="00313BAA">
        <w:rPr>
          <w:rFonts w:ascii="Calibri" w:hAnsi="Calibri" w:cs="Calibri"/>
          <w:color w:val="000000"/>
          <w:sz w:val="20"/>
          <w:szCs w:val="20"/>
        </w:rPr>
        <w:t>in this</w:t>
      </w:r>
      <w:r>
        <w:rPr>
          <w:rFonts w:ascii="Calibri" w:hAnsi="Calibri" w:cs="Calibri"/>
          <w:color w:val="000000"/>
          <w:sz w:val="20"/>
          <w:szCs w:val="20"/>
        </w:rPr>
        <w:t xml:space="preserve"> Troop Handbook. Uniform items and other Scouting items can be purchased at the Scout Shop, on the southeast corner of the North Loop (inside the loop) and East T.C. Jester, 2225 N Loop W. For placement of </w:t>
      </w:r>
      <w:r>
        <w:rPr>
          <w:rFonts w:ascii="Calibri-Bold" w:hAnsi="Calibri-Bold" w:cs="Calibri-Bold"/>
          <w:b/>
          <w:bCs/>
          <w:color w:val="1F497C"/>
          <w:sz w:val="20"/>
          <w:szCs w:val="20"/>
        </w:rPr>
        <w:t>patches</w:t>
      </w:r>
      <w:r>
        <w:rPr>
          <w:rFonts w:ascii="Calibri" w:hAnsi="Calibri" w:cs="Calibri"/>
          <w:color w:val="000000"/>
          <w:sz w:val="20"/>
          <w:szCs w:val="20"/>
        </w:rPr>
        <w:t xml:space="preserve">, see the BSA's official </w:t>
      </w:r>
      <w:r>
        <w:rPr>
          <w:rFonts w:ascii="Calibri" w:hAnsi="Calibri" w:cs="Calibri"/>
          <w:color w:val="0000FF"/>
          <w:sz w:val="20"/>
          <w:szCs w:val="20"/>
        </w:rPr>
        <w:t xml:space="preserve">Insignia Guide </w:t>
      </w:r>
      <w:r>
        <w:rPr>
          <w:rFonts w:ascii="Calibri" w:hAnsi="Calibri" w:cs="Calibri"/>
          <w:color w:val="000000"/>
          <w:sz w:val="20"/>
          <w:szCs w:val="20"/>
        </w:rPr>
        <w:t>on the Web.</w:t>
      </w:r>
    </w:p>
    <w:p w:rsidR="006A1F6F" w:rsidP="00094EB0" w:rsidRDefault="006A1F6F" w14:paraId="0C940AD0"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Troop meetings</w:t>
      </w:r>
    </w:p>
    <w:p w:rsidR="006A1F6F" w:rsidP="00094EB0" w:rsidRDefault="006A1F6F" w14:paraId="266F9233" w14:textId="7A21EF42">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Troop's weekly </w:t>
      </w:r>
      <w:r>
        <w:rPr>
          <w:rFonts w:ascii="Calibri" w:hAnsi="Calibri" w:cs="Calibri"/>
          <w:color w:val="0000FF"/>
          <w:sz w:val="20"/>
          <w:szCs w:val="20"/>
        </w:rPr>
        <w:t xml:space="preserve">meetings </w:t>
      </w:r>
      <w:r>
        <w:rPr>
          <w:rFonts w:ascii="Calibri" w:hAnsi="Calibri" w:cs="Calibri"/>
          <w:color w:val="000000"/>
          <w:sz w:val="20"/>
          <w:szCs w:val="20"/>
        </w:rPr>
        <w:t xml:space="preserve">are on most Monday nights during the school year, at </w:t>
      </w:r>
      <w:r w:rsidR="002940BC">
        <w:rPr>
          <w:rFonts w:ascii="Calibri" w:hAnsi="Calibri" w:cs="Calibri"/>
          <w:color w:val="000000"/>
          <w:sz w:val="20"/>
          <w:szCs w:val="20"/>
        </w:rPr>
        <w:t>7</w:t>
      </w:r>
      <w:r w:rsidR="00F71C63">
        <w:rPr>
          <w:rFonts w:ascii="Calibri" w:hAnsi="Calibri" w:cs="Calibri"/>
          <w:color w:val="000000"/>
          <w:sz w:val="20"/>
          <w:szCs w:val="20"/>
        </w:rPr>
        <w:t>:00</w:t>
      </w:r>
      <w:r>
        <w:rPr>
          <w:rFonts w:ascii="Calibri" w:hAnsi="Calibri" w:cs="Calibri"/>
          <w:color w:val="000000"/>
          <w:sz w:val="20"/>
          <w:szCs w:val="20"/>
        </w:rPr>
        <w:t xml:space="preserve"> pm in</w:t>
      </w:r>
      <w:r w:rsidR="009E2AC3">
        <w:rPr>
          <w:rFonts w:ascii="Calibri" w:hAnsi="Calibri" w:cs="Calibri"/>
          <w:color w:val="000000"/>
          <w:sz w:val="20"/>
          <w:szCs w:val="20"/>
        </w:rPr>
        <w:t xml:space="preserve"> </w:t>
      </w:r>
      <w:r>
        <w:rPr>
          <w:rFonts w:ascii="Calibri" w:hAnsi="Calibri" w:cs="Calibri"/>
          <w:color w:val="000000"/>
          <w:sz w:val="20"/>
          <w:szCs w:val="20"/>
        </w:rPr>
        <w:t xml:space="preserve">the Scout Room at The Church of St. John the Divine (Episcopal), our </w:t>
      </w:r>
      <w:r>
        <w:rPr>
          <w:rFonts w:ascii="Calibri" w:hAnsi="Calibri" w:cs="Calibri"/>
          <w:color w:val="0000FF"/>
          <w:sz w:val="20"/>
          <w:szCs w:val="20"/>
        </w:rPr>
        <w:t xml:space="preserve">chartered organization </w:t>
      </w:r>
      <w:r>
        <w:rPr>
          <w:rFonts w:ascii="Calibri" w:hAnsi="Calibri" w:cs="Calibri"/>
          <w:color w:val="000000"/>
          <w:sz w:val="20"/>
          <w:szCs w:val="20"/>
        </w:rPr>
        <w:t xml:space="preserve">at 2450 River Oaks Blvd. Scouts are NOT required to attend every weekly Troop meeting, but more is better. Our meetings are run by the Scouts themselves, with discreet coaching by adult leaders only when needed; that means meetings may </w:t>
      </w:r>
      <w:r w:rsidR="00240E98">
        <w:rPr>
          <w:rFonts w:ascii="Calibri" w:hAnsi="Calibri" w:cs="Calibri"/>
          <w:color w:val="000000"/>
          <w:sz w:val="20"/>
          <w:szCs w:val="20"/>
        </w:rPr>
        <w:t xml:space="preserve">seem </w:t>
      </w:r>
      <w:r>
        <w:rPr>
          <w:rFonts w:ascii="Calibri" w:hAnsi="Calibri" w:cs="Calibri"/>
          <w:color w:val="000000"/>
          <w:sz w:val="20"/>
          <w:szCs w:val="20"/>
        </w:rPr>
        <w:t>chaotic.</w:t>
      </w:r>
    </w:p>
    <w:p w:rsidR="006A1F6F" w:rsidP="00094EB0" w:rsidRDefault="006A1F6F" w14:paraId="7317F8AF"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Campouts</w:t>
      </w:r>
    </w:p>
    <w:p w:rsidR="006A1F6F" w:rsidP="00094EB0" w:rsidRDefault="68AE38A2" w14:paraId="79AC4F3A" w14:textId="1AF28D99">
      <w:pPr>
        <w:autoSpaceDE w:val="0"/>
        <w:autoSpaceDN w:val="0"/>
        <w:adjustRightInd w:val="0"/>
        <w:spacing w:after="120" w:line="240" w:lineRule="auto"/>
        <w:rPr>
          <w:rFonts w:ascii="Calibri" w:hAnsi="Calibri" w:cs="Calibri"/>
          <w:color w:val="000000"/>
          <w:sz w:val="20"/>
          <w:szCs w:val="20"/>
        </w:rPr>
      </w:pPr>
      <w:r w:rsidRPr="68AE38A2">
        <w:rPr>
          <w:rFonts w:ascii="Calibri" w:hAnsi="Calibri" w:cs="Calibri"/>
          <w:color w:val="000000" w:themeColor="text1"/>
          <w:sz w:val="20"/>
          <w:szCs w:val="20"/>
        </w:rPr>
        <w:t xml:space="preserve">The Troop plans to go on at least three weekend </w:t>
      </w:r>
      <w:r w:rsidRPr="68AE38A2">
        <w:rPr>
          <w:rFonts w:ascii="Calibri" w:hAnsi="Calibri" w:cs="Calibri"/>
          <w:color w:val="0000FF"/>
          <w:sz w:val="20"/>
          <w:szCs w:val="20"/>
        </w:rPr>
        <w:t xml:space="preserve">campouts </w:t>
      </w:r>
      <w:r w:rsidRPr="68AE38A2">
        <w:rPr>
          <w:rFonts w:ascii="Calibri" w:hAnsi="Calibri" w:cs="Calibri"/>
          <w:color w:val="000000" w:themeColor="text1"/>
          <w:sz w:val="20"/>
          <w:szCs w:val="20"/>
        </w:rPr>
        <w:t xml:space="preserve">each semester during the school year, as part of an annual program that is planned and executed by the Scouts themselves. The </w:t>
      </w:r>
      <w:r w:rsidRPr="68AE38A2">
        <w:rPr>
          <w:rFonts w:ascii="Calibri" w:hAnsi="Calibri" w:cs="Calibri"/>
          <w:color w:val="0000FF"/>
          <w:sz w:val="20"/>
          <w:szCs w:val="20"/>
        </w:rPr>
        <w:t xml:space="preserve">equipment list </w:t>
      </w:r>
      <w:r w:rsidRPr="68AE38A2">
        <w:rPr>
          <w:rFonts w:ascii="Calibri" w:hAnsi="Calibri" w:cs="Calibri"/>
          <w:color w:val="000000" w:themeColor="text1"/>
          <w:sz w:val="20"/>
          <w:szCs w:val="20"/>
        </w:rPr>
        <w:t xml:space="preserve">in the online Troop Handbook will give you an idea what you will need to buy for your Scout. </w:t>
      </w:r>
    </w:p>
    <w:p w:rsidR="006A1F6F" w:rsidP="00094EB0" w:rsidRDefault="006A1F6F" w14:paraId="57A27CC8"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Summer camp</w:t>
      </w:r>
    </w:p>
    <w:p w:rsidR="00094EB0" w:rsidP="00240E98" w:rsidRDefault="68AE38A2" w14:paraId="260BFAE9" w14:textId="5D57EF27">
      <w:pPr>
        <w:autoSpaceDE w:val="0"/>
        <w:autoSpaceDN w:val="0"/>
        <w:adjustRightInd w:val="0"/>
        <w:spacing w:after="120" w:line="240" w:lineRule="auto"/>
        <w:rPr>
          <w:rFonts w:ascii="Cambria-Bold" w:hAnsi="Cambria-Bold" w:cs="Cambria-Bold"/>
          <w:b w:val="1"/>
          <w:bCs w:val="1"/>
          <w:color w:val="1F497C"/>
        </w:rPr>
      </w:pPr>
      <w:r w:rsidRPr="11663A6E" w:rsidR="11663A6E">
        <w:rPr>
          <w:rFonts w:ascii="Calibri" w:hAnsi="Calibri" w:cs="Calibri"/>
          <w:color w:val="000000" w:themeColor="text1" w:themeTint="FF" w:themeShade="FF"/>
          <w:sz w:val="20"/>
          <w:szCs w:val="20"/>
        </w:rPr>
        <w:t xml:space="preserve">We also plan to go to </w:t>
      </w:r>
      <w:r w:rsidRPr="11663A6E" w:rsidR="11663A6E">
        <w:rPr>
          <w:rFonts w:ascii="Calibri" w:hAnsi="Calibri" w:cs="Calibri"/>
          <w:color w:val="0000FF"/>
          <w:sz w:val="20"/>
          <w:szCs w:val="20"/>
        </w:rPr>
        <w:t xml:space="preserve">summer camp </w:t>
      </w:r>
      <w:r w:rsidRPr="11663A6E" w:rsidR="11663A6E">
        <w:rPr>
          <w:rFonts w:ascii="Calibri" w:hAnsi="Calibri" w:cs="Calibri"/>
          <w:color w:val="000000" w:themeColor="text1" w:themeTint="FF" w:themeShade="FF"/>
          <w:sz w:val="20"/>
          <w:szCs w:val="20"/>
        </w:rPr>
        <w:t xml:space="preserve">at some awesome places, from merit‐badge camps for all Scouts and to high adventure camps for the more‐experienced ones. See the online Troop Handbook for examples. Summer camp is not mandatory, but it is highly encouraged – Scouts have a ton of fun, earn </w:t>
      </w:r>
      <w:r w:rsidRPr="11663A6E" w:rsidR="11663A6E">
        <w:rPr>
          <w:rFonts w:ascii="Calibri" w:hAnsi="Calibri" w:cs="Calibri"/>
          <w:color w:val="000000" w:themeColor="text1" w:themeTint="FF" w:themeShade="FF"/>
          <w:sz w:val="20"/>
          <w:szCs w:val="20"/>
        </w:rPr>
        <w:t>advancement</w:t>
      </w:r>
      <w:r w:rsidRPr="11663A6E" w:rsidR="11663A6E">
        <w:rPr>
          <w:rFonts w:ascii="Calibri" w:hAnsi="Calibri" w:cs="Calibri"/>
          <w:color w:val="000000" w:themeColor="text1" w:themeTint="FF" w:themeShade="FF"/>
          <w:sz w:val="20"/>
          <w:szCs w:val="20"/>
        </w:rPr>
        <w:t xml:space="preserve"> and merit badges, and </w:t>
      </w:r>
      <w:r w:rsidRPr="11663A6E" w:rsidR="11663A6E">
        <w:rPr>
          <w:rFonts w:ascii="Calibri" w:hAnsi="Calibri" w:cs="Calibri"/>
          <w:color w:val="000000" w:themeColor="text1" w:themeTint="FF" w:themeShade="FF"/>
          <w:sz w:val="20"/>
          <w:szCs w:val="20"/>
        </w:rPr>
        <w:t>literally grow</w:t>
      </w:r>
      <w:r w:rsidRPr="11663A6E" w:rsidR="11663A6E">
        <w:rPr>
          <w:rFonts w:ascii="Calibri" w:hAnsi="Calibri" w:cs="Calibri"/>
          <w:color w:val="000000" w:themeColor="text1" w:themeTint="FF" w:themeShade="FF"/>
          <w:sz w:val="20"/>
          <w:szCs w:val="20"/>
        </w:rPr>
        <w:t xml:space="preserve"> up at summer camp. With Scoutmaster approval, we welcome </w:t>
      </w:r>
      <w:r w:rsidRPr="11663A6E" w:rsidR="11663A6E">
        <w:rPr>
          <w:rFonts w:ascii="Calibri" w:hAnsi="Calibri" w:cs="Calibri"/>
          <w:color w:val="0000FF"/>
          <w:sz w:val="20"/>
          <w:szCs w:val="20"/>
        </w:rPr>
        <w:t xml:space="preserve">adults </w:t>
      </w:r>
      <w:r w:rsidRPr="11663A6E" w:rsidR="11663A6E">
        <w:rPr>
          <w:rFonts w:ascii="Calibri" w:hAnsi="Calibri" w:cs="Calibri"/>
          <w:color w:val="000000" w:themeColor="text1" w:themeTint="FF" w:themeShade="FF"/>
          <w:sz w:val="20"/>
          <w:szCs w:val="20"/>
        </w:rPr>
        <w:t xml:space="preserve">who are willing to go to summer camp as Assistant Scoutmasters; they must take the required </w:t>
      </w:r>
      <w:r w:rsidRPr="11663A6E" w:rsidR="11663A6E">
        <w:rPr>
          <w:rFonts w:ascii="Calibri" w:hAnsi="Calibri" w:cs="Calibri"/>
          <w:color w:val="0000FF"/>
          <w:sz w:val="20"/>
          <w:szCs w:val="20"/>
        </w:rPr>
        <w:t>training. ￼</w:t>
      </w:r>
    </w:p>
    <w:p w:rsidR="006A1F6F" w:rsidP="00094EB0" w:rsidRDefault="006A1F6F" w14:paraId="168C12FE" w14:textId="3DB6BA0B">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Advancement; merit badges</w:t>
      </w:r>
    </w:p>
    <w:p w:rsidR="006A1F6F" w:rsidP="00094EB0" w:rsidRDefault="006A1F6F" w14:paraId="16C149B5" w14:textId="662EDD8A">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Scouts advance in rank at their own pace by completing the requirements for each applicable rank (see the </w:t>
      </w:r>
      <w:r>
        <w:rPr>
          <w:rFonts w:ascii="Calibri" w:hAnsi="Calibri" w:cs="Calibri"/>
          <w:color w:val="0000FF"/>
          <w:sz w:val="20"/>
          <w:szCs w:val="20"/>
        </w:rPr>
        <w:t xml:space="preserve">Scout Handbook </w:t>
      </w:r>
      <w:r>
        <w:rPr>
          <w:rFonts w:ascii="Calibri" w:hAnsi="Calibri" w:cs="Calibri"/>
          <w:color w:val="000000"/>
          <w:sz w:val="20"/>
          <w:szCs w:val="20"/>
        </w:rPr>
        <w:t xml:space="preserve">for details). The Troop plans to do a lot of organized advancement activities; see generally the </w:t>
      </w:r>
      <w:r>
        <w:rPr>
          <w:rFonts w:ascii="Calibri" w:hAnsi="Calibri" w:cs="Calibri"/>
          <w:color w:val="0000FF"/>
          <w:sz w:val="20"/>
          <w:szCs w:val="20"/>
        </w:rPr>
        <w:t xml:space="preserve">Advancement </w:t>
      </w:r>
      <w:r>
        <w:rPr>
          <w:rFonts w:ascii="Calibri" w:hAnsi="Calibri" w:cs="Calibri"/>
          <w:color w:val="000000"/>
          <w:sz w:val="20"/>
          <w:szCs w:val="20"/>
        </w:rPr>
        <w:t xml:space="preserve">and </w:t>
      </w:r>
      <w:r>
        <w:rPr>
          <w:rFonts w:ascii="Calibri" w:hAnsi="Calibri" w:cs="Calibri"/>
          <w:color w:val="0000FF"/>
          <w:sz w:val="20"/>
          <w:szCs w:val="20"/>
        </w:rPr>
        <w:t xml:space="preserve">Merit Badge </w:t>
      </w:r>
      <w:r>
        <w:rPr>
          <w:rFonts w:ascii="Calibri" w:hAnsi="Calibri" w:cs="Calibri"/>
          <w:color w:val="000000"/>
          <w:sz w:val="20"/>
          <w:szCs w:val="20"/>
        </w:rPr>
        <w:t>sections of the online Troop Handbook for more information.</w:t>
      </w:r>
    </w:p>
    <w:p w:rsidR="006A1F6F" w:rsidP="00094EB0" w:rsidRDefault="006A1F6F" w14:paraId="69670287"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Registering with Troop 54</w:t>
      </w:r>
    </w:p>
    <w:p w:rsidR="006A1F6F" w:rsidP="00094EB0" w:rsidRDefault="4AFCAB8F" w14:paraId="2FD8D567" w14:textId="57BC6089">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Girls between the ages of 11 and 17 (inclusive) may join Troop 54. Cub Scouts girls who have completed the Arrow of Light (or completed the 5</w:t>
      </w:r>
      <w:r w:rsidRPr="15537F49" w:rsidR="15537F49">
        <w:rPr>
          <w:rFonts w:ascii="Calibri" w:hAnsi="Calibri" w:cs="Calibri"/>
          <w:color w:val="000000" w:themeColor="text1" w:themeTint="FF" w:themeShade="FF"/>
          <w:sz w:val="20"/>
          <w:szCs w:val="20"/>
          <w:vertAlign w:val="superscript"/>
        </w:rPr>
        <w:t>th</w:t>
      </w:r>
      <w:r w:rsidRPr="15537F49" w:rsidR="15537F49">
        <w:rPr>
          <w:rFonts w:ascii="Calibri" w:hAnsi="Calibri" w:cs="Calibri"/>
          <w:color w:val="000000" w:themeColor="text1" w:themeTint="FF" w:themeShade="FF"/>
          <w:sz w:val="20"/>
          <w:szCs w:val="20"/>
        </w:rPr>
        <w:t xml:space="preserve"> grade) may join the Troop at age 10. See the Troop Website for a list of forms that you and your Scout will need to complete (</w:t>
      </w:r>
      <w:r>
        <w:fldChar w:fldCharType="begin"/>
      </w:r>
      <w:r>
        <w:instrText xml:space="preserve">HYPERLINK "http://troop54houston.org/registration.html" </w:instrText>
      </w:r>
      <w:r>
        <w:fldChar w:fldCharType="separate"/>
      </w:r>
      <w:r w:rsidRPr="15537F49" w:rsidR="15537F49">
        <w:rPr>
          <w:rStyle w:val="Hyperlink"/>
          <w:rFonts w:ascii="Calibri" w:hAnsi="Calibri" w:cs="Calibri"/>
          <w:sz w:val="20"/>
          <w:szCs w:val="20"/>
        </w:rPr>
        <w:t>http://troop54houston.org/registration.html</w:t>
      </w:r>
      <w:r>
        <w:fldChar w:fldCharType="end"/>
      </w:r>
      <w:r w:rsidRPr="15537F49" w:rsidR="15537F49">
        <w:rPr>
          <w:rFonts w:ascii="Calibri" w:hAnsi="Calibri" w:cs="Calibri"/>
          <w:color w:val="000000" w:themeColor="text1" w:themeTint="FF" w:themeShade="FF"/>
          <w:sz w:val="20"/>
          <w:szCs w:val="20"/>
        </w:rPr>
        <w:t>).</w:t>
      </w:r>
    </w:p>
    <w:p w:rsidR="006A1F6F" w:rsidP="00094EB0" w:rsidRDefault="006A1F6F" w14:paraId="3657D2CF"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What Troop 54 provides</w:t>
      </w:r>
    </w:p>
    <w:p w:rsidR="006A1F6F" w:rsidP="00094EB0" w:rsidRDefault="24CB4E74" w14:paraId="623F17A7" w14:textId="030AB18D">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The Troop provides each new Scout who has paid her dues with an embroidered Troop 54 neckerchief and slide, </w:t>
      </w:r>
      <w:bookmarkStart w:name="_Int_y8iPgCVm" w:id="2018139777"/>
      <w:r w:rsidRPr="11663A6E" w:rsidR="11663A6E">
        <w:rPr>
          <w:rFonts w:ascii="Calibri" w:hAnsi="Calibri" w:cs="Calibri"/>
          <w:color w:val="000000" w:themeColor="text1" w:themeTint="FF" w:themeShade="FF"/>
          <w:sz w:val="20"/>
          <w:szCs w:val="20"/>
        </w:rPr>
        <w:t xml:space="preserve">a </w:t>
      </w:r>
      <w:r w:rsidRPr="11663A6E" w:rsidR="11663A6E">
        <w:rPr>
          <w:rFonts w:ascii="Calibri" w:hAnsi="Calibri" w:cs="Calibri"/>
          <w:color w:val="0000FF"/>
          <w:sz w:val="20"/>
          <w:szCs w:val="20"/>
        </w:rPr>
        <w:t xml:space="preserve"> Scout</w:t>
      </w:r>
      <w:bookmarkEnd w:id="2018139777"/>
      <w:r w:rsidRPr="11663A6E" w:rsidR="11663A6E">
        <w:rPr>
          <w:rFonts w:ascii="Calibri" w:hAnsi="Calibri" w:cs="Calibri"/>
          <w:color w:val="0000FF"/>
          <w:sz w:val="20"/>
          <w:szCs w:val="20"/>
        </w:rPr>
        <w:t xml:space="preserve"> Handbook</w:t>
      </w:r>
      <w:r w:rsidRPr="11663A6E" w:rsidR="11663A6E">
        <w:rPr>
          <w:rFonts w:ascii="Calibri" w:hAnsi="Calibri" w:cs="Calibri"/>
          <w:color w:val="000000" w:themeColor="text1" w:themeTint="FF" w:themeShade="FF"/>
          <w:sz w:val="20"/>
          <w:szCs w:val="20"/>
        </w:rPr>
        <w:t xml:space="preserve">, handbook cover, unit number, and personalized name tag. All other personal gear is the responsibility of the Scout and her parents. The Troop </w:t>
      </w:r>
      <w:r w:rsidRPr="11663A6E" w:rsidR="11663A6E">
        <w:rPr>
          <w:rFonts w:ascii="Calibri" w:hAnsi="Calibri" w:cs="Calibri"/>
          <w:color w:val="000000" w:themeColor="text1" w:themeTint="FF" w:themeShade="FF"/>
          <w:sz w:val="20"/>
          <w:szCs w:val="20"/>
        </w:rPr>
        <w:t>furnishes each patrol with</w:t>
      </w:r>
      <w:r w:rsidRPr="11663A6E" w:rsidR="11663A6E">
        <w:rPr>
          <w:rFonts w:ascii="Calibri" w:hAnsi="Calibri" w:cs="Calibri"/>
          <w:color w:val="000000" w:themeColor="text1" w:themeTint="FF" w:themeShade="FF"/>
          <w:sz w:val="20"/>
          <w:szCs w:val="20"/>
        </w:rPr>
        <w:t xml:space="preserve"> a stove, propane, cooking gear, a dining fly, and a lantern owned by St. John the Divine (SJD). SJD also owns a fleet of canoes, a troop trailer as well as other scout gear, that Troop 54 shares with Troop 55.</w:t>
      </w:r>
    </w:p>
    <w:p w:rsidR="006A1F6F" w:rsidP="00094EB0" w:rsidRDefault="006A1F6F" w14:paraId="7B5E3117"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Dues and expenses</w:t>
      </w:r>
    </w:p>
    <w:p w:rsidR="006A1F6F" w:rsidP="00094EB0" w:rsidRDefault="4AFCAB8F" w14:paraId="678E29C0" w14:textId="7FE03F3F">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xml:space="preserve">Dues are $196 per year per Scout. This covers the annual BSA registration fee ($80, and the premium for BSA </w:t>
      </w:r>
      <w:r w:rsidRPr="15537F49" w:rsidR="15537F49">
        <w:rPr>
          <w:rFonts w:ascii="Calibri" w:hAnsi="Calibri" w:cs="Calibri"/>
          <w:color w:val="000000" w:themeColor="text1" w:themeTint="FF" w:themeShade="FF"/>
          <w:sz w:val="20"/>
          <w:szCs w:val="20"/>
        </w:rPr>
        <w:t>provided</w:t>
      </w:r>
      <w:r w:rsidRPr="15537F49" w:rsidR="15537F49">
        <w:rPr>
          <w:rFonts w:ascii="Calibri" w:hAnsi="Calibri" w:cs="Calibri"/>
          <w:color w:val="000000" w:themeColor="text1" w:themeTint="FF" w:themeShade="FF"/>
          <w:sz w:val="20"/>
          <w:szCs w:val="20"/>
        </w:rPr>
        <w:t xml:space="preserve"> insurance ($6), both paid directly to BSA and billed by BSA on an annual basis.  This also includes the Troop operating fee ($110) paid every calendar year to the Troop on the online store (</w:t>
      </w:r>
      <w:r>
        <w:fldChar w:fldCharType="begin"/>
      </w:r>
      <w:del w:author="Alan Pate" w:date="2023-10-17T15:47:00Z" w:id="746555076">
        <w:r>
          <w:delInstrText xml:space="preserve">HYPERLINK "https://shop.troop54houston.org/" </w:delInstrText>
        </w:r>
      </w:del>
      <w:r>
        <w:instrText xml:space="preserve">HYPERLINK "https://shop.troop54houston.org/" </w:instrText>
      </w:r>
      <w:r>
        <w:fldChar w:fldCharType="separate"/>
      </w:r>
      <w:r>
        <w:fldChar w:fldCharType="begin"/>
      </w:r>
      <w:r>
        <w:instrText xml:space="preserve">HYPERLINK "https://shop.troop54houston.org/" </w:instrText>
      </w:r>
      <w:r>
        <w:fldChar w:fldCharType="separate"/>
      </w:r>
      <w:r>
        <w:fldChar w:fldCharType="begin"/>
      </w:r>
      <w:r>
        <w:instrText xml:space="preserve">HYPERLINK "https://shop.troop54houston.org/" HYPERLINK "https://shop.troop54houston.org/" </w:instrText>
      </w:r>
      <w:r>
        <w:fldChar w:fldCharType="separate"/>
      </w:r>
      <w:r>
        <w:fldChar w:fldCharType="begin"/>
      </w:r>
      <w:r>
        <w:instrText xml:space="preserve">HYPERLINK "https://shop.troop54houston.org/" </w:instrText>
      </w:r>
      <w:r>
        <w:fldChar w:fldCharType="separate"/>
      </w:r>
      <w:r w:rsidRPr="15537F49" w:rsidR="15537F49">
        <w:rPr>
          <w:rStyle w:val="Hyperlink"/>
          <w:rFonts w:ascii="Calibri" w:hAnsi="Calibri" w:cs="Calibri"/>
          <w:sz w:val="20"/>
          <w:szCs w:val="20"/>
        </w:rPr>
        <w:t>https://shop.troop54houston.org/</w:t>
      </w:r>
      <w:r>
        <w:fldChar w:fldCharType="end"/>
      </w:r>
      <w:r>
        <w:fldChar w:fldCharType="end"/>
      </w:r>
      <w:r>
        <w:fldChar w:fldCharType="end"/>
      </w:r>
      <w:r>
        <w:fldChar w:fldCharType="end"/>
      </w:r>
      <w:r w:rsidRPr="15537F49" w:rsidR="15537F49">
        <w:rPr>
          <w:rFonts w:ascii="Calibri" w:hAnsi="Calibri" w:cs="Calibri"/>
          <w:color w:val="000000" w:themeColor="text1" w:themeTint="FF" w:themeShade="FF"/>
          <w:sz w:val="20"/>
          <w:szCs w:val="20"/>
        </w:rPr>
        <w:t xml:space="preserve">).  New scouts pay an </w:t>
      </w:r>
      <w:r w:rsidRPr="15537F49" w:rsidR="15537F49">
        <w:rPr>
          <w:rFonts w:ascii="Calibri" w:hAnsi="Calibri" w:cs="Calibri"/>
          <w:color w:val="000000" w:themeColor="text1" w:themeTint="FF" w:themeShade="FF"/>
          <w:sz w:val="20"/>
          <w:szCs w:val="20"/>
        </w:rPr>
        <w:t>additional</w:t>
      </w:r>
      <w:r w:rsidRPr="15537F49" w:rsidR="15537F49">
        <w:rPr>
          <w:rFonts w:ascii="Calibri" w:hAnsi="Calibri" w:cs="Calibri"/>
          <w:color w:val="000000" w:themeColor="text1" w:themeTint="FF" w:themeShade="FF"/>
          <w:sz w:val="20"/>
          <w:szCs w:val="20"/>
        </w:rPr>
        <w:t xml:space="preserve"> $65 to the Troop to cover a T-54 neckerchief, handbook, and other items upon joining.  New scouts also pay an </w:t>
      </w:r>
      <w:r w:rsidRPr="15537F49" w:rsidR="15537F49">
        <w:rPr>
          <w:rFonts w:ascii="Calibri" w:hAnsi="Calibri" w:cs="Calibri"/>
          <w:color w:val="000000" w:themeColor="text1" w:themeTint="FF" w:themeShade="FF"/>
          <w:sz w:val="20"/>
          <w:szCs w:val="20"/>
        </w:rPr>
        <w:t>additional</w:t>
      </w:r>
      <w:r w:rsidRPr="15537F49" w:rsidR="15537F49">
        <w:rPr>
          <w:rFonts w:ascii="Calibri" w:hAnsi="Calibri" w:cs="Calibri"/>
          <w:color w:val="000000" w:themeColor="text1" w:themeTint="FF" w:themeShade="FF"/>
          <w:sz w:val="20"/>
          <w:szCs w:val="20"/>
        </w:rPr>
        <w:t xml:space="preserve"> $25 joining fee to BSA when initially joining.  Registered adult leaders </w:t>
      </w:r>
      <w:r w:rsidRPr="15537F49" w:rsidR="15537F49">
        <w:rPr>
          <w:rFonts w:ascii="Calibri" w:hAnsi="Calibri" w:cs="Calibri"/>
          <w:color w:val="000000" w:themeColor="text1" w:themeTint="FF" w:themeShade="FF"/>
          <w:sz w:val="20"/>
          <w:szCs w:val="20"/>
        </w:rPr>
        <w:t>are required to</w:t>
      </w:r>
      <w:r w:rsidRPr="15537F49" w:rsidR="15537F49">
        <w:rPr>
          <w:rFonts w:ascii="Calibri" w:hAnsi="Calibri" w:cs="Calibri"/>
          <w:color w:val="000000" w:themeColor="text1" w:themeTint="FF" w:themeShade="FF"/>
          <w:sz w:val="20"/>
          <w:szCs w:val="20"/>
        </w:rPr>
        <w:t xml:space="preserve"> pay the BSA annual fees for registered adult leaders of $66.  In addition to dues, each Scout should expect to pay </w:t>
      </w:r>
      <w:r w:rsidRPr="15537F49" w:rsidR="15537F49">
        <w:rPr>
          <w:rFonts w:ascii="Calibri" w:hAnsi="Calibri" w:cs="Calibri"/>
          <w:color w:val="000000" w:themeColor="text1" w:themeTint="FF" w:themeShade="FF"/>
          <w:sz w:val="20"/>
          <w:szCs w:val="20"/>
        </w:rPr>
        <w:t>approximately the</w:t>
      </w:r>
      <w:r w:rsidRPr="15537F49" w:rsidR="15537F49">
        <w:rPr>
          <w:rFonts w:ascii="Calibri" w:hAnsi="Calibri" w:cs="Calibri"/>
          <w:color w:val="000000" w:themeColor="text1" w:themeTint="FF" w:themeShade="FF"/>
          <w:sz w:val="20"/>
          <w:szCs w:val="20"/>
        </w:rPr>
        <w:t xml:space="preserve"> following: </w:t>
      </w:r>
      <w:r w:rsidRPr="15537F49" w:rsidR="15537F49">
        <w:rPr>
          <w:rFonts w:ascii="Calibri" w:hAnsi="Calibri" w:cs="Calibri"/>
          <w:color w:val="0000FF"/>
          <w:sz w:val="20"/>
          <w:szCs w:val="20"/>
        </w:rPr>
        <w:t xml:space="preserve">Uniform: </w:t>
      </w:r>
      <w:r w:rsidRPr="15537F49" w:rsidR="15537F49">
        <w:rPr>
          <w:rFonts w:ascii="Calibri" w:hAnsi="Calibri" w:cs="Calibri"/>
          <w:color w:val="000000" w:themeColor="text1" w:themeTint="FF" w:themeShade="FF"/>
          <w:sz w:val="20"/>
          <w:szCs w:val="20"/>
        </w:rPr>
        <w:t xml:space="preserve">$80. </w:t>
      </w:r>
      <w:r w:rsidRPr="15537F49" w:rsidR="15537F49">
        <w:rPr>
          <w:rFonts w:ascii="Calibri" w:hAnsi="Calibri" w:cs="Calibri"/>
          <w:color w:val="0000FF"/>
          <w:sz w:val="20"/>
          <w:szCs w:val="20"/>
        </w:rPr>
        <w:t>Campouts</w:t>
      </w:r>
      <w:r w:rsidRPr="15537F49" w:rsidR="15537F49">
        <w:rPr>
          <w:rFonts w:ascii="Calibri" w:hAnsi="Calibri" w:cs="Calibri"/>
          <w:color w:val="000000" w:themeColor="text1" w:themeTint="FF" w:themeShade="FF"/>
          <w:sz w:val="20"/>
          <w:szCs w:val="20"/>
        </w:rPr>
        <w:t xml:space="preserve">: $20 per campout for food, plus $10 to $15 per campout for travel meals, spending money, and sometimes $20‐65 for bus transportation (special activities such as canoeing, boating, shooting, etc., will have </w:t>
      </w:r>
      <w:r w:rsidRPr="15537F49" w:rsidR="15537F49">
        <w:rPr>
          <w:rFonts w:ascii="Calibri" w:hAnsi="Calibri" w:cs="Calibri"/>
          <w:color w:val="000000" w:themeColor="text1" w:themeTint="FF" w:themeShade="FF"/>
          <w:sz w:val="20"/>
          <w:szCs w:val="20"/>
        </w:rPr>
        <w:t>additional</w:t>
      </w:r>
      <w:r w:rsidRPr="15537F49" w:rsidR="15537F49">
        <w:rPr>
          <w:rFonts w:ascii="Calibri" w:hAnsi="Calibri" w:cs="Calibri"/>
          <w:color w:val="000000" w:themeColor="text1" w:themeTint="FF" w:themeShade="FF"/>
          <w:sz w:val="20"/>
          <w:szCs w:val="20"/>
        </w:rPr>
        <w:t xml:space="preserve"> costs). </w:t>
      </w:r>
      <w:r w:rsidRPr="15537F49" w:rsidR="15537F49">
        <w:rPr>
          <w:rFonts w:ascii="Calibri" w:hAnsi="Calibri" w:cs="Calibri"/>
          <w:color w:val="0000FF"/>
          <w:sz w:val="20"/>
          <w:szCs w:val="20"/>
        </w:rPr>
        <w:t>Summer camp</w:t>
      </w:r>
      <w:r w:rsidRPr="15537F49" w:rsidR="15537F49">
        <w:rPr>
          <w:rFonts w:ascii="Calibri" w:hAnsi="Calibri" w:cs="Calibri"/>
          <w:color w:val="000000" w:themeColor="text1" w:themeTint="FF" w:themeShade="FF"/>
          <w:sz w:val="20"/>
          <w:szCs w:val="20"/>
        </w:rPr>
        <w:t>: Typically, $400 to $700 for a week of merit‐badge summer camp (</w:t>
      </w:r>
      <w:r w:rsidRPr="15537F49" w:rsidR="15537F49">
        <w:rPr>
          <w:rFonts w:ascii="Calibri-Bold" w:hAnsi="Calibri-Bold" w:cs="Calibri-Bold"/>
          <w:b w:val="1"/>
          <w:bCs w:val="1"/>
          <w:color w:val="000000" w:themeColor="text1" w:themeTint="FF" w:themeShade="FF"/>
          <w:sz w:val="20"/>
          <w:szCs w:val="20"/>
        </w:rPr>
        <w:t>excluding transportation</w:t>
      </w:r>
      <w:r w:rsidRPr="15537F49" w:rsidR="15537F49">
        <w:rPr>
          <w:rFonts w:ascii="Calibri" w:hAnsi="Calibri" w:cs="Calibri"/>
          <w:color w:val="000000" w:themeColor="text1" w:themeTint="FF" w:themeShade="FF"/>
          <w:sz w:val="20"/>
          <w:szCs w:val="20"/>
        </w:rPr>
        <w:t>). High‐adventure camps for older Scouts normally will cost more.</w:t>
      </w:r>
      <w:r w:rsidRPr="15537F49" w:rsidR="15537F49">
        <w:rPr>
          <w:color w:val="4472C4" w:themeColor="accent1" w:themeTint="FF" w:themeShade="FF"/>
          <w:sz w:val="24"/>
          <w:szCs w:val="24"/>
        </w:rPr>
        <w:t> </w:t>
      </w:r>
    </w:p>
    <w:p w:rsidR="006A1F6F" w:rsidP="00094EB0" w:rsidRDefault="006A1F6F" w14:paraId="0617A8F9"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Financial assistance</w:t>
      </w:r>
    </w:p>
    <w:p w:rsidR="006A1F6F" w:rsidP="00094EB0" w:rsidRDefault="006A1F6F" w14:paraId="54BA0663" w14:textId="675A133F">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xml:space="preserve">Scouts have opportunities to earn some or all their dues and expenses by </w:t>
      </w:r>
      <w:r w:rsidRPr="15537F49" w:rsidR="15537F49">
        <w:rPr>
          <w:rFonts w:ascii="Calibri" w:hAnsi="Calibri" w:cs="Calibri"/>
          <w:color w:val="000000" w:themeColor="text1" w:themeTint="FF" w:themeShade="FF"/>
          <w:sz w:val="20"/>
          <w:szCs w:val="20"/>
        </w:rPr>
        <w:t>participating</w:t>
      </w:r>
      <w:r w:rsidRPr="15537F49" w:rsidR="15537F49">
        <w:rPr>
          <w:rFonts w:ascii="Calibri" w:hAnsi="Calibri" w:cs="Calibri"/>
          <w:color w:val="000000" w:themeColor="text1" w:themeTint="FF" w:themeShade="FF"/>
          <w:sz w:val="20"/>
          <w:szCs w:val="20"/>
        </w:rPr>
        <w:t xml:space="preserve"> in Troop </w:t>
      </w:r>
      <w:r w:rsidRPr="15537F49" w:rsidR="15537F49">
        <w:rPr>
          <w:rFonts w:ascii="Calibri" w:hAnsi="Calibri" w:cs="Calibri"/>
          <w:color w:val="0000FF"/>
          <w:sz w:val="20"/>
          <w:szCs w:val="20"/>
        </w:rPr>
        <w:t xml:space="preserve">fundraising </w:t>
      </w:r>
      <w:r w:rsidRPr="15537F49" w:rsidR="15537F49">
        <w:rPr>
          <w:rFonts w:ascii="Calibri" w:hAnsi="Calibri" w:cs="Calibri"/>
          <w:color w:val="000000" w:themeColor="text1" w:themeTint="FF" w:themeShade="FF"/>
          <w:sz w:val="20"/>
          <w:szCs w:val="20"/>
        </w:rPr>
        <w:t xml:space="preserve">activities; in addition, </w:t>
      </w:r>
      <w:r w:rsidRPr="15537F49" w:rsidR="15537F49">
        <w:rPr>
          <w:rFonts w:ascii="Calibri" w:hAnsi="Calibri" w:cs="Calibri"/>
          <w:color w:val="0000FF"/>
          <w:sz w:val="20"/>
          <w:szCs w:val="20"/>
        </w:rPr>
        <w:t xml:space="preserve">scholarships </w:t>
      </w:r>
      <w:r w:rsidRPr="15537F49" w:rsidR="15537F49">
        <w:rPr>
          <w:rFonts w:ascii="Calibri" w:hAnsi="Calibri" w:cs="Calibri"/>
          <w:color w:val="000000" w:themeColor="text1" w:themeTint="FF" w:themeShade="FF"/>
          <w:sz w:val="20"/>
          <w:szCs w:val="20"/>
        </w:rPr>
        <w:t>may also be available (see the Scholarship section of this handbook for more details).</w:t>
      </w:r>
    </w:p>
    <w:p w:rsidR="006A1F6F" w:rsidP="00094EB0" w:rsidRDefault="006A1F6F" w14:paraId="68ADC29D"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Special needs Scouts</w:t>
      </w:r>
    </w:p>
    <w:p w:rsidR="006A1F6F" w:rsidP="00094EB0" w:rsidRDefault="006A1F6F" w14:paraId="6D10005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Make the Scoutmaster and your Scout's </w:t>
      </w:r>
      <w:r>
        <w:rPr>
          <w:rFonts w:ascii="Calibri" w:hAnsi="Calibri" w:cs="Calibri"/>
          <w:color w:val="0000FF"/>
          <w:sz w:val="20"/>
          <w:szCs w:val="20"/>
        </w:rPr>
        <w:t xml:space="preserve">PASM </w:t>
      </w:r>
      <w:r>
        <w:rPr>
          <w:rFonts w:ascii="Calibri" w:hAnsi="Calibri" w:cs="Calibri"/>
          <w:color w:val="000000"/>
          <w:sz w:val="20"/>
          <w:szCs w:val="20"/>
        </w:rPr>
        <w:t xml:space="preserve">aware of your daughter's </w:t>
      </w:r>
      <w:r>
        <w:rPr>
          <w:rFonts w:ascii="Calibri" w:hAnsi="Calibri" w:cs="Calibri"/>
          <w:color w:val="0000FF"/>
          <w:sz w:val="20"/>
          <w:szCs w:val="20"/>
        </w:rPr>
        <w:t>special needs.</w:t>
      </w:r>
    </w:p>
    <w:p w:rsidR="006A1F6F" w:rsidP="00094EB0" w:rsidRDefault="006A1F6F" w14:paraId="3A85983B"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Troop Committee</w:t>
      </w:r>
    </w:p>
    <w:p w:rsidR="006A1F6F" w:rsidP="00094EB0" w:rsidRDefault="79FB769B" w14:paraId="322DE71A" w14:textId="61ECDD80">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The </w:t>
      </w:r>
      <w:r w:rsidRPr="11663A6E" w:rsidR="11663A6E">
        <w:rPr>
          <w:rFonts w:ascii="Calibri" w:hAnsi="Calibri" w:cs="Calibri"/>
          <w:color w:val="0000FF"/>
          <w:sz w:val="20"/>
          <w:szCs w:val="20"/>
        </w:rPr>
        <w:t xml:space="preserve">Troop 54 Committee </w:t>
      </w:r>
      <w:r w:rsidRPr="11663A6E" w:rsidR="11663A6E">
        <w:rPr>
          <w:rFonts w:ascii="Calibri" w:hAnsi="Calibri" w:cs="Calibri"/>
          <w:color w:val="000000" w:themeColor="text1" w:themeTint="FF" w:themeShade="FF"/>
          <w:sz w:val="20"/>
          <w:szCs w:val="20"/>
        </w:rPr>
        <w:t xml:space="preserve">meets the second Thursday of each month (except June &amp; July) at 6:00 pm </w:t>
      </w:r>
      <w:r w:rsidRPr="11663A6E" w:rsidR="11663A6E">
        <w:rPr>
          <w:rFonts w:ascii="Calibri" w:hAnsi="Calibri" w:cs="Calibri"/>
          <w:color w:val="000000" w:themeColor="text1" w:themeTint="FF" w:themeShade="FF"/>
          <w:sz w:val="20"/>
          <w:szCs w:val="20"/>
        </w:rPr>
        <w:t>virtually (using Z</w:t>
      </w:r>
      <w:r w:rsidRPr="11663A6E" w:rsidR="11663A6E">
        <w:rPr>
          <w:rFonts w:ascii="Calibri" w:hAnsi="Calibri" w:cs="Calibri"/>
          <w:color w:val="000000" w:themeColor="text1" w:themeTint="FF" w:themeShade="FF"/>
          <w:sz w:val="20"/>
          <w:szCs w:val="20"/>
        </w:rPr>
        <w:t>oom</w:t>
      </w:r>
      <w:r w:rsidRPr="11663A6E" w:rsidR="11663A6E">
        <w:rPr>
          <w:rFonts w:ascii="Calibri" w:hAnsi="Calibri" w:cs="Calibri"/>
          <w:color w:val="000000" w:themeColor="text1" w:themeTint="FF" w:themeShade="FF"/>
          <w:sz w:val="20"/>
          <w:szCs w:val="20"/>
        </w:rPr>
        <w:t xml:space="preserve"> or similar tools)</w:t>
      </w:r>
      <w:r w:rsidRPr="11663A6E" w:rsidR="11663A6E">
        <w:rPr>
          <w:rFonts w:ascii="Calibri" w:hAnsi="Calibri" w:cs="Calibri"/>
          <w:color w:val="000000" w:themeColor="text1" w:themeTint="FF" w:themeShade="FF"/>
          <w:sz w:val="20"/>
          <w:szCs w:val="20"/>
        </w:rPr>
        <w:t xml:space="preserve">, subject to change. All parents of scouts and </w:t>
      </w:r>
      <w:bookmarkStart w:name="_Int_V10xnUVr" w:id="2146309346"/>
      <w:r w:rsidRPr="11663A6E" w:rsidR="11663A6E">
        <w:rPr>
          <w:rFonts w:ascii="Calibri" w:hAnsi="Calibri" w:cs="Calibri"/>
          <w:color w:val="000000" w:themeColor="text1" w:themeTint="FF" w:themeShade="FF"/>
          <w:sz w:val="20"/>
          <w:szCs w:val="20"/>
        </w:rPr>
        <w:t>Adult</w:t>
      </w:r>
      <w:bookmarkEnd w:id="2146309346"/>
      <w:r w:rsidRPr="11663A6E" w:rsidR="11663A6E">
        <w:rPr>
          <w:rFonts w:ascii="Calibri" w:hAnsi="Calibri" w:cs="Calibri"/>
          <w:color w:val="000000" w:themeColor="text1" w:themeTint="FF" w:themeShade="FF"/>
          <w:sz w:val="20"/>
          <w:szCs w:val="20"/>
        </w:rPr>
        <w:t xml:space="preserve"> leaders are encouraged to attend.</w:t>
      </w:r>
    </w:p>
    <w:p w:rsidR="006A1F6F" w:rsidP="00094EB0" w:rsidRDefault="006A1F6F" w14:paraId="0C596402"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Adult involvement</w:t>
      </w:r>
    </w:p>
    <w:p w:rsidR="006A1F6F" w:rsidP="00094EB0" w:rsidRDefault="006A1F6F" w14:paraId="5C5E6416" w14:textId="77777777">
      <w:pPr>
        <w:autoSpaceDE w:val="0"/>
        <w:autoSpaceDN w:val="0"/>
        <w:adjustRightInd w:val="0"/>
        <w:spacing w:after="120" w:line="240" w:lineRule="auto"/>
        <w:rPr>
          <w:rFonts w:ascii="Calibri-Bold" w:hAnsi="Calibri-Bold" w:cs="Calibri-Bold"/>
          <w:b/>
          <w:bCs/>
          <w:color w:val="000000"/>
          <w:sz w:val="20"/>
          <w:szCs w:val="20"/>
        </w:rPr>
      </w:pPr>
      <w:r>
        <w:rPr>
          <w:rFonts w:ascii="Calibri" w:hAnsi="Calibri" w:cs="Calibri"/>
          <w:color w:val="000000"/>
          <w:sz w:val="20"/>
          <w:szCs w:val="20"/>
        </w:rPr>
        <w:t xml:space="preserve">We need YOU! As with any troop, the "official" adult leaders can't possibly do it all. We have both "outdoor" and "indoor" adult jobs. We're friendly and supportive, </w:t>
      </w:r>
      <w:r w:rsidRPr="0034283C">
        <w:rPr>
          <w:rFonts w:ascii="Calibri" w:hAnsi="Calibri" w:cs="Calibri"/>
          <w:color w:val="000000" w:themeColor="text1"/>
          <w:sz w:val="20"/>
          <w:szCs w:val="20"/>
        </w:rPr>
        <w:t xml:space="preserve">we'll train you, </w:t>
      </w:r>
      <w:r>
        <w:rPr>
          <w:rFonts w:ascii="Calibri" w:hAnsi="Calibri" w:cs="Calibri"/>
          <w:color w:val="000000"/>
          <w:sz w:val="20"/>
          <w:szCs w:val="20"/>
        </w:rPr>
        <w:t xml:space="preserve">and we absolutely, positively guarantee you'll have a great time. Experience shows that, </w:t>
      </w:r>
      <w:r>
        <w:rPr>
          <w:rFonts w:ascii="Calibri-Bold" w:hAnsi="Calibri-Bold" w:cs="Calibri-Bold"/>
          <w:b/>
          <w:bCs/>
          <w:color w:val="000000"/>
          <w:sz w:val="20"/>
          <w:szCs w:val="20"/>
        </w:rPr>
        <w:t>the more involved a Scout's parent is in the Troop's adult leadership</w:t>
      </w:r>
      <w:r>
        <w:rPr>
          <w:rFonts w:ascii="Calibri" w:hAnsi="Calibri" w:cs="Calibri"/>
          <w:color w:val="000000"/>
          <w:sz w:val="20"/>
          <w:szCs w:val="20"/>
        </w:rPr>
        <w:t xml:space="preserve">, the more likely the Scout is to remain in Scouting and someday </w:t>
      </w:r>
      <w:r>
        <w:rPr>
          <w:rFonts w:ascii="Calibri-Bold" w:hAnsi="Calibri-Bold" w:cs="Calibri-Bold"/>
          <w:b/>
          <w:bCs/>
          <w:color w:val="000000"/>
          <w:sz w:val="20"/>
          <w:szCs w:val="20"/>
        </w:rPr>
        <w:t>earn the rank of Eagle Scout.</w:t>
      </w:r>
    </w:p>
    <w:p w:rsidR="006A1F6F" w:rsidP="00094EB0" w:rsidRDefault="006A1F6F" w14:paraId="2C328526" w14:textId="77777777">
      <w:pPr>
        <w:autoSpaceDE w:val="0"/>
        <w:autoSpaceDN w:val="0"/>
        <w:adjustRightInd w:val="0"/>
        <w:spacing w:after="120" w:line="240" w:lineRule="auto"/>
        <w:rPr>
          <w:rFonts w:ascii="Calibri-Bold" w:hAnsi="Calibri-Bold" w:cs="Calibri-Bold"/>
          <w:b/>
          <w:bCs/>
          <w:color w:val="000000"/>
          <w:sz w:val="20"/>
          <w:szCs w:val="20"/>
        </w:rPr>
      </w:pPr>
    </w:p>
    <w:p w:rsidR="006A1F6F" w:rsidP="00094EB0" w:rsidRDefault="006A1F6F" w14:paraId="331B5B6F" w14:textId="77777777">
      <w:pPr>
        <w:spacing w:after="120"/>
        <w:rPr>
          <w:rFonts w:ascii="Cambria-Bold" w:hAnsi="Cambria-Bold" w:cs="Cambria-Bold"/>
          <w:b/>
          <w:bCs/>
          <w:color w:val="1F497C"/>
          <w:sz w:val="32"/>
          <w:szCs w:val="32"/>
        </w:rPr>
      </w:pPr>
      <w:r>
        <w:rPr>
          <w:rFonts w:ascii="Cambria-Bold" w:hAnsi="Cambria-Bold" w:cs="Cambria-Bold"/>
          <w:b/>
          <w:bCs/>
          <w:color w:val="1F497C"/>
          <w:sz w:val="32"/>
          <w:szCs w:val="32"/>
        </w:rPr>
        <w:br w:type="page"/>
      </w:r>
    </w:p>
    <w:p w:rsidR="006A1F6F" w:rsidP="00242100" w:rsidRDefault="006A1F6F" w14:paraId="292ABE86" w14:textId="6E544D03">
      <w:pPr>
        <w:pStyle w:val="Heading1"/>
      </w:pPr>
      <w:bookmarkStart w:name="_Toc421328754" w:id="1344061202"/>
      <w:r w:rsidR="16AB5318">
        <w:rPr/>
        <w:t>Active Participation</w:t>
      </w:r>
      <w:bookmarkEnd w:id="1344061202"/>
    </w:p>
    <w:p w:rsidR="006A1F6F" w:rsidP="00094EB0" w:rsidRDefault="006A1F6F" w14:paraId="67DBEB9A" w14:textId="34A577FD">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The advancement requirements for each of the Scout ranks (as </w:t>
      </w:r>
      <w:r w:rsidRPr="11663A6E" w:rsidR="11663A6E">
        <w:rPr>
          <w:rFonts w:ascii="Calibri" w:hAnsi="Calibri" w:cs="Calibri"/>
          <w:color w:val="000000" w:themeColor="text1" w:themeTint="FF" w:themeShade="FF"/>
          <w:sz w:val="20"/>
          <w:szCs w:val="20"/>
        </w:rPr>
        <w:t>set forth in</w:t>
      </w:r>
      <w:r w:rsidRPr="11663A6E" w:rsidR="11663A6E">
        <w:rPr>
          <w:rFonts w:ascii="Calibri" w:hAnsi="Calibri" w:cs="Calibri"/>
          <w:color w:val="000000" w:themeColor="text1" w:themeTint="FF" w:themeShade="FF"/>
          <w:sz w:val="20"/>
          <w:szCs w:val="20"/>
        </w:rPr>
        <w:t xml:space="preserve"> the Scout Handbook) </w:t>
      </w:r>
      <w:bookmarkStart w:name="_Int_fctC5nDi" w:id="342954263"/>
      <w:r w:rsidRPr="11663A6E" w:rsidR="11663A6E">
        <w:rPr>
          <w:rFonts w:ascii="Calibri" w:hAnsi="Calibri" w:cs="Calibri"/>
          <w:color w:val="000000" w:themeColor="text1" w:themeTint="FF" w:themeShade="FF"/>
          <w:sz w:val="20"/>
          <w:szCs w:val="20"/>
        </w:rPr>
        <w:t>includes</w:t>
      </w:r>
      <w:bookmarkEnd w:id="342954263"/>
      <w:r w:rsidRPr="11663A6E" w:rsidR="11663A6E">
        <w:rPr>
          <w:rFonts w:ascii="Calibri" w:hAnsi="Calibri" w:cs="Calibri"/>
          <w:color w:val="000000" w:themeColor="text1" w:themeTint="FF" w:themeShade="FF"/>
          <w:sz w:val="20"/>
          <w:szCs w:val="20"/>
        </w:rPr>
        <w:t xml:space="preserve"> some requirement that the Scout be active in her troop and patrol. The BSA Guide to Advancement defines that “Active Participation” requires that:</w:t>
      </w:r>
    </w:p>
    <w:p w:rsidR="006A1F6F" w:rsidP="00094EB0" w:rsidRDefault="006A1F6F" w14:paraId="0A8D8150"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 The Scout is registered.</w:t>
      </w:r>
    </w:p>
    <w:p w:rsidR="006A1F6F" w:rsidP="00094EB0" w:rsidRDefault="006A1F6F" w14:paraId="71A6A23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 The Scout is in good standing.</w:t>
      </w:r>
    </w:p>
    <w:p w:rsidR="006A1F6F" w:rsidP="00094EB0" w:rsidRDefault="006A1F6F" w14:paraId="37F8BA33" w14:textId="2C8D4048">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3. The Scout meets the unit’s reasonable expectations; or, if not, a lesser level of activity is</w:t>
      </w:r>
      <w:r w:rsidR="00877BBE">
        <w:rPr>
          <w:rFonts w:ascii="Calibri" w:hAnsi="Calibri" w:cs="Calibri"/>
          <w:color w:val="000000"/>
          <w:sz w:val="20"/>
          <w:szCs w:val="20"/>
        </w:rPr>
        <w:t xml:space="preserve"> </w:t>
      </w:r>
      <w:r>
        <w:rPr>
          <w:rFonts w:ascii="Calibri" w:hAnsi="Calibri" w:cs="Calibri"/>
          <w:color w:val="000000"/>
          <w:sz w:val="20"/>
          <w:szCs w:val="20"/>
        </w:rPr>
        <w:t>explained.</w:t>
      </w:r>
    </w:p>
    <w:p w:rsidRPr="00BF43F6" w:rsidR="006A1F6F" w:rsidP="11663A6E" w:rsidRDefault="006A1F6F" w14:paraId="547567FC" w14:textId="458496F0">
      <w:pPr>
        <w:autoSpaceDE w:val="0"/>
        <w:autoSpaceDN w:val="0"/>
        <w:adjustRightInd w:val="0"/>
        <w:spacing w:after="120" w:line="240" w:lineRule="auto"/>
        <w:rPr>
          <w:rFonts w:cs="Calibri" w:cstheme="minorAscii"/>
          <w:color w:val="000000"/>
          <w:sz w:val="20"/>
          <w:szCs w:val="20"/>
        </w:rPr>
      </w:pPr>
      <w:r w:rsidRPr="11663A6E" w:rsidR="11663A6E">
        <w:rPr>
          <w:rFonts w:cs="Calibri" w:cstheme="minorAscii"/>
          <w:color w:val="000000" w:themeColor="text1" w:themeTint="FF" w:themeShade="FF"/>
          <w:sz w:val="20"/>
          <w:szCs w:val="20"/>
        </w:rPr>
        <w:t>Set forth below are a set of guidelines outlining Troop 54’s reasonable expectations for participation</w:t>
      </w:r>
      <w:bookmarkStart w:name="_Int_jTzL6eIZ" w:id="1375924703"/>
      <w:r w:rsidRPr="11663A6E" w:rsidR="11663A6E">
        <w:rPr>
          <w:rFonts w:cs="Calibri" w:cstheme="minorAscii"/>
          <w:color w:val="000000" w:themeColor="text1" w:themeTint="FF" w:themeShade="FF"/>
          <w:sz w:val="20"/>
          <w:szCs w:val="20"/>
        </w:rPr>
        <w:t xml:space="preserve"> These</w:t>
      </w:r>
      <w:bookmarkEnd w:id="1375924703"/>
      <w:r w:rsidRPr="11663A6E" w:rsidR="11663A6E">
        <w:rPr>
          <w:rFonts w:cs="Calibri" w:cstheme="minorAscii"/>
          <w:color w:val="000000" w:themeColor="text1" w:themeTint="FF" w:themeShade="FF"/>
          <w:sz w:val="20"/>
          <w:szCs w:val="20"/>
        </w:rPr>
        <w:t xml:space="preserve"> guidelines articulate a minimum set of expectations for Active Participation.</w:t>
      </w:r>
    </w:p>
    <w:p w:rsidRPr="00BF43F6" w:rsidR="006A1F6F" w:rsidP="00094EB0" w:rsidRDefault="006A1F6F" w14:paraId="5869D417" w14:textId="77777777">
      <w:pPr>
        <w:autoSpaceDE w:val="0"/>
        <w:autoSpaceDN w:val="0"/>
        <w:adjustRightInd w:val="0"/>
        <w:spacing w:after="120" w:line="240" w:lineRule="auto"/>
        <w:rPr>
          <w:rFonts w:cstheme="minorHAnsi"/>
          <w:color w:val="000000"/>
          <w:sz w:val="20"/>
          <w:szCs w:val="20"/>
        </w:rPr>
      </w:pPr>
      <w:r w:rsidRPr="00BF43F6">
        <w:rPr>
          <w:rFonts w:cstheme="minorHAnsi"/>
          <w:color w:val="000000"/>
          <w:sz w:val="20"/>
          <w:szCs w:val="20"/>
        </w:rPr>
        <w:t xml:space="preserve">As outlined in the Guide to Advancement, if a Scout falls below these minimum expectations, a special Board of Review will decide whether the Scout meets the requirement of participation </w:t>
      </w:r>
      <w:proofErr w:type="gramStart"/>
      <w:r w:rsidRPr="00BF43F6">
        <w:rPr>
          <w:rFonts w:cstheme="minorHAnsi"/>
          <w:color w:val="000000"/>
          <w:sz w:val="20"/>
          <w:szCs w:val="20"/>
        </w:rPr>
        <w:t>in order to</w:t>
      </w:r>
      <w:proofErr w:type="gramEnd"/>
      <w:r w:rsidRPr="00BF43F6">
        <w:rPr>
          <w:rFonts w:cstheme="minorHAnsi"/>
          <w:color w:val="000000"/>
          <w:sz w:val="20"/>
          <w:szCs w:val="20"/>
        </w:rPr>
        <w:t xml:space="preserve"> advance.</w:t>
      </w:r>
    </w:p>
    <w:p w:rsidRPr="00BF43F6" w:rsidR="006A1F6F" w:rsidP="006A1F6F" w:rsidRDefault="006A1F6F" w14:paraId="148178BA" w14:textId="77777777">
      <w:pPr>
        <w:autoSpaceDE w:val="0"/>
        <w:autoSpaceDN w:val="0"/>
        <w:adjustRightInd w:val="0"/>
        <w:spacing w:after="0" w:line="240" w:lineRule="auto"/>
        <w:rPr>
          <w:rFonts w:cstheme="minorHAnsi"/>
          <w:b/>
          <w:bCs/>
          <w:color w:val="000000"/>
          <w:sz w:val="20"/>
          <w:szCs w:val="20"/>
          <w:u w:val="single"/>
        </w:rPr>
      </w:pPr>
      <w:r w:rsidRPr="00BF43F6">
        <w:rPr>
          <w:rFonts w:cstheme="minorHAnsi"/>
          <w:b/>
          <w:bCs/>
          <w:color w:val="000000"/>
          <w:sz w:val="20"/>
          <w:szCs w:val="20"/>
          <w:u w:val="single"/>
        </w:rPr>
        <w:t>Troop 54’s minimum expectations for active participation:</w:t>
      </w:r>
    </w:p>
    <w:p w:rsidRPr="006A1F6F" w:rsidR="006A1F6F" w:rsidP="11663A6E" w:rsidRDefault="006A1F6F" w14:paraId="46012E31" w14:textId="0A9F5D1E">
      <w:pPr>
        <w:pStyle w:val="ListParagraph"/>
        <w:numPr>
          <w:ilvl w:val="0"/>
          <w:numId w:val="21"/>
        </w:numPr>
        <w:rPr>
          <w:rFonts w:cs="Calibri" w:cstheme="minorAscii"/>
          <w:sz w:val="20"/>
          <w:szCs w:val="20"/>
        </w:rPr>
      </w:pPr>
      <w:r w:rsidRPr="11663A6E" w:rsidR="11663A6E">
        <w:rPr>
          <w:rFonts w:cs="Calibri" w:cstheme="minorAscii"/>
          <w:sz w:val="20"/>
          <w:szCs w:val="20"/>
        </w:rPr>
        <w:t xml:space="preserve">For advancement to Scout, Tenderfoot, Second Class and First Class, active participation is specifically defined in the Scout Handbook. For example, for Second Class, a Scout must, “since joining, have participated in five separate troop/patrol activities (other than troop/patrol meetings), </w:t>
      </w:r>
      <w:r w:rsidRPr="11663A6E" w:rsidR="11663A6E">
        <w:rPr>
          <w:rFonts w:cs="Calibri" w:cstheme="minorAscii"/>
          <w:sz w:val="20"/>
          <w:szCs w:val="20"/>
        </w:rPr>
        <w:t>at least three must be held outdoors</w:t>
      </w:r>
      <w:r w:rsidRPr="11663A6E" w:rsidR="11663A6E">
        <w:rPr>
          <w:rFonts w:cs="Calibri" w:cstheme="minorAscii"/>
          <w:sz w:val="20"/>
          <w:szCs w:val="20"/>
        </w:rPr>
        <w:t xml:space="preserve">.” </w:t>
      </w:r>
      <w:r w:rsidRPr="11663A6E" w:rsidR="11663A6E">
        <w:rPr>
          <w:rFonts w:cs="Calibri" w:cstheme="minorAscii"/>
          <w:sz w:val="20"/>
          <w:szCs w:val="20"/>
        </w:rPr>
        <w:t>Possible troop/patrol</w:t>
      </w:r>
      <w:r w:rsidRPr="11663A6E" w:rsidR="11663A6E">
        <w:rPr>
          <w:rFonts w:cs="Calibri" w:cstheme="minorAscii"/>
          <w:sz w:val="20"/>
          <w:szCs w:val="20"/>
        </w:rPr>
        <w:t xml:space="preserve"> activities include, e.g., Campouts, Advancement Sessions, Courts of Honor and Service Projects, and are signed off by the Scout’s PASM. Troop Activities </w:t>
      </w:r>
      <w:bookmarkStart w:name="_Int_0hjyUWlf" w:id="1455891041"/>
      <w:r w:rsidRPr="11663A6E" w:rsidR="11663A6E">
        <w:rPr>
          <w:rFonts w:cs="Calibri" w:cstheme="minorAscii"/>
          <w:sz w:val="20"/>
          <w:szCs w:val="20"/>
        </w:rPr>
        <w:t>does</w:t>
      </w:r>
      <w:bookmarkEnd w:id="1455891041"/>
      <w:r w:rsidRPr="11663A6E" w:rsidR="11663A6E">
        <w:rPr>
          <w:rFonts w:cs="Calibri" w:cstheme="minorAscii"/>
          <w:sz w:val="20"/>
          <w:szCs w:val="20"/>
        </w:rPr>
        <w:t xml:space="preserve"> not include a merit badge class, or Cub Scout Pack or Den activity.</w:t>
      </w:r>
    </w:p>
    <w:p w:rsidRPr="006A1F6F" w:rsidR="006A1F6F" w:rsidP="006A1F6F" w:rsidRDefault="006A1F6F" w14:paraId="3655F79A" w14:textId="77777777">
      <w:pPr>
        <w:pStyle w:val="ListParagraph"/>
        <w:numPr>
          <w:ilvl w:val="0"/>
          <w:numId w:val="21"/>
        </w:numPr>
        <w:rPr>
          <w:rFonts w:cstheme="minorHAnsi"/>
          <w:color w:val="000000"/>
          <w:sz w:val="20"/>
          <w:szCs w:val="20"/>
        </w:rPr>
      </w:pPr>
      <w:r w:rsidRPr="006A1F6F">
        <w:rPr>
          <w:rFonts w:cstheme="minorHAnsi"/>
          <w:color w:val="000000"/>
          <w:sz w:val="20"/>
          <w:szCs w:val="20"/>
        </w:rPr>
        <w:t xml:space="preserve">For advancement to Star, Life and Eagle, the Scout Handbook requires more broadly that the Scout “be active in [her] unit (and patrol if [she is] in one) for at least [X number of] months as a [Prior Rank] Scout.” </w:t>
      </w:r>
    </w:p>
    <w:p w:rsidR="006A1F6F" w:rsidP="006A1F6F" w:rsidRDefault="006A1F6F" w14:paraId="007AB806" w14:textId="77777777">
      <w:pPr>
        <w:pStyle w:val="ListParagraph"/>
        <w:ind w:left="360"/>
        <w:rPr>
          <w:rFonts w:cstheme="minorHAnsi"/>
          <w:color w:val="000000"/>
          <w:sz w:val="20"/>
          <w:szCs w:val="20"/>
        </w:rPr>
      </w:pPr>
    </w:p>
    <w:p w:rsidRPr="006A1F6F" w:rsidR="006A1F6F" w:rsidP="006A1F6F" w:rsidRDefault="006A1F6F" w14:paraId="333D9B5A" w14:textId="0E8ADE31">
      <w:pPr>
        <w:pStyle w:val="ListParagraph"/>
        <w:ind w:left="360"/>
        <w:rPr>
          <w:rFonts w:cstheme="minorHAnsi"/>
          <w:color w:val="000000"/>
          <w:sz w:val="20"/>
          <w:szCs w:val="20"/>
        </w:rPr>
      </w:pPr>
      <w:r w:rsidRPr="006A1F6F">
        <w:rPr>
          <w:rFonts w:cstheme="minorHAnsi"/>
          <w:color w:val="000000"/>
          <w:sz w:val="20"/>
          <w:szCs w:val="20"/>
        </w:rPr>
        <w:t>To satisfy this requirement, a Scout must:</w:t>
      </w:r>
    </w:p>
    <w:p w:rsidRPr="006A1F6F" w:rsidR="006A1F6F" w:rsidP="006A1F6F" w:rsidRDefault="006A1F6F" w14:paraId="5D7D9CFE" w14:textId="77777777">
      <w:pPr>
        <w:pStyle w:val="ListParagraph"/>
        <w:numPr>
          <w:ilvl w:val="0"/>
          <w:numId w:val="22"/>
        </w:numPr>
        <w:rPr>
          <w:rFonts w:cstheme="minorHAnsi"/>
          <w:sz w:val="20"/>
          <w:szCs w:val="20"/>
        </w:rPr>
      </w:pPr>
      <w:r w:rsidRPr="006A1F6F">
        <w:rPr>
          <w:rFonts w:cstheme="minorHAnsi"/>
          <w:color w:val="000000"/>
          <w:sz w:val="20"/>
          <w:szCs w:val="20"/>
        </w:rPr>
        <w:t xml:space="preserve">For each month (or a 30‐day period/month equivalent) being counted, attend at </w:t>
      </w:r>
      <w:r w:rsidRPr="006A1F6F">
        <w:rPr>
          <w:rFonts w:cstheme="minorHAnsi"/>
          <w:sz w:val="20"/>
          <w:szCs w:val="20"/>
        </w:rPr>
        <w:t xml:space="preserve">least two “Troop Activities” during the month (or 30‐day period/month equivalent). Troop Activities can include Troop Meetings, Service Projects, First Class Trail and other Advancement Sessions, or Troop outdoor activities such as a climbing session or canoeing outing; Troop Activities does not include a merit badge class, Court of Honor, or Venture Crew/Cub Scout Pack or Den activity. </w:t>
      </w:r>
    </w:p>
    <w:p w:rsidRPr="00BF43F6" w:rsidR="006A1F6F" w:rsidP="006A1F6F" w:rsidRDefault="006A1F6F" w14:paraId="36FC992F" w14:textId="1EC3F8E7">
      <w:pPr>
        <w:pStyle w:val="ListParagraph"/>
        <w:numPr>
          <w:ilvl w:val="0"/>
          <w:numId w:val="22"/>
        </w:numPr>
        <w:rPr>
          <w:rFonts w:cstheme="minorHAnsi"/>
          <w:sz w:val="20"/>
          <w:szCs w:val="20"/>
        </w:rPr>
      </w:pPr>
      <w:r w:rsidRPr="00BF43F6">
        <w:rPr>
          <w:rFonts w:cstheme="minorHAnsi"/>
          <w:color w:val="000000"/>
          <w:sz w:val="20"/>
          <w:szCs w:val="20"/>
        </w:rPr>
        <w:t xml:space="preserve">In at least half of the months being counted, attend </w:t>
      </w:r>
      <w:r w:rsidR="00CF7621">
        <w:rPr>
          <w:rFonts w:cstheme="minorHAnsi"/>
          <w:color w:val="000000"/>
          <w:sz w:val="20"/>
          <w:szCs w:val="20"/>
        </w:rPr>
        <w:t>one</w:t>
      </w:r>
      <w:r w:rsidRPr="00BF43F6">
        <w:rPr>
          <w:rFonts w:cstheme="minorHAnsi"/>
          <w:color w:val="000000"/>
          <w:sz w:val="20"/>
          <w:szCs w:val="20"/>
        </w:rPr>
        <w:t xml:space="preserve"> Overnight Outdoor Activity. </w:t>
      </w:r>
      <w:r w:rsidRPr="00BF43F6">
        <w:rPr>
          <w:rFonts w:cstheme="minorHAnsi"/>
          <w:sz w:val="20"/>
          <w:szCs w:val="20"/>
        </w:rPr>
        <w:t>An Overnight Outdoor Activity includes, e.g., the Troop’s monthly weekend campouts but does not include Cub Scout Pack or Venture Crew campouts. Attending an Overnight Outdoor Activity requires the Scout’s presence and participation at the bulk of the activity/campout and must include staying overnight. Camping both Friday and Saturday night on a weekend campout constitutes one event (not two).</w:t>
      </w:r>
    </w:p>
    <w:p w:rsidRPr="00BF43F6" w:rsidR="006A1F6F" w:rsidP="006A1F6F" w:rsidRDefault="006A1F6F" w14:paraId="138D82E8" w14:textId="77777777">
      <w:pPr>
        <w:pStyle w:val="ListParagraph"/>
        <w:numPr>
          <w:ilvl w:val="1"/>
          <w:numId w:val="22"/>
        </w:numPr>
        <w:rPr>
          <w:rFonts w:cstheme="minorHAnsi"/>
          <w:sz w:val="20"/>
          <w:szCs w:val="20"/>
        </w:rPr>
      </w:pPr>
      <w:r w:rsidRPr="00BF43F6">
        <w:rPr>
          <w:rFonts w:cstheme="minorHAnsi"/>
          <w:color w:val="000000"/>
          <w:sz w:val="20"/>
          <w:szCs w:val="20"/>
        </w:rPr>
        <w:t xml:space="preserve">For Star, this would require 2 Overnight Outdoor Activities, and for Life and </w:t>
      </w:r>
      <w:r w:rsidRPr="00BF43F6">
        <w:rPr>
          <w:rFonts w:cstheme="minorHAnsi"/>
          <w:sz w:val="20"/>
          <w:szCs w:val="20"/>
        </w:rPr>
        <w:t>Eagle would require 3 Overnight Outdoor Activities each.</w:t>
      </w:r>
    </w:p>
    <w:p w:rsidRPr="00BF43F6" w:rsidR="006A1F6F" w:rsidP="006A1F6F" w:rsidRDefault="006A1F6F" w14:paraId="36E3C829" w14:textId="77777777">
      <w:pPr>
        <w:pStyle w:val="ListParagraph"/>
        <w:numPr>
          <w:ilvl w:val="0"/>
          <w:numId w:val="22"/>
        </w:numPr>
        <w:rPr>
          <w:rFonts w:cstheme="minorHAnsi"/>
          <w:sz w:val="20"/>
          <w:szCs w:val="20"/>
        </w:rPr>
      </w:pPr>
      <w:r w:rsidRPr="00BF43F6">
        <w:rPr>
          <w:rFonts w:cstheme="minorHAnsi"/>
          <w:color w:val="000000"/>
          <w:sz w:val="20"/>
          <w:szCs w:val="20"/>
        </w:rPr>
        <w:t xml:space="preserve">During each rank period (First Class to Star; Star to Life, and Life to Eagle), attend at </w:t>
      </w:r>
      <w:r w:rsidRPr="00BF43F6">
        <w:rPr>
          <w:rFonts w:cstheme="minorHAnsi"/>
          <w:sz w:val="20"/>
          <w:szCs w:val="20"/>
        </w:rPr>
        <w:t>least one Troop Court of Honor.</w:t>
      </w:r>
    </w:p>
    <w:p w:rsidRPr="00BF43F6" w:rsidR="009215A4" w:rsidP="11663A6E" w:rsidRDefault="009215A4" w14:paraId="5C5B34B4" w14:textId="2790B166">
      <w:pPr>
        <w:pStyle w:val="ListParagraph"/>
        <w:numPr>
          <w:ilvl w:val="0"/>
          <w:numId w:val="22"/>
        </w:numPr>
        <w:rPr>
          <w:rFonts w:cs="Calibri" w:cstheme="minorAscii"/>
          <w:color w:val="000000"/>
          <w:sz w:val="20"/>
          <w:szCs w:val="20"/>
        </w:rPr>
      </w:pPr>
      <w:r w:rsidRPr="11663A6E" w:rsidR="11663A6E">
        <w:rPr>
          <w:rFonts w:cs="Calibri" w:cstheme="minorAscii"/>
          <w:sz w:val="20"/>
          <w:szCs w:val="20"/>
        </w:rPr>
        <w:t xml:space="preserve">During the period from First Class </w:t>
      </w:r>
      <w:bookmarkStart w:name="_Int_v69Hj47g" w:id="542223232"/>
      <w:r w:rsidRPr="11663A6E" w:rsidR="11663A6E">
        <w:rPr>
          <w:rFonts w:cs="Calibri" w:cstheme="minorAscii"/>
          <w:sz w:val="20"/>
          <w:szCs w:val="20"/>
        </w:rPr>
        <w:t>thru</w:t>
      </w:r>
      <w:bookmarkEnd w:id="542223232"/>
      <w:r w:rsidRPr="11663A6E" w:rsidR="11663A6E">
        <w:rPr>
          <w:rFonts w:cs="Calibri" w:cstheme="minorAscii"/>
          <w:sz w:val="20"/>
          <w:szCs w:val="20"/>
        </w:rPr>
        <w:t xml:space="preserve"> Eagle, at least one of the Overnight Outdoor Activities must include participation</w:t>
      </w:r>
      <w:r w:rsidRPr="11663A6E" w:rsidR="11663A6E">
        <w:rPr>
          <w:rFonts w:cs="Calibri" w:cstheme="minorAscii"/>
          <w:color w:val="000000" w:themeColor="text1" w:themeTint="FF" w:themeShade="FF"/>
          <w:sz w:val="20"/>
          <w:szCs w:val="20"/>
        </w:rPr>
        <w:t xml:space="preserve"> in a </w:t>
      </w:r>
      <w:r w:rsidRPr="11663A6E" w:rsidR="11663A6E">
        <w:rPr>
          <w:rFonts w:cs="Calibri" w:cstheme="minorAscii"/>
          <w:color w:val="000000" w:themeColor="text1" w:themeTint="FF" w:themeShade="FF"/>
          <w:sz w:val="20"/>
          <w:szCs w:val="20"/>
        </w:rPr>
        <w:t xml:space="preserve">long-term </w:t>
      </w:r>
      <w:r w:rsidRPr="11663A6E" w:rsidR="11663A6E">
        <w:rPr>
          <w:rFonts w:cs="Calibri" w:cstheme="minorAscii"/>
          <w:color w:val="000000" w:themeColor="text1" w:themeTint="FF" w:themeShade="FF"/>
          <w:sz w:val="20"/>
          <w:szCs w:val="20"/>
        </w:rPr>
        <w:t>Troop 54 summer camp, NYLT or NAYLE.</w:t>
      </w:r>
    </w:p>
    <w:p w:rsidRPr="00756322" w:rsidR="00DA7BE8" w:rsidP="009215A4" w:rsidRDefault="00A73D35" w14:paraId="23A3A776" w14:textId="73097A05">
      <w:pPr>
        <w:pStyle w:val="ListParagraph"/>
        <w:numPr>
          <w:ilvl w:val="0"/>
          <w:numId w:val="22"/>
        </w:numPr>
        <w:rPr>
          <w:rFonts w:cstheme="minorHAnsi"/>
          <w:color w:val="000000"/>
          <w:sz w:val="20"/>
          <w:szCs w:val="20"/>
        </w:rPr>
      </w:pPr>
      <w:r>
        <w:rPr>
          <w:rFonts w:cstheme="minorHAnsi"/>
          <w:color w:val="000000"/>
          <w:sz w:val="20"/>
          <w:szCs w:val="20"/>
        </w:rPr>
        <w:t xml:space="preserve">Note: Regarding </w:t>
      </w:r>
      <w:r w:rsidRPr="00BF43F6" w:rsidR="006A1F6F">
        <w:rPr>
          <w:rFonts w:cstheme="minorHAnsi"/>
          <w:color w:val="000000"/>
          <w:sz w:val="20"/>
          <w:szCs w:val="20"/>
        </w:rPr>
        <w:t xml:space="preserve">Summer Camp: Participation in a week‐long summer camp, NYLT or NAYLE </w:t>
      </w:r>
      <w:r w:rsidRPr="00BF43F6" w:rsidR="006A1F6F">
        <w:rPr>
          <w:rFonts w:cstheme="minorHAnsi"/>
          <w:sz w:val="20"/>
          <w:szCs w:val="20"/>
        </w:rPr>
        <w:t xml:space="preserve">(including participation as Staff) will satisfy both the Troop Activity and Overnight Outdoor Activity for a one‐month equivalent. </w:t>
      </w:r>
    </w:p>
    <w:p w:rsidRPr="00BF43F6" w:rsidR="006A1F6F" w:rsidP="006A1F6F" w:rsidRDefault="57C862C7" w14:paraId="4086F104" w14:textId="418E0A7D">
      <w:pPr>
        <w:pStyle w:val="ListParagraph"/>
        <w:numPr>
          <w:ilvl w:val="0"/>
          <w:numId w:val="18"/>
        </w:numPr>
        <w:rPr>
          <w:rFonts w:cstheme="minorHAnsi"/>
          <w:color w:val="000000"/>
          <w:sz w:val="20"/>
          <w:szCs w:val="20"/>
        </w:rPr>
      </w:pPr>
      <w:r w:rsidRPr="57C862C7">
        <w:rPr>
          <w:sz w:val="20"/>
          <w:szCs w:val="20"/>
        </w:rPr>
        <w:t>F</w:t>
      </w:r>
      <w:r w:rsidRPr="00BF43F6" w:rsidR="006A1F6F">
        <w:rPr>
          <w:rFonts w:cstheme="minorHAnsi"/>
          <w:color w:val="000000"/>
          <w:sz w:val="20"/>
          <w:szCs w:val="20"/>
        </w:rPr>
        <w:t>or Eagle Palms, to satisfy this Active Participation requirement, a Scout must:</w:t>
      </w:r>
    </w:p>
    <w:p w:rsidRPr="00BF43F6" w:rsidR="006A1F6F" w:rsidP="68AE38A2" w:rsidRDefault="68AE38A2" w14:paraId="13D9076A" w14:textId="0C52959B">
      <w:pPr>
        <w:pStyle w:val="ListParagraph"/>
        <w:numPr>
          <w:ilvl w:val="1"/>
          <w:numId w:val="18"/>
        </w:numPr>
        <w:ind w:left="720"/>
        <w:rPr>
          <w:color w:val="000000"/>
          <w:sz w:val="20"/>
          <w:szCs w:val="20"/>
        </w:rPr>
      </w:pPr>
      <w:r w:rsidRPr="68AE38A2">
        <w:rPr>
          <w:sz w:val="20"/>
          <w:szCs w:val="20"/>
        </w:rPr>
        <w:t>Attend at least 2 Troop Activities during the month (or 30‐day month equivalent) she is counting. Troop Activities can include Troop Meetings, Service Projects, First Class Trail and other Advancement Sessions, or Troop outdoor activities such as a weekend campout, climbing session or canoeing outing; Troop Activities does not include</w:t>
      </w:r>
      <w:r w:rsidRPr="68AE38A2">
        <w:rPr>
          <w:color w:val="000000" w:themeColor="text1"/>
          <w:sz w:val="20"/>
          <w:szCs w:val="20"/>
        </w:rPr>
        <w:t xml:space="preserve"> a merit badge class, Court of Honor, or Venture Crew/Cub Scout Pack or Den activity.</w:t>
      </w:r>
    </w:p>
    <w:p w:rsidRPr="00BF43F6" w:rsidR="006A1F6F" w:rsidP="006A1F6F" w:rsidRDefault="006A1F6F" w14:paraId="07FE22A3" w14:textId="77777777">
      <w:pPr>
        <w:pStyle w:val="ListParagraph"/>
        <w:numPr>
          <w:ilvl w:val="0"/>
          <w:numId w:val="18"/>
        </w:numPr>
        <w:rPr>
          <w:rFonts w:cstheme="minorHAnsi"/>
          <w:color w:val="000000"/>
          <w:sz w:val="20"/>
          <w:szCs w:val="20"/>
        </w:rPr>
      </w:pPr>
      <w:r w:rsidRPr="00BF43F6">
        <w:rPr>
          <w:rFonts w:cstheme="minorHAnsi"/>
          <w:color w:val="000000"/>
          <w:sz w:val="20"/>
          <w:szCs w:val="20"/>
        </w:rPr>
        <w:t>NOTES:</w:t>
      </w:r>
    </w:p>
    <w:p w:rsidRPr="00BF43F6" w:rsidR="006A1F6F" w:rsidP="006A1F6F" w:rsidRDefault="006A1F6F" w14:paraId="3B837260" w14:textId="77777777">
      <w:pPr>
        <w:pStyle w:val="ListParagraph"/>
        <w:numPr>
          <w:ilvl w:val="1"/>
          <w:numId w:val="18"/>
        </w:numPr>
        <w:ind w:left="720"/>
        <w:rPr>
          <w:rFonts w:cstheme="minorHAnsi"/>
          <w:color w:val="000000"/>
          <w:sz w:val="20"/>
          <w:szCs w:val="20"/>
        </w:rPr>
      </w:pPr>
      <w:r w:rsidRPr="00BF43F6">
        <w:rPr>
          <w:rFonts w:cstheme="minorHAnsi"/>
          <w:color w:val="000000"/>
          <w:sz w:val="20"/>
          <w:szCs w:val="20"/>
        </w:rPr>
        <w:t>The months for active participation need not be contiguous.</w:t>
      </w:r>
    </w:p>
    <w:p w:rsidRPr="00BF43F6" w:rsidR="006A1F6F" w:rsidP="11663A6E" w:rsidRDefault="006A1F6F" w14:paraId="3CC79854" w14:textId="3988CF45">
      <w:pPr>
        <w:pStyle w:val="ListParagraph"/>
        <w:numPr>
          <w:ilvl w:val="1"/>
          <w:numId w:val="18"/>
        </w:numPr>
        <w:ind w:left="720"/>
        <w:rPr>
          <w:rFonts w:cs="Calibri" w:cstheme="minorAscii"/>
          <w:sz w:val="20"/>
          <w:szCs w:val="20"/>
        </w:rPr>
      </w:pPr>
      <w:r w:rsidRPr="11663A6E" w:rsidR="11663A6E">
        <w:rPr>
          <w:rFonts w:cs="Calibri" w:cstheme="minorAscii"/>
          <w:color w:val="000000" w:themeColor="text1" w:themeTint="FF" w:themeShade="FF"/>
          <w:sz w:val="20"/>
          <w:szCs w:val="20"/>
        </w:rPr>
        <w:t xml:space="preserve">It is the Scout’s responsibility to ensure she has signed </w:t>
      </w:r>
      <w:bookmarkStart w:name="_Int_3ynZknK5" w:id="909973138"/>
      <w:r w:rsidRPr="11663A6E" w:rsidR="11663A6E">
        <w:rPr>
          <w:rFonts w:cs="Calibri" w:cstheme="minorAscii"/>
          <w:color w:val="000000" w:themeColor="text1" w:themeTint="FF" w:themeShade="FF"/>
          <w:sz w:val="20"/>
          <w:szCs w:val="20"/>
        </w:rPr>
        <w:t>in</w:t>
      </w:r>
      <w:bookmarkEnd w:id="909973138"/>
      <w:r w:rsidRPr="11663A6E" w:rsidR="11663A6E">
        <w:rPr>
          <w:rFonts w:cs="Calibri" w:cstheme="minorAscii"/>
          <w:color w:val="000000" w:themeColor="text1" w:themeTint="FF" w:themeShade="FF"/>
          <w:sz w:val="20"/>
          <w:szCs w:val="20"/>
        </w:rPr>
        <w:t xml:space="preserve"> with her Patrol Leader, </w:t>
      </w:r>
      <w:r w:rsidRPr="11663A6E" w:rsidR="11663A6E">
        <w:rPr>
          <w:rFonts w:cs="Calibri" w:cstheme="minorAscii"/>
          <w:sz w:val="20"/>
          <w:szCs w:val="20"/>
        </w:rPr>
        <w:t xml:space="preserve">ASPL, or Adult Leader to be counted as </w:t>
      </w:r>
      <w:r w:rsidRPr="11663A6E" w:rsidR="11663A6E">
        <w:rPr>
          <w:rFonts w:cs="Calibri" w:cstheme="minorAscii"/>
          <w:sz w:val="20"/>
          <w:szCs w:val="20"/>
        </w:rPr>
        <w:t>participating</w:t>
      </w:r>
      <w:r w:rsidRPr="11663A6E" w:rsidR="11663A6E">
        <w:rPr>
          <w:rFonts w:cs="Calibri" w:cstheme="minorAscii"/>
          <w:sz w:val="20"/>
          <w:szCs w:val="20"/>
        </w:rPr>
        <w:t xml:space="preserve">. The Patrol Leader, ASPL, or Adult Leader </w:t>
      </w:r>
      <w:r w:rsidRPr="11663A6E" w:rsidR="11663A6E">
        <w:rPr>
          <w:rFonts w:cs="Calibri" w:cstheme="minorAscii"/>
          <w:sz w:val="20"/>
          <w:szCs w:val="20"/>
        </w:rPr>
        <w:t>is responsible for</w:t>
      </w:r>
      <w:r w:rsidRPr="11663A6E" w:rsidR="11663A6E">
        <w:rPr>
          <w:rFonts w:cs="Calibri" w:cstheme="minorAscii"/>
          <w:sz w:val="20"/>
          <w:szCs w:val="20"/>
        </w:rPr>
        <w:t xml:space="preserve"> turning in the attendance roster to the Troop Attendance Chair who will enter the participation into </w:t>
      </w:r>
      <w:r w:rsidRPr="11663A6E" w:rsidR="11663A6E">
        <w:rPr>
          <w:rFonts w:cs="Calibri" w:cstheme="minorAscii"/>
          <w:sz w:val="20"/>
          <w:szCs w:val="20"/>
        </w:rPr>
        <w:t>Scout</w:t>
      </w:r>
      <w:r w:rsidRPr="11663A6E" w:rsidR="11663A6E">
        <w:rPr>
          <w:rFonts w:cs="Calibri" w:cstheme="minorAscii"/>
          <w:sz w:val="20"/>
          <w:szCs w:val="20"/>
        </w:rPr>
        <w:t>B</w:t>
      </w:r>
      <w:r w:rsidRPr="11663A6E" w:rsidR="11663A6E">
        <w:rPr>
          <w:rFonts w:cs="Calibri" w:cstheme="minorAscii"/>
          <w:sz w:val="20"/>
          <w:szCs w:val="20"/>
        </w:rPr>
        <w:t>ook</w:t>
      </w:r>
      <w:r w:rsidRPr="11663A6E" w:rsidR="11663A6E">
        <w:rPr>
          <w:rFonts w:cs="Calibri" w:cstheme="minorAscii"/>
          <w:sz w:val="20"/>
          <w:szCs w:val="20"/>
        </w:rPr>
        <w:t xml:space="preserve"> for tracking and advancement.</w:t>
      </w:r>
    </w:p>
    <w:p w:rsidRPr="00BF43F6" w:rsidR="006A1F6F" w:rsidP="006A1F6F" w:rsidRDefault="006A1F6F" w14:paraId="502BA4FB" w14:textId="77777777">
      <w:pPr>
        <w:pStyle w:val="ListParagraph"/>
        <w:numPr>
          <w:ilvl w:val="0"/>
          <w:numId w:val="18"/>
        </w:numPr>
        <w:rPr>
          <w:rFonts w:cstheme="minorHAnsi"/>
          <w:color w:val="000000"/>
          <w:sz w:val="20"/>
          <w:szCs w:val="20"/>
        </w:rPr>
      </w:pPr>
      <w:r w:rsidRPr="00BF43F6">
        <w:rPr>
          <w:rFonts w:cstheme="minorHAnsi"/>
          <w:color w:val="000000"/>
          <w:sz w:val="20"/>
          <w:szCs w:val="20"/>
        </w:rPr>
        <w:t>These guidelines do not address the completion of leadership requirements for advancement to Star, Life, and Eagle.</w:t>
      </w:r>
    </w:p>
    <w:p w:rsidR="006A1F6F" w:rsidP="00242100" w:rsidRDefault="006A1F6F" w14:paraId="03EB4E3F" w14:textId="62A12B3A">
      <w:pPr>
        <w:pStyle w:val="Heading1"/>
      </w:pPr>
      <w:bookmarkStart w:name="_Toc917959741" w:id="1820208723"/>
      <w:r w:rsidR="16AB5318">
        <w:rPr/>
        <w:t>Adult Leader Registration</w:t>
      </w:r>
      <w:bookmarkEnd w:id="1820208723"/>
    </w:p>
    <w:p w:rsidR="006A1F6F" w:rsidP="006A1F6F" w:rsidRDefault="4AFCAB8F" w14:paraId="75258440" w14:textId="18ADF40B">
      <w:pPr>
        <w:autoSpaceDE w:val="0"/>
        <w:autoSpaceDN w:val="0"/>
        <w:adjustRightInd w:val="0"/>
        <w:spacing w:after="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xml:space="preserve">Adults wishing to serve in any leadership capacity in Troop 54 must register as BSA adult leaders. The BSA registration application is available online at </w:t>
      </w:r>
      <w:r>
        <w:fldChar w:fldCharType="begin"/>
      </w:r>
      <w:r>
        <w:instrText xml:space="preserve">HYPERLINK "https://beascout.scouting.org" </w:instrText>
      </w:r>
      <w:r>
        <w:fldChar w:fldCharType="separate"/>
      </w:r>
      <w:r w:rsidRPr="15537F49" w:rsidR="15537F49">
        <w:rPr>
          <w:rStyle w:val="Hyperlink"/>
          <w:rFonts w:ascii="Calibri" w:hAnsi="Calibri" w:cs="Calibri"/>
          <w:sz w:val="20"/>
          <w:szCs w:val="20"/>
        </w:rPr>
        <w:t>https://beascout.scouting.org</w:t>
      </w:r>
      <w:r>
        <w:fldChar w:fldCharType="end"/>
      </w:r>
      <w:r w:rsidRPr="15537F49" w:rsidR="15537F49">
        <w:rPr>
          <w:rFonts w:ascii="Calibri" w:hAnsi="Calibri" w:cs="Calibri"/>
          <w:color w:val="000000" w:themeColor="text1" w:themeTint="FF" w:themeShade="FF"/>
          <w:sz w:val="20"/>
          <w:szCs w:val="20"/>
        </w:rPr>
        <w:t xml:space="preserve">/. The application requires the applicant's Social Security number as well as contact information for three references. It also includes a mandatory authorization for the </w:t>
      </w:r>
      <w:r w:rsidRPr="15537F49" w:rsidR="15537F49">
        <w:rPr>
          <w:rFonts w:ascii="Calibri" w:hAnsi="Calibri" w:cs="Calibri"/>
          <w:color w:val="0000FF"/>
          <w:sz w:val="20"/>
          <w:szCs w:val="20"/>
        </w:rPr>
        <w:t xml:space="preserve">Sam Houston Area Council </w:t>
      </w:r>
      <w:r w:rsidRPr="15537F49" w:rsidR="15537F49">
        <w:rPr>
          <w:rFonts w:ascii="Calibri" w:hAnsi="Calibri" w:cs="Calibri"/>
          <w:color w:val="000000" w:themeColor="text1" w:themeTint="FF" w:themeShade="FF"/>
          <w:sz w:val="20"/>
          <w:szCs w:val="20"/>
        </w:rPr>
        <w:t xml:space="preserve">to conduct a criminal background check. The Troop Committee Chair and the Troop's </w:t>
      </w:r>
      <w:r w:rsidRPr="15537F49" w:rsidR="15537F49">
        <w:rPr>
          <w:rFonts w:ascii="Calibri" w:hAnsi="Calibri" w:cs="Calibri"/>
          <w:color w:val="0000FF"/>
          <w:sz w:val="20"/>
          <w:szCs w:val="20"/>
        </w:rPr>
        <w:t xml:space="preserve">Chartered Organization Representative </w:t>
      </w:r>
      <w:r w:rsidRPr="15537F49" w:rsidR="15537F49">
        <w:rPr>
          <w:rFonts w:ascii="Calibri" w:hAnsi="Calibri" w:cs="Calibri"/>
          <w:color w:val="000000" w:themeColor="text1" w:themeTint="FF" w:themeShade="FF"/>
          <w:sz w:val="20"/>
          <w:szCs w:val="20"/>
        </w:rPr>
        <w:t xml:space="preserve">are each required by BSA policy to review and approve all adult‐leader registration applications. </w:t>
      </w:r>
      <w:r w:rsidRPr="15537F49" w:rsidR="15537F49">
        <w:rPr>
          <w:rFonts w:ascii="Calibri" w:hAnsi="Calibri" w:cs="Calibri"/>
          <w:color w:val="0000FF"/>
          <w:sz w:val="20"/>
          <w:szCs w:val="20"/>
        </w:rPr>
        <w:t xml:space="preserve">BSA policy </w:t>
      </w:r>
      <w:r w:rsidRPr="15537F49" w:rsidR="15537F49">
        <w:rPr>
          <w:rFonts w:ascii="Calibri" w:hAnsi="Calibri" w:cs="Calibri"/>
          <w:color w:val="000000" w:themeColor="text1" w:themeTint="FF" w:themeShade="FF"/>
          <w:sz w:val="20"/>
          <w:szCs w:val="20"/>
        </w:rPr>
        <w:t xml:space="preserve">requires completion of </w:t>
      </w:r>
      <w:r w:rsidRPr="15537F49" w:rsidR="15537F49">
        <w:rPr>
          <w:rFonts w:ascii="Calibri" w:hAnsi="Calibri" w:cs="Calibri"/>
          <w:color w:val="0000FF"/>
          <w:sz w:val="20"/>
          <w:szCs w:val="20"/>
        </w:rPr>
        <w:t xml:space="preserve">Youth Protection Training </w:t>
      </w:r>
      <w:r w:rsidRPr="15537F49" w:rsidR="15537F49">
        <w:rPr>
          <w:rFonts w:ascii="Calibri" w:hAnsi="Calibri" w:cs="Calibri"/>
          <w:color w:val="000000" w:themeColor="text1" w:themeTint="FF" w:themeShade="FF"/>
          <w:sz w:val="20"/>
          <w:szCs w:val="20"/>
        </w:rPr>
        <w:t xml:space="preserve">("YPT") with each new adult registration application.   Registered adult leaders </w:t>
      </w:r>
      <w:r w:rsidRPr="15537F49" w:rsidR="15537F49">
        <w:rPr>
          <w:rFonts w:ascii="Calibri" w:hAnsi="Calibri" w:cs="Calibri"/>
          <w:color w:val="000000" w:themeColor="text1" w:themeTint="FF" w:themeShade="FF"/>
          <w:sz w:val="20"/>
          <w:szCs w:val="20"/>
        </w:rPr>
        <w:t>are required to</w:t>
      </w:r>
      <w:r w:rsidRPr="15537F49" w:rsidR="15537F49">
        <w:rPr>
          <w:rFonts w:ascii="Calibri" w:hAnsi="Calibri" w:cs="Calibri"/>
          <w:color w:val="000000" w:themeColor="text1" w:themeTint="FF" w:themeShade="FF"/>
          <w:sz w:val="20"/>
          <w:szCs w:val="20"/>
        </w:rPr>
        <w:t xml:space="preserve"> pay the BSA annual fees for registered adult leaders of $66.</w:t>
      </w:r>
    </w:p>
    <w:p w:rsidR="006A1F6F" w:rsidP="00242100" w:rsidRDefault="006A1F6F" w14:paraId="7449E29C" w14:textId="77777777">
      <w:pPr>
        <w:pStyle w:val="Heading1"/>
      </w:pPr>
      <w:bookmarkStart w:name="_Toc1456504334" w:id="1423092550"/>
      <w:r w:rsidR="16AB5318">
        <w:rPr/>
        <w:t>Adult Leader Training</w:t>
      </w:r>
      <w:bookmarkEnd w:id="1423092550"/>
    </w:p>
    <w:p w:rsidR="006A1F6F" w:rsidP="11663A6E" w:rsidRDefault="002B0BC6" w14:paraId="28FB8CA7" w14:textId="3EE0A67D">
      <w:pPr>
        <w:autoSpaceDE w:val="0"/>
        <w:autoSpaceDN w:val="0"/>
        <w:adjustRightInd w:val="0"/>
        <w:spacing w:after="0" w:line="240" w:lineRule="auto"/>
        <w:rPr>
          <w:rFonts w:ascii="Calibri" w:hAnsi="Calibri" w:cs="Calibri"/>
          <w:color w:val="000000" w:themeColor="text1" w:themeTint="FF" w:themeShade="FF"/>
          <w:sz w:val="20"/>
          <w:szCs w:val="20"/>
        </w:rPr>
      </w:pPr>
      <w:r w:rsidRPr="15537F49" w:rsidR="15537F49">
        <w:rPr>
          <w:rFonts w:ascii="Calibri" w:hAnsi="Calibri" w:cs="Calibri"/>
          <w:color w:val="000000" w:themeColor="text1" w:themeTint="FF" w:themeShade="FF"/>
          <w:sz w:val="20"/>
          <w:szCs w:val="20"/>
        </w:rPr>
        <w:t>Troop 54 strongly encourages all parents to take the Scout leader basic training courses listed in the BSA document, "</w:t>
      </w:r>
      <w:r w:rsidRPr="15537F49" w:rsidR="15537F49">
        <w:rPr>
          <w:rFonts w:ascii="Calibri" w:hAnsi="Calibri" w:cs="Calibri"/>
          <w:color w:val="0000FF"/>
          <w:sz w:val="20"/>
          <w:szCs w:val="20"/>
        </w:rPr>
        <w:t>What Makes a Trained Leader</w:t>
      </w:r>
      <w:r w:rsidRPr="15537F49" w:rsidR="15537F49">
        <w:rPr>
          <w:rFonts w:ascii="Calibri" w:hAnsi="Calibri" w:cs="Calibri"/>
          <w:color w:val="000000" w:themeColor="text1" w:themeTint="FF" w:themeShade="FF"/>
          <w:sz w:val="20"/>
          <w:szCs w:val="20"/>
        </w:rPr>
        <w:t xml:space="preserve">." This training helps all parents understand and </w:t>
      </w:r>
      <w:r w:rsidRPr="15537F49" w:rsidR="15537F49">
        <w:rPr>
          <w:rFonts w:ascii="Calibri" w:hAnsi="Calibri" w:cs="Calibri"/>
          <w:color w:val="000000" w:themeColor="text1" w:themeTint="FF" w:themeShade="FF"/>
          <w:sz w:val="20"/>
          <w:szCs w:val="20"/>
        </w:rPr>
        <w:t>assist</w:t>
      </w:r>
      <w:r w:rsidRPr="15537F49" w:rsidR="15537F49">
        <w:rPr>
          <w:rFonts w:ascii="Calibri" w:hAnsi="Calibri" w:cs="Calibri"/>
          <w:color w:val="000000" w:themeColor="text1" w:themeTint="FF" w:themeShade="FF"/>
          <w:sz w:val="20"/>
          <w:szCs w:val="20"/>
        </w:rPr>
        <w:t xml:space="preserve"> in achieving the Troop's program and goals. NOTE: Youth Protection Training (YPT), which is one of these introductory courses, is </w:t>
      </w:r>
      <w:r w:rsidRPr="15537F49" w:rsidR="15537F49">
        <w:rPr>
          <w:rFonts w:ascii="Calibri-Bold" w:hAnsi="Calibri-Bold" w:cs="Calibri-Bold"/>
          <w:b w:val="1"/>
          <w:bCs w:val="1"/>
          <w:color w:val="000000" w:themeColor="text1" w:themeTint="FF" w:themeShade="FF"/>
          <w:sz w:val="20"/>
          <w:szCs w:val="20"/>
        </w:rPr>
        <w:t>required</w:t>
      </w:r>
      <w:r w:rsidRPr="15537F49" w:rsidR="15537F49">
        <w:rPr>
          <w:rFonts w:ascii="Calibri-Bold" w:hAnsi="Calibri-Bold" w:cs="Calibri-Bold"/>
          <w:b w:val="1"/>
          <w:bCs w:val="1"/>
          <w:color w:val="000000" w:themeColor="text1" w:themeTint="FF" w:themeShade="FF"/>
          <w:sz w:val="20"/>
          <w:szCs w:val="20"/>
        </w:rPr>
        <w:t xml:space="preserve"> </w:t>
      </w:r>
      <w:r w:rsidRPr="15537F49" w:rsidR="15537F49">
        <w:rPr>
          <w:rFonts w:ascii="Calibri" w:hAnsi="Calibri" w:cs="Calibri"/>
          <w:color w:val="000000" w:themeColor="text1" w:themeTint="FF" w:themeShade="FF"/>
          <w:sz w:val="20"/>
          <w:szCs w:val="20"/>
        </w:rPr>
        <w:t xml:space="preserve">for all registered adult volunteers and especially any adult leader having direct contact with Scouts. YPT can be taken either </w:t>
      </w:r>
      <w:r w:rsidRPr="15537F49" w:rsidR="15537F49">
        <w:rPr>
          <w:rFonts w:ascii="Calibri" w:hAnsi="Calibri" w:cs="Calibri"/>
          <w:color w:val="0000FF"/>
          <w:sz w:val="20"/>
          <w:szCs w:val="20"/>
        </w:rPr>
        <w:t xml:space="preserve">online </w:t>
      </w:r>
      <w:r w:rsidRPr="15537F49" w:rsidR="15537F49">
        <w:rPr>
          <w:rFonts w:ascii="Calibri" w:hAnsi="Calibri" w:cs="Calibri"/>
          <w:color w:val="000000" w:themeColor="text1" w:themeTint="FF" w:themeShade="FF"/>
          <w:sz w:val="20"/>
          <w:szCs w:val="20"/>
        </w:rPr>
        <w:t xml:space="preserve">or in person. </w:t>
      </w:r>
    </w:p>
    <w:p w:rsidR="006A1F6F" w:rsidP="11663A6E" w:rsidRDefault="002B0BC6" w14:paraId="032651DA" w14:textId="1D836256">
      <w:pPr>
        <w:autoSpaceDE w:val="0"/>
        <w:autoSpaceDN w:val="0"/>
        <w:adjustRightInd w:val="0"/>
        <w:spacing w:after="0" w:line="240" w:lineRule="auto"/>
        <w:rPr>
          <w:rFonts w:ascii="Calibri" w:hAnsi="Calibri" w:cs="Calibri"/>
          <w:color w:val="000000" w:themeColor="text1" w:themeTint="FF" w:themeShade="FF"/>
          <w:sz w:val="20"/>
          <w:szCs w:val="20"/>
        </w:rPr>
      </w:pPr>
    </w:p>
    <w:p w:rsidR="006A1F6F" w:rsidP="00240E98" w:rsidRDefault="002B0BC6" w14:paraId="0C67A11B" w14:textId="5AB4D3AE">
      <w:pPr>
        <w:autoSpaceDE w:val="0"/>
        <w:autoSpaceDN w:val="0"/>
        <w:adjustRightInd w:val="0"/>
        <w:spacing w:after="0" w:line="240" w:lineRule="auto"/>
        <w:rPr>
          <w:rFonts w:ascii="Cambria-Bold" w:hAnsi="Cambria-Bold" w:cs="Cambria-Bold"/>
          <w:b w:val="1"/>
          <w:bCs w:val="1"/>
          <w:color w:val="1F497C"/>
          <w:sz w:val="32"/>
          <w:szCs w:val="32"/>
        </w:rPr>
      </w:pPr>
      <w:r w:rsidRPr="15537F49" w:rsidR="15537F49">
        <w:rPr>
          <w:rFonts w:ascii="Calibri" w:hAnsi="Calibri" w:cs="Calibri"/>
          <w:color w:val="000000" w:themeColor="text1" w:themeTint="FF" w:themeShade="FF"/>
          <w:sz w:val="20"/>
          <w:szCs w:val="20"/>
        </w:rPr>
        <w:t xml:space="preserve">The BSA’s Guide to Safe Scouting has a good summary of its </w:t>
      </w:r>
      <w:r w:rsidRPr="15537F49" w:rsidR="15537F49">
        <w:rPr>
          <w:rFonts w:ascii="Calibri" w:hAnsi="Calibri" w:cs="Calibri"/>
          <w:color w:val="0000FF"/>
          <w:sz w:val="20"/>
          <w:szCs w:val="20"/>
        </w:rPr>
        <w:t>youth‐protection guidelines</w:t>
      </w:r>
      <w:r w:rsidRPr="15537F49" w:rsidR="15537F49">
        <w:rPr>
          <w:rFonts w:ascii="Calibri" w:hAnsi="Calibri" w:cs="Calibri"/>
          <w:color w:val="000000" w:themeColor="text1" w:themeTint="FF" w:themeShade="FF"/>
          <w:sz w:val="20"/>
          <w:szCs w:val="20"/>
        </w:rPr>
        <w:t xml:space="preserve">. (Parents would also </w:t>
      </w:r>
      <w:r w:rsidRPr="15537F49" w:rsidR="15537F49">
        <w:rPr>
          <w:rFonts w:ascii="Calibri" w:hAnsi="Calibri" w:cs="Calibri"/>
          <w:color w:val="000000" w:themeColor="text1" w:themeTint="FF" w:themeShade="FF"/>
          <w:sz w:val="20"/>
          <w:szCs w:val="20"/>
        </w:rPr>
        <w:t>benefit</w:t>
      </w:r>
      <w:r w:rsidRPr="15537F49" w:rsidR="15537F49">
        <w:rPr>
          <w:rFonts w:ascii="Calibri" w:hAnsi="Calibri" w:cs="Calibri"/>
          <w:color w:val="000000" w:themeColor="text1" w:themeTint="FF" w:themeShade="FF"/>
          <w:sz w:val="20"/>
          <w:szCs w:val="20"/>
        </w:rPr>
        <w:t xml:space="preserve"> from taking the </w:t>
      </w:r>
      <w:r w:rsidRPr="15537F49" w:rsidR="15537F49">
        <w:rPr>
          <w:rFonts w:ascii="Calibri" w:hAnsi="Calibri" w:cs="Calibri"/>
          <w:color w:val="0000FF"/>
          <w:sz w:val="20"/>
          <w:szCs w:val="20"/>
        </w:rPr>
        <w:t xml:space="preserve">Troop Committee Member Position Specific </w:t>
      </w:r>
      <w:r w:rsidRPr="15537F49" w:rsidR="15537F49">
        <w:rPr>
          <w:rFonts w:ascii="Calibri" w:hAnsi="Calibri" w:cs="Calibri"/>
          <w:color w:val="000000" w:themeColor="text1" w:themeTint="FF" w:themeShade="FF"/>
          <w:sz w:val="20"/>
          <w:szCs w:val="20"/>
        </w:rPr>
        <w:t xml:space="preserve">online training.) All but two of these introductory courses can be taken </w:t>
      </w:r>
      <w:r w:rsidRPr="15537F49" w:rsidR="15537F49">
        <w:rPr>
          <w:rFonts w:ascii="Calibri" w:hAnsi="Calibri" w:cs="Calibri"/>
          <w:color w:val="0000FF"/>
          <w:sz w:val="20"/>
          <w:szCs w:val="20"/>
        </w:rPr>
        <w:t xml:space="preserve">online </w:t>
      </w:r>
      <w:r w:rsidRPr="15537F49" w:rsidR="15537F49">
        <w:rPr>
          <w:rFonts w:ascii="Calibri" w:hAnsi="Calibri" w:cs="Calibri"/>
          <w:color w:val="000000" w:themeColor="text1" w:themeTint="FF" w:themeShade="FF"/>
          <w:sz w:val="20"/>
          <w:szCs w:val="20"/>
        </w:rPr>
        <w:t xml:space="preserve">in about 30 minutes to 1 hour each. The one exception is Introduction to Outdoor Leader Skills (or IOLS) which is in-person/overnight training, and </w:t>
      </w:r>
      <w:r w:rsidRPr="15537F49" w:rsidR="15537F49">
        <w:rPr>
          <w:rFonts w:ascii="Calibri" w:hAnsi="Calibri" w:cs="Calibri"/>
          <w:color w:val="000000" w:themeColor="text1" w:themeTint="FF" w:themeShade="FF"/>
          <w:sz w:val="20"/>
          <w:szCs w:val="20"/>
        </w:rPr>
        <w:t>required</w:t>
      </w:r>
      <w:r w:rsidRPr="15537F49" w:rsidR="15537F49">
        <w:rPr>
          <w:rFonts w:ascii="Calibri" w:hAnsi="Calibri" w:cs="Calibri"/>
          <w:color w:val="000000" w:themeColor="text1" w:themeTint="FF" w:themeShade="FF"/>
          <w:sz w:val="20"/>
          <w:szCs w:val="20"/>
        </w:rPr>
        <w:t xml:space="preserve"> for, the Scoutmaster and all Assistant Scoutmasters.</w:t>
      </w:r>
    </w:p>
    <w:p w:rsidR="006A1F6F" w:rsidP="00242100" w:rsidRDefault="006A1F6F" w14:paraId="1EBA223D" w14:textId="7E9C4738">
      <w:pPr>
        <w:pStyle w:val="Heading1"/>
      </w:pPr>
      <w:bookmarkStart w:name="_Toc736941426" w:id="852263657"/>
      <w:r w:rsidR="16AB5318">
        <w:rPr/>
        <w:t>Advancement</w:t>
      </w:r>
      <w:bookmarkEnd w:id="852263657"/>
    </w:p>
    <w:p w:rsidR="006A1F6F" w:rsidP="006A1F6F" w:rsidRDefault="006A1F6F" w14:paraId="65C03A2D"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General advancement information</w:t>
      </w:r>
    </w:p>
    <w:p w:rsidR="006A1F6F" w:rsidP="006A1F6F" w:rsidRDefault="006A1F6F" w14:paraId="1A84BD25" w14:textId="77777777" w14:noSpellErr="1">
      <w:pPr>
        <w:autoSpaceDE w:val="0"/>
        <w:autoSpaceDN w:val="0"/>
        <w:adjustRightInd w:val="0"/>
        <w:spacing w:after="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xml:space="preserve">See the Scout Handbook for the specific requirements to advance to each rank; those requirements are also </w:t>
      </w:r>
      <w:r w:rsidRPr="15537F49" w:rsidR="15537F49">
        <w:rPr>
          <w:rFonts w:ascii="Calibri" w:hAnsi="Calibri" w:cs="Calibri"/>
          <w:color w:val="0000FF"/>
          <w:sz w:val="20"/>
          <w:szCs w:val="20"/>
        </w:rPr>
        <w:t>available</w:t>
      </w:r>
      <w:r w:rsidRPr="15537F49" w:rsidR="15537F49">
        <w:rPr>
          <w:rFonts w:ascii="Calibri" w:hAnsi="Calibri" w:cs="Calibri"/>
          <w:color w:val="0000FF"/>
          <w:sz w:val="20"/>
          <w:szCs w:val="20"/>
        </w:rPr>
        <w:t xml:space="preserve"> </w:t>
      </w:r>
      <w:r w:rsidRPr="15537F49" w:rsidR="15537F49">
        <w:rPr>
          <w:rFonts w:ascii="Calibri" w:hAnsi="Calibri" w:cs="Calibri"/>
          <w:color w:val="000000" w:themeColor="text1" w:themeTint="FF" w:themeShade="FF"/>
          <w:sz w:val="20"/>
          <w:szCs w:val="20"/>
        </w:rPr>
        <w:t xml:space="preserve">at the MeritBadge.org Web site. See also the BSA Guide to Advancement and the </w:t>
      </w:r>
      <w:r w:rsidRPr="15537F49" w:rsidR="15537F49">
        <w:rPr>
          <w:rFonts w:ascii="Calibri" w:hAnsi="Calibri" w:cs="Calibri"/>
          <w:color w:val="0000FF"/>
          <w:sz w:val="20"/>
          <w:szCs w:val="20"/>
        </w:rPr>
        <w:t xml:space="preserve">Advancement Policies handbook </w:t>
      </w:r>
      <w:r w:rsidRPr="15537F49" w:rsidR="15537F49">
        <w:rPr>
          <w:rFonts w:ascii="Calibri" w:hAnsi="Calibri" w:cs="Calibri"/>
          <w:color w:val="000000" w:themeColor="text1" w:themeTint="FF" w:themeShade="FF"/>
          <w:sz w:val="20"/>
          <w:szCs w:val="20"/>
        </w:rPr>
        <w:t xml:space="preserve">at MeritBadge.org. Scouting's advancement program is a </w:t>
      </w:r>
      <w:r w:rsidRPr="15537F49" w:rsidR="15537F49">
        <w:rPr>
          <w:rFonts w:ascii="Calibri-Italic" w:hAnsi="Calibri-Italic" w:cs="Calibri-Italic"/>
          <w:i w:val="1"/>
          <w:iCs w:val="1"/>
          <w:color w:val="000000" w:themeColor="text1" w:themeTint="FF" w:themeShade="FF"/>
          <w:sz w:val="20"/>
          <w:szCs w:val="20"/>
        </w:rPr>
        <w:t>self</w:t>
      </w:r>
      <w:r w:rsidRPr="15537F49" w:rsidR="15537F49">
        <w:rPr>
          <w:rFonts w:ascii="Cambria Math" w:hAnsi="Cambria Math" w:cs="Cambria Math"/>
          <w:i w:val="1"/>
          <w:iCs w:val="1"/>
          <w:color w:val="000000" w:themeColor="text1" w:themeTint="FF" w:themeShade="FF"/>
          <w:sz w:val="20"/>
          <w:szCs w:val="20"/>
        </w:rPr>
        <w:t>‐</w:t>
      </w:r>
      <w:r w:rsidRPr="15537F49" w:rsidR="15537F49">
        <w:rPr>
          <w:rFonts w:ascii="Calibri-Italic" w:hAnsi="Calibri-Italic" w:cs="Calibri-Italic"/>
          <w:i w:val="1"/>
          <w:iCs w:val="1"/>
          <w:color w:val="000000" w:themeColor="text1" w:themeTint="FF" w:themeShade="FF"/>
          <w:sz w:val="20"/>
          <w:szCs w:val="20"/>
        </w:rPr>
        <w:t xml:space="preserve">paced </w:t>
      </w:r>
      <w:r w:rsidRPr="15537F49" w:rsidR="15537F49">
        <w:rPr>
          <w:rFonts w:ascii="Calibri" w:hAnsi="Calibri" w:cs="Calibri"/>
          <w:color w:val="000000" w:themeColor="text1" w:themeTint="FF" w:themeShade="FF"/>
          <w:sz w:val="20"/>
          <w:szCs w:val="20"/>
        </w:rPr>
        <w:t xml:space="preserve">program. Parents should familiarize themselves with the advancement program, but it is essential that </w:t>
      </w:r>
      <w:bookmarkStart w:name="_Int_rFqCYWo8" w:id="4978696"/>
      <w:r w:rsidRPr="15537F49" w:rsidR="15537F49">
        <w:rPr>
          <w:rFonts w:ascii="Calibri" w:hAnsi="Calibri" w:cs="Calibri"/>
          <w:color w:val="000000" w:themeColor="text1" w:themeTint="FF" w:themeShade="FF"/>
          <w:sz w:val="20"/>
          <w:szCs w:val="20"/>
        </w:rPr>
        <w:t>parents</w:t>
      </w:r>
      <w:bookmarkEnd w:id="4978696"/>
      <w:r w:rsidRPr="15537F49" w:rsidR="15537F49">
        <w:rPr>
          <w:rFonts w:ascii="Calibri" w:hAnsi="Calibri" w:cs="Calibri"/>
          <w:color w:val="000000" w:themeColor="text1" w:themeTint="FF" w:themeShade="FF"/>
          <w:sz w:val="20"/>
          <w:szCs w:val="20"/>
        </w:rPr>
        <w:t xml:space="preserve"> step back and allow their Scout to</w:t>
      </w:r>
    </w:p>
    <w:p w:rsidR="006A1F6F" w:rsidP="006A1F6F" w:rsidRDefault="006A1F6F" w14:paraId="71590463"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experience and learn from the safe failures, recoveries, and successes of the advancement program.</w:t>
      </w:r>
    </w:p>
    <w:p w:rsidR="006A1F6F" w:rsidP="006A1F6F" w:rsidRDefault="006A1F6F" w14:paraId="7F0A42E5"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47B551FD"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Advancement: The Scout's responsibility</w:t>
      </w:r>
    </w:p>
    <w:p w:rsidR="006A1F6F" w:rsidP="006A1F6F" w:rsidRDefault="006A1F6F" w14:paraId="12172810"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Each Scout should set a specific target date for a </w:t>
      </w:r>
      <w:r>
        <w:rPr>
          <w:rFonts w:ascii="Calibri" w:hAnsi="Calibri" w:cs="Calibri"/>
          <w:color w:val="0000FF"/>
          <w:sz w:val="20"/>
          <w:szCs w:val="20"/>
        </w:rPr>
        <w:t xml:space="preserve">Scoutmaster conference </w:t>
      </w:r>
      <w:r>
        <w:rPr>
          <w:rFonts w:ascii="Calibri" w:hAnsi="Calibri" w:cs="Calibri"/>
          <w:color w:val="000000"/>
          <w:sz w:val="20"/>
          <w:szCs w:val="20"/>
        </w:rPr>
        <w:t xml:space="preserve">and then a </w:t>
      </w:r>
      <w:r>
        <w:rPr>
          <w:rFonts w:ascii="Calibri" w:hAnsi="Calibri" w:cs="Calibri"/>
          <w:color w:val="0000FF"/>
          <w:sz w:val="20"/>
          <w:szCs w:val="20"/>
        </w:rPr>
        <w:t xml:space="preserve">board of review </w:t>
      </w:r>
      <w:r>
        <w:rPr>
          <w:rFonts w:ascii="Calibri" w:hAnsi="Calibri" w:cs="Calibri"/>
          <w:color w:val="000000"/>
          <w:sz w:val="20"/>
          <w:szCs w:val="20"/>
        </w:rPr>
        <w:t xml:space="preserve">for her next rank, then </w:t>
      </w:r>
      <w:r>
        <w:rPr>
          <w:rFonts w:ascii="Calibri-Bold" w:hAnsi="Calibri-Bold" w:cs="Calibri-Bold"/>
          <w:b/>
          <w:bCs/>
          <w:color w:val="000000"/>
          <w:sz w:val="20"/>
          <w:szCs w:val="20"/>
        </w:rPr>
        <w:t xml:space="preserve">work backwards </w:t>
      </w:r>
      <w:r>
        <w:rPr>
          <w:rFonts w:ascii="Calibri" w:hAnsi="Calibri" w:cs="Calibri"/>
          <w:color w:val="000000"/>
          <w:sz w:val="20"/>
          <w:szCs w:val="20"/>
        </w:rPr>
        <w:t>from that final target date to set interim target dates for completing the various requirements. Scouts are responsible for keeping track of their own progress, setting their advancement goals,</w:t>
      </w:r>
    </w:p>
    <w:p w:rsidR="006A1F6F" w:rsidP="006A1F6F" w:rsidRDefault="006A1F6F" w14:paraId="1D68966D"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and designing their own course and pace. The adult leaders and parents will encourage them, but success or failure is up to the Scout herself. Each Scout can check her advancement status through the approvals in her own Scout Handbook and on the Troop Web site, </w:t>
      </w:r>
      <w:hyperlink w:history="1" r:id="rId8">
        <w:r w:rsidRPr="00036AA3">
          <w:rPr>
            <w:rStyle w:val="Hyperlink"/>
            <w:rFonts w:ascii="Calibri" w:hAnsi="Calibri" w:cs="Calibri"/>
            <w:sz w:val="20"/>
            <w:szCs w:val="20"/>
          </w:rPr>
          <w:t>www.troop54.org</w:t>
        </w:r>
      </w:hyperlink>
      <w:r>
        <w:rPr>
          <w:rFonts w:ascii="Calibri" w:hAnsi="Calibri" w:cs="Calibri"/>
          <w:color w:val="000000"/>
          <w:sz w:val="20"/>
          <w:szCs w:val="20"/>
        </w:rPr>
        <w:t xml:space="preserve">. </w:t>
      </w:r>
    </w:p>
    <w:p w:rsidR="006A1F6F" w:rsidP="006A1F6F" w:rsidRDefault="006A1F6F" w14:paraId="505F984E" w14:textId="77777777">
      <w:pPr>
        <w:autoSpaceDE w:val="0"/>
        <w:autoSpaceDN w:val="0"/>
        <w:adjustRightInd w:val="0"/>
        <w:spacing w:after="0" w:line="240" w:lineRule="auto"/>
        <w:rPr>
          <w:rFonts w:ascii="Calibri" w:hAnsi="Calibri" w:cs="Calibri"/>
          <w:color w:val="000000"/>
          <w:sz w:val="20"/>
          <w:szCs w:val="20"/>
        </w:rPr>
      </w:pPr>
    </w:p>
    <w:p w:rsidR="006A1F6F" w:rsidP="006A1F6F" w:rsidRDefault="006A1F6F" w14:paraId="7E62D7D3"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 Scout should follow these basic procedures for advancing in rank:</w:t>
      </w:r>
    </w:p>
    <w:p w:rsidR="006A1F6F" w:rsidP="006A1F6F" w:rsidRDefault="006A1F6F" w14:paraId="30FEC4A5" w14:textId="77777777">
      <w:pPr>
        <w:autoSpaceDE w:val="0"/>
        <w:autoSpaceDN w:val="0"/>
        <w:adjustRightInd w:val="0"/>
        <w:spacing w:after="0" w:line="240" w:lineRule="auto"/>
        <w:rPr>
          <w:rFonts w:ascii="Calibri-Bold" w:hAnsi="Calibri-Bold" w:cs="Calibri-Bold"/>
          <w:b/>
          <w:bCs/>
          <w:color w:val="000000"/>
          <w:sz w:val="20"/>
          <w:szCs w:val="20"/>
        </w:rPr>
      </w:pPr>
      <w:r>
        <w:rPr>
          <w:rFonts w:ascii="Calibri" w:hAnsi="Calibri" w:cs="Calibri"/>
          <w:color w:val="000000"/>
          <w:sz w:val="20"/>
          <w:szCs w:val="20"/>
        </w:rPr>
        <w:t xml:space="preserve">1. Meet the requirements for the advancement or award; have all required spaces in her Scout Handbook signed by the appropriate adult leader(s). Unlike Cub Scouts, </w:t>
      </w:r>
      <w:r>
        <w:rPr>
          <w:rFonts w:ascii="Calibri-Bold" w:hAnsi="Calibri-Bold" w:cs="Calibri-Bold"/>
          <w:b/>
          <w:bCs/>
          <w:color w:val="000000"/>
          <w:sz w:val="20"/>
          <w:szCs w:val="20"/>
        </w:rPr>
        <w:t>parents do not sign off on their daughters' advancement work.</w:t>
      </w:r>
    </w:p>
    <w:p w:rsidR="006A1F6F" w:rsidP="006A1F6F" w:rsidRDefault="006A1F6F" w14:paraId="38CAC5AF" w14:textId="77777777">
      <w:pPr>
        <w:autoSpaceDE w:val="0"/>
        <w:autoSpaceDN w:val="0"/>
        <w:adjustRightInd w:val="0"/>
        <w:spacing w:after="0" w:line="240" w:lineRule="auto"/>
        <w:rPr>
          <w:rFonts w:ascii="Calibri-Italic" w:hAnsi="Calibri-Italic" w:cs="Calibri-Italic"/>
          <w:i/>
          <w:iCs/>
          <w:color w:val="000000"/>
          <w:sz w:val="20"/>
          <w:szCs w:val="20"/>
        </w:rPr>
      </w:pPr>
      <w:r>
        <w:rPr>
          <w:rFonts w:ascii="Calibri" w:hAnsi="Calibri" w:cs="Calibri"/>
          <w:color w:val="000000"/>
          <w:sz w:val="20"/>
          <w:szCs w:val="20"/>
        </w:rPr>
        <w:t xml:space="preserve">2. Make an appointment for a </w:t>
      </w:r>
      <w:r>
        <w:rPr>
          <w:rFonts w:ascii="Calibri" w:hAnsi="Calibri" w:cs="Calibri"/>
          <w:color w:val="0000FF"/>
          <w:sz w:val="20"/>
          <w:szCs w:val="20"/>
        </w:rPr>
        <w:t>Scoutmaster conference</w:t>
      </w:r>
      <w:r>
        <w:rPr>
          <w:rFonts w:ascii="Calibri" w:hAnsi="Calibri" w:cs="Calibri"/>
          <w:color w:val="000000"/>
          <w:sz w:val="20"/>
          <w:szCs w:val="20"/>
        </w:rPr>
        <w:t xml:space="preserve">. </w:t>
      </w:r>
      <w:r>
        <w:rPr>
          <w:rFonts w:ascii="Calibri-Italic" w:hAnsi="Calibri-Italic" w:cs="Calibri-Italic"/>
          <w:i/>
          <w:iCs/>
          <w:color w:val="000000"/>
          <w:sz w:val="20"/>
          <w:szCs w:val="20"/>
        </w:rPr>
        <w:t>The Scout herself should do this, not the parent.</w:t>
      </w:r>
    </w:p>
    <w:p w:rsidR="006A1F6F" w:rsidP="001A7341" w:rsidRDefault="006A1F6F" w14:paraId="090E7BF8" w14:textId="51A23C71">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3. Ask the </w:t>
      </w:r>
      <w:r w:rsidRPr="68AE38A2" w:rsidR="00225BAA">
        <w:rPr>
          <w:rFonts w:ascii="Calibri" w:hAnsi="Calibri" w:cs="Calibri"/>
          <w:color w:val="000000" w:themeColor="text1"/>
          <w:sz w:val="20"/>
          <w:szCs w:val="20"/>
        </w:rPr>
        <w:t xml:space="preserve">Board of Review Coordinator, </w:t>
      </w:r>
      <w:r>
        <w:rPr>
          <w:rFonts w:ascii="Calibri" w:hAnsi="Calibri" w:cs="Calibri"/>
          <w:color w:val="000000"/>
          <w:sz w:val="20"/>
          <w:szCs w:val="20"/>
        </w:rPr>
        <w:t xml:space="preserve">Advancement Chair or the Troop Committee Chair to schedule a </w:t>
      </w:r>
      <w:r>
        <w:rPr>
          <w:rFonts w:ascii="Calibri" w:hAnsi="Calibri" w:cs="Calibri"/>
          <w:color w:val="0000FF"/>
          <w:sz w:val="20"/>
          <w:szCs w:val="20"/>
        </w:rPr>
        <w:t>board of review</w:t>
      </w:r>
      <w:r>
        <w:rPr>
          <w:rFonts w:ascii="Calibri" w:hAnsi="Calibri" w:cs="Calibri"/>
          <w:color w:val="000000"/>
          <w:sz w:val="20"/>
          <w:szCs w:val="20"/>
        </w:rPr>
        <w:t xml:space="preserve">. </w:t>
      </w:r>
      <w:r>
        <w:rPr>
          <w:rFonts w:ascii="Calibri-Italic" w:hAnsi="Calibri-Italic" w:cs="Calibri-Italic"/>
          <w:i/>
          <w:iCs/>
          <w:color w:val="000000"/>
          <w:sz w:val="20"/>
          <w:szCs w:val="20"/>
        </w:rPr>
        <w:t xml:space="preserve">The Scout herself should do this, not the parent. </w:t>
      </w:r>
      <w:r>
        <w:rPr>
          <w:rFonts w:ascii="Calibri" w:hAnsi="Calibri" w:cs="Calibri"/>
          <w:color w:val="000000"/>
          <w:sz w:val="20"/>
          <w:szCs w:val="20"/>
        </w:rPr>
        <w:t xml:space="preserve">When a Scout completes a requirement for rank advancement or a merit badge, it's her responsibility to make sure that her book (or merit‐badge card) is signed off by her </w:t>
      </w:r>
      <w:r w:rsidR="00CF7621">
        <w:rPr>
          <w:rFonts w:ascii="Calibri" w:hAnsi="Calibri" w:cs="Calibri"/>
          <w:color w:val="0000FF"/>
          <w:sz w:val="20"/>
          <w:szCs w:val="20"/>
        </w:rPr>
        <w:t>PASM</w:t>
      </w:r>
      <w:r>
        <w:rPr>
          <w:rFonts w:ascii="Calibri" w:hAnsi="Calibri" w:cs="Calibri"/>
          <w:color w:val="0000FF"/>
          <w:sz w:val="20"/>
          <w:szCs w:val="20"/>
        </w:rPr>
        <w:t xml:space="preserve"> </w:t>
      </w:r>
      <w:r>
        <w:rPr>
          <w:rFonts w:ascii="Calibri" w:hAnsi="Calibri" w:cs="Calibri"/>
          <w:color w:val="000000"/>
          <w:sz w:val="20"/>
          <w:szCs w:val="20"/>
        </w:rPr>
        <w:t>(or merit‐badge counselor). When a Scout advances to the next rank or completes a merit badge, the Advancement Chair records that in our electronic database. If a Scout completes a "partial" on a merit badge, that too will be recorded in our database. But to repeat, it is the Scout's responsibility to make sure this happens.</w:t>
      </w:r>
    </w:p>
    <w:p w:rsidR="006A1F6F" w:rsidP="006A1F6F" w:rsidRDefault="006A1F6F" w14:paraId="0BB69CD5"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77AB52A5"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Advancement timetable (suggested)</w:t>
      </w:r>
    </w:p>
    <w:p w:rsidR="006A1F6F" w:rsidP="006A1F6F" w:rsidRDefault="006A1F6F" w14:paraId="028E77C9"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Although the Scout advancement program is self‐paced, the following is Troop 54's suggested time frame for minimum time and experience for rank advancement. </w:t>
      </w:r>
    </w:p>
    <w:p w:rsidR="006A1F6F" w:rsidP="006A1F6F" w:rsidRDefault="006A1F6F" w14:paraId="2E96069A"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First Class: </w:t>
      </w:r>
      <w:r>
        <w:rPr>
          <w:rFonts w:ascii="Calibri" w:hAnsi="Calibri" w:cs="Calibri"/>
          <w:color w:val="000000"/>
          <w:sz w:val="20"/>
          <w:szCs w:val="20"/>
        </w:rPr>
        <w:t>9 to 12 months active; one summer camp.</w:t>
      </w:r>
    </w:p>
    <w:p w:rsidR="006A1F6F" w:rsidP="006A1F6F" w:rsidRDefault="006A1F6F" w14:paraId="4C881EB5" w14:textId="57F5A3F3">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Star: </w:t>
      </w:r>
      <w:r>
        <w:rPr>
          <w:rFonts w:ascii="Calibri" w:hAnsi="Calibri" w:cs="Calibri"/>
          <w:color w:val="000000"/>
          <w:sz w:val="20"/>
          <w:szCs w:val="20"/>
        </w:rPr>
        <w:t xml:space="preserve">12‐36 months active; two camps (summer camp or </w:t>
      </w:r>
      <w:r w:rsidR="003F21C1">
        <w:rPr>
          <w:rFonts w:ascii="Calibri" w:hAnsi="Calibri" w:cs="Calibri"/>
          <w:color w:val="000000"/>
          <w:sz w:val="20"/>
          <w:szCs w:val="20"/>
        </w:rPr>
        <w:t>National Youth Leadership Training</w:t>
      </w:r>
      <w:r>
        <w:rPr>
          <w:rFonts w:ascii="Calibri" w:hAnsi="Calibri" w:cs="Calibri"/>
          <w:color w:val="000000"/>
          <w:sz w:val="20"/>
          <w:szCs w:val="20"/>
        </w:rPr>
        <w:t>)</w:t>
      </w:r>
    </w:p>
    <w:p w:rsidR="006A1F6F" w:rsidP="006A1F6F" w:rsidRDefault="006A1F6F" w14:paraId="1D0EF1A7"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Life: </w:t>
      </w:r>
      <w:r>
        <w:rPr>
          <w:rFonts w:ascii="Calibri" w:hAnsi="Calibri" w:cs="Calibri"/>
          <w:color w:val="000000"/>
          <w:sz w:val="20"/>
          <w:szCs w:val="20"/>
        </w:rPr>
        <w:t>3+ years active; two camps (summer camp or National Youth Leader Training) and one high adventure camp</w:t>
      </w:r>
    </w:p>
    <w:p w:rsidR="006A1F6F" w:rsidP="006A1F6F" w:rsidRDefault="006A1F6F" w14:paraId="61595CB9"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 Scout who regularly and actively participates in Troop 54 activities should be able to advance to First Class rank during her first 9 to 12 months in the Troop.</w:t>
      </w:r>
    </w:p>
    <w:p w:rsidR="006A1F6F" w:rsidP="00242100" w:rsidRDefault="006A1F6F" w14:paraId="0B45DA70" w14:textId="277DB92C">
      <w:pPr>
        <w:pStyle w:val="Heading1"/>
      </w:pPr>
      <w:bookmarkStart w:name="_Toc1240674768" w:id="256126225"/>
      <w:r w:rsidR="16AB5318">
        <w:rPr/>
        <w:t>Boards of Review</w:t>
      </w:r>
      <w:bookmarkEnd w:id="256126225"/>
    </w:p>
    <w:p w:rsidR="006A1F6F" w:rsidP="006A1F6F" w:rsidRDefault="68AE38A2" w14:paraId="11D9C1B9" w14:textId="39FDAEEC">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In Troop 54, each Scout must personally contact the Board of Review Coordinator, Advancement Chair, or the Troop Committee Chair to arrange a time for a board of review, except for her board of review for the Eagle Rank. </w:t>
      </w:r>
      <w:r w:rsidRPr="11663A6E" w:rsidR="11663A6E">
        <w:rPr>
          <w:rFonts w:ascii="Calibri-Italic" w:hAnsi="Calibri-Italic" w:cs="Calibri-Italic"/>
          <w:i w:val="1"/>
          <w:iCs w:val="1"/>
          <w:color w:val="000000" w:themeColor="text1" w:themeTint="FF" w:themeShade="FF"/>
          <w:sz w:val="20"/>
          <w:szCs w:val="20"/>
        </w:rPr>
        <w:t xml:space="preserve">(A board of review for Eagle rank is scheduled by the Troop’s Chief Eagle Advisor after the Sam Houston Area Council has approved the Scout's Eagle Application. One member of the Eagle board of review must be a representative of the Twin Bayou District from outside the Troop.) </w:t>
      </w:r>
      <w:r w:rsidRPr="11663A6E" w:rsidR="11663A6E">
        <w:rPr>
          <w:rFonts w:ascii="Calibri" w:hAnsi="Calibri" w:cs="Calibri"/>
          <w:color w:val="000000" w:themeColor="text1" w:themeTint="FF" w:themeShade="FF"/>
          <w:sz w:val="20"/>
          <w:szCs w:val="20"/>
        </w:rPr>
        <w:t xml:space="preserve">All parents are encouraged to </w:t>
      </w:r>
      <w:r w:rsidRPr="11663A6E" w:rsidR="11663A6E">
        <w:rPr>
          <w:rFonts w:ascii="Calibri" w:hAnsi="Calibri" w:cs="Calibri"/>
          <w:color w:val="000000" w:themeColor="text1" w:themeTint="FF" w:themeShade="FF"/>
          <w:sz w:val="20"/>
          <w:szCs w:val="20"/>
        </w:rPr>
        <w:t>participate</w:t>
      </w:r>
      <w:r w:rsidRPr="11663A6E" w:rsidR="11663A6E">
        <w:rPr>
          <w:rFonts w:ascii="Calibri" w:hAnsi="Calibri" w:cs="Calibri"/>
          <w:color w:val="000000" w:themeColor="text1" w:themeTint="FF" w:themeShade="FF"/>
          <w:sz w:val="20"/>
          <w:szCs w:val="20"/>
        </w:rPr>
        <w:t xml:space="preserve"> as members of boards of </w:t>
      </w:r>
      <w:bookmarkStart w:name="_Int_EAqGC0cn" w:id="1985803465"/>
      <w:r w:rsidRPr="11663A6E" w:rsidR="11663A6E">
        <w:rPr>
          <w:rFonts w:ascii="Calibri" w:hAnsi="Calibri" w:cs="Calibri"/>
          <w:color w:val="000000" w:themeColor="text1" w:themeTint="FF" w:themeShade="FF"/>
          <w:sz w:val="20"/>
          <w:szCs w:val="20"/>
        </w:rPr>
        <w:t>review, and</w:t>
      </w:r>
      <w:bookmarkEnd w:id="1985803465"/>
      <w:r w:rsidRPr="11663A6E" w:rsidR="11663A6E">
        <w:rPr>
          <w:rFonts w:ascii="Calibri" w:hAnsi="Calibri" w:cs="Calibri"/>
          <w:color w:val="000000" w:themeColor="text1" w:themeTint="FF" w:themeShade="FF"/>
          <w:sz w:val="20"/>
          <w:szCs w:val="20"/>
        </w:rPr>
        <w:t xml:space="preserve"> can do so without any training. The Troop 54 board of review report form has sample 'interview' questions on the back.</w:t>
      </w:r>
    </w:p>
    <w:p w:rsidR="00805344" w:rsidP="24CB4E74" w:rsidRDefault="00805344" w14:paraId="042112CC" w14:textId="77777777">
      <w:pPr>
        <w:autoSpaceDE w:val="0"/>
        <w:autoSpaceDN w:val="0"/>
        <w:adjustRightInd w:val="0"/>
        <w:spacing w:after="0" w:line="240" w:lineRule="auto"/>
        <w:rPr>
          <w:rFonts w:ascii="Calibri" w:hAnsi="Calibri" w:cs="Calibri"/>
          <w:color w:val="000000" w:themeColor="text1"/>
          <w:sz w:val="20"/>
          <w:szCs w:val="20"/>
        </w:rPr>
      </w:pPr>
    </w:p>
    <w:p w:rsidR="006A1F6F" w:rsidP="24CB4E74" w:rsidRDefault="24CB4E74" w14:paraId="69E9912C" w14:textId="7986B18E">
      <w:pPr>
        <w:autoSpaceDE w:val="0"/>
        <w:autoSpaceDN w:val="0"/>
        <w:adjustRightInd w:val="0"/>
        <w:spacing w:after="0" w:line="240" w:lineRule="auto"/>
        <w:rPr>
          <w:rFonts w:ascii="Calibri-Italic" w:hAnsi="Calibri-Italic" w:cs="Calibri-Italic"/>
          <w:i/>
          <w:iCs/>
          <w:color w:val="000000"/>
          <w:sz w:val="20"/>
          <w:szCs w:val="20"/>
        </w:rPr>
      </w:pPr>
      <w:r w:rsidRPr="24CB4E74">
        <w:rPr>
          <w:rFonts w:ascii="Calibri" w:hAnsi="Calibri" w:cs="Calibri"/>
          <w:color w:val="000000" w:themeColor="text1"/>
          <w:sz w:val="20"/>
          <w:szCs w:val="20"/>
        </w:rPr>
        <w:t>Another excellent source of questions is "</w:t>
      </w:r>
      <w:r w:rsidRPr="24CB4E74">
        <w:rPr>
          <w:rFonts w:ascii="Calibri" w:hAnsi="Calibri" w:cs="Calibri"/>
          <w:color w:val="0000FF"/>
          <w:sz w:val="20"/>
          <w:szCs w:val="20"/>
        </w:rPr>
        <w:t>A Guide to Conducting Boards of Review</w:t>
      </w:r>
      <w:r w:rsidRPr="24CB4E74">
        <w:rPr>
          <w:rFonts w:ascii="Calibri" w:hAnsi="Calibri" w:cs="Calibri"/>
          <w:color w:val="000000" w:themeColor="text1"/>
          <w:sz w:val="20"/>
          <w:szCs w:val="20"/>
        </w:rPr>
        <w:t>" by Ray Klaus. This is a good way for you to meet other parents and find out things that are going on at campouts and troop meetings.</w:t>
      </w:r>
      <w:r w:rsidRPr="24CB4E74">
        <w:rPr>
          <w:rFonts w:ascii="Calibri-Italic" w:hAnsi="Calibri-Italic" w:cs="Calibri-Italic"/>
          <w:i/>
          <w:iCs/>
          <w:color w:val="000000" w:themeColor="text1"/>
          <w:sz w:val="20"/>
          <w:szCs w:val="20"/>
        </w:rPr>
        <w:t xml:space="preserve"> (Some parents complain that the extent of dialogue following a campout is something like this:</w:t>
      </w:r>
    </w:p>
    <w:p w:rsidR="006A1F6F" w:rsidP="006A1F6F" w:rsidRDefault="006A1F6F" w14:paraId="40734350" w14:textId="77777777">
      <w:pPr>
        <w:autoSpaceDE w:val="0"/>
        <w:autoSpaceDN w:val="0"/>
        <w:adjustRightInd w:val="0"/>
        <w:spacing w:after="0" w:line="240" w:lineRule="auto"/>
        <w:rPr>
          <w:rFonts w:ascii="Calibri-Italic" w:hAnsi="Calibri-Italic" w:cs="Calibri-Italic"/>
          <w:i/>
          <w:iCs/>
          <w:color w:val="000000"/>
          <w:sz w:val="20"/>
          <w:szCs w:val="20"/>
        </w:rPr>
      </w:pPr>
      <w:r>
        <w:rPr>
          <w:rFonts w:ascii="Calibri-Italic" w:hAnsi="Calibri-Italic" w:cs="Calibri-Italic"/>
          <w:i/>
          <w:iCs/>
          <w:color w:val="000000"/>
          <w:sz w:val="20"/>
          <w:szCs w:val="20"/>
        </w:rPr>
        <w:t>Q: "How was the campout?" A: "Fine." Participating in boards of review will help you know what is happening.)</w:t>
      </w:r>
    </w:p>
    <w:p w:rsidR="006A1F6F" w:rsidP="006A1F6F" w:rsidRDefault="006A1F6F" w14:paraId="20EA3758" w14:textId="77777777">
      <w:pPr>
        <w:autoSpaceDE w:val="0"/>
        <w:autoSpaceDN w:val="0"/>
        <w:adjustRightInd w:val="0"/>
        <w:spacing w:after="0" w:line="240" w:lineRule="auto"/>
        <w:rPr>
          <w:rFonts w:ascii="Calibri" w:hAnsi="Calibri" w:cs="Calibri"/>
          <w:color w:val="000000"/>
          <w:sz w:val="20"/>
          <w:szCs w:val="20"/>
        </w:rPr>
      </w:pPr>
    </w:p>
    <w:p w:rsidR="006A1F6F" w:rsidP="006A1F6F" w:rsidRDefault="006A1F6F" w14:paraId="5459F84B"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For an overview of how to conduct a board of review, see "</w:t>
      </w:r>
      <w:r>
        <w:rPr>
          <w:rFonts w:ascii="Calibri" w:hAnsi="Calibri" w:cs="Calibri"/>
          <w:color w:val="0000FF"/>
          <w:sz w:val="20"/>
          <w:szCs w:val="20"/>
        </w:rPr>
        <w:t>Boards of Review</w:t>
      </w:r>
      <w:r>
        <w:rPr>
          <w:rFonts w:ascii="Calibri" w:hAnsi="Calibri" w:cs="Calibri"/>
          <w:color w:val="000000"/>
          <w:sz w:val="20"/>
          <w:szCs w:val="20"/>
        </w:rPr>
        <w:t>" at MeritBadge.org, based on the BSA publication Advancement Committee Policies and Procedures, #33088B. Some key points:</w:t>
      </w:r>
    </w:p>
    <w:p w:rsidR="006A1F6F" w:rsidP="006A1F6F" w:rsidRDefault="006A1F6F" w14:paraId="1A974079" w14:textId="77777777">
      <w:pPr>
        <w:autoSpaceDE w:val="0"/>
        <w:autoSpaceDN w:val="0"/>
        <w:adjustRightInd w:val="0"/>
        <w:spacing w:after="0" w:line="240" w:lineRule="auto"/>
        <w:rPr>
          <w:rFonts w:ascii="Calibri" w:hAnsi="Calibri" w:cs="Calibri"/>
          <w:color w:val="000000"/>
          <w:sz w:val="20"/>
          <w:szCs w:val="20"/>
        </w:rPr>
      </w:pPr>
      <w:r w:rsidRPr="00BF43F6">
        <w:rPr>
          <w:rFonts w:ascii="Calibri" w:hAnsi="Calibri" w:cs="Calibri"/>
          <w:color w:val="000000"/>
          <w:sz w:val="20"/>
          <w:szCs w:val="20"/>
        </w:rPr>
        <w:t xml:space="preserve">A board of review cannot be conducted until the </w:t>
      </w:r>
      <w:r w:rsidRPr="00BF43F6">
        <w:rPr>
          <w:rFonts w:ascii="Calibri" w:hAnsi="Calibri" w:cs="Calibri"/>
          <w:color w:val="0000FF"/>
          <w:sz w:val="20"/>
          <w:szCs w:val="20"/>
        </w:rPr>
        <w:t xml:space="preserve">Scoutmaster conference </w:t>
      </w:r>
      <w:r w:rsidRPr="00BF43F6">
        <w:rPr>
          <w:rFonts w:ascii="Calibri" w:hAnsi="Calibri" w:cs="Calibri"/>
          <w:color w:val="000000"/>
          <w:sz w:val="20"/>
          <w:szCs w:val="20"/>
        </w:rPr>
        <w:t>for that rank has been</w:t>
      </w:r>
      <w:r>
        <w:rPr>
          <w:rFonts w:ascii="Calibri" w:hAnsi="Calibri" w:cs="Calibri"/>
          <w:color w:val="000000"/>
          <w:sz w:val="20"/>
          <w:szCs w:val="20"/>
        </w:rPr>
        <w:t xml:space="preserve"> completed.</w:t>
      </w:r>
    </w:p>
    <w:p w:rsidR="006A1F6F" w:rsidP="006A1F6F" w:rsidRDefault="006A1F6F" w14:paraId="379112A9" w14:textId="1D5E7191">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A board of review is made up of at least three and not more than six members of the Troop </w:t>
      </w:r>
      <w:r w:rsidRPr="11663A6E" w:rsidR="11663A6E">
        <w:rPr>
          <w:rFonts w:ascii="Calibri" w:hAnsi="Calibri" w:cs="Calibri"/>
          <w:color w:val="000000" w:themeColor="text1" w:themeTint="FF" w:themeShade="FF"/>
          <w:sz w:val="20"/>
          <w:szCs w:val="20"/>
        </w:rPr>
        <w:t>Committee. ￼</w:t>
      </w:r>
    </w:p>
    <w:p w:rsidR="006A1F6F" w:rsidP="006A1F6F" w:rsidRDefault="24CB4E74" w14:paraId="5385B9C8" w14:textId="502B1064">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The Scout must present herself at the scheduled time </w:t>
      </w:r>
      <w:r w:rsidRPr="11663A6E" w:rsidR="11663A6E">
        <w:rPr>
          <w:rFonts w:ascii="Calibri-Italic" w:hAnsi="Calibri-Italic" w:cs="Calibri-Italic"/>
          <w:i w:val="1"/>
          <w:iCs w:val="1"/>
          <w:color w:val="000000" w:themeColor="text1" w:themeTint="FF" w:themeShade="FF"/>
          <w:sz w:val="20"/>
          <w:szCs w:val="20"/>
        </w:rPr>
        <w:t xml:space="preserve">with her Scout Handbook properly signed </w:t>
      </w:r>
      <w:r w:rsidRPr="11663A6E" w:rsidR="11663A6E">
        <w:rPr>
          <w:rFonts w:ascii="Calibri" w:hAnsi="Calibri" w:cs="Calibri"/>
          <w:color w:val="000000" w:themeColor="text1" w:themeTint="FF" w:themeShade="FF"/>
          <w:sz w:val="20"/>
          <w:szCs w:val="20"/>
        </w:rPr>
        <w:t xml:space="preserve">for the requirements for rank to which she is advancing. The Scout should be </w:t>
      </w:r>
      <w:r w:rsidRPr="11663A6E" w:rsidR="11663A6E">
        <w:rPr>
          <w:rFonts w:ascii="Calibri-Italic" w:hAnsi="Calibri-Italic" w:cs="Calibri-Italic"/>
          <w:i w:val="1"/>
          <w:iCs w:val="1"/>
          <w:color w:val="000000" w:themeColor="text1" w:themeTint="FF" w:themeShade="FF"/>
          <w:sz w:val="20"/>
          <w:szCs w:val="20"/>
        </w:rPr>
        <w:t xml:space="preserve">in full "Class A" </w:t>
      </w:r>
      <w:r w:rsidRPr="11663A6E" w:rsidR="11663A6E">
        <w:rPr>
          <w:rFonts w:ascii="Calibri-Italic" w:hAnsi="Calibri-Italic" w:cs="Calibri-Italic"/>
          <w:i w:val="1"/>
          <w:iCs w:val="1"/>
          <w:color w:val="0000FF"/>
          <w:sz w:val="20"/>
          <w:szCs w:val="20"/>
        </w:rPr>
        <w:t>uniform.</w:t>
      </w:r>
      <w:r w:rsidRPr="11663A6E" w:rsidR="11663A6E">
        <w:rPr>
          <w:rFonts w:ascii="Calibri-Italic" w:hAnsi="Calibri-Italic" w:cs="Calibri-Italic"/>
          <w:i w:val="1"/>
          <w:iCs w:val="1"/>
          <w:sz w:val="20"/>
          <w:szCs w:val="20"/>
        </w:rPr>
        <w:t xml:space="preserve"> </w:t>
      </w:r>
      <w:r w:rsidRPr="11663A6E" w:rsidR="11663A6E">
        <w:rPr>
          <w:rFonts w:ascii="Calibri-Italic" w:hAnsi="Calibri-Italic" w:cs="Calibri-Italic"/>
          <w:sz w:val="20"/>
          <w:szCs w:val="20"/>
        </w:rPr>
        <w:t xml:space="preserve">Unless excused because of other circumstances approved by Scoutmaster or Board of Review </w:t>
      </w:r>
      <w:r w:rsidRPr="11663A6E" w:rsidR="11663A6E">
        <w:rPr>
          <w:rFonts w:ascii="Calibri-Italic" w:hAnsi="Calibri-Italic" w:cs="Calibri-Italic"/>
          <w:sz w:val="20"/>
          <w:szCs w:val="20"/>
        </w:rPr>
        <w:t>chair.</w:t>
      </w:r>
      <w:r w:rsidRPr="11663A6E" w:rsidR="11663A6E">
        <w:rPr>
          <w:rFonts w:ascii="Calibri" w:hAnsi="Calibri" w:cs="Calibri"/>
          <w:color w:val="000000" w:themeColor="text1" w:themeTint="FF" w:themeShade="FF"/>
          <w:sz w:val="20"/>
          <w:szCs w:val="20"/>
        </w:rPr>
        <w:t xml:space="preserve"> </w:t>
      </w:r>
      <w:r w:rsidRPr="11663A6E" w:rsidR="11663A6E">
        <w:rPr>
          <w:rFonts w:ascii="Calibri-Italic" w:hAnsi="Calibri-Italic" w:cs="Calibri-Italic"/>
          <w:i w:val="1"/>
          <w:iCs w:val="1"/>
          <w:color w:val="000000" w:themeColor="text1" w:themeTint="FF" w:themeShade="FF"/>
          <w:sz w:val="20"/>
          <w:szCs w:val="20"/>
        </w:rPr>
        <w:t>The review is not an examination; the board does not re</w:t>
      </w:r>
      <w:r w:rsidRPr="11663A6E" w:rsidR="11663A6E">
        <w:rPr>
          <w:rFonts w:ascii="Cambria Math" w:hAnsi="Cambria Math" w:cs="Cambria Math"/>
          <w:i w:val="1"/>
          <w:iCs w:val="1"/>
          <w:color w:val="000000" w:themeColor="text1" w:themeTint="FF" w:themeShade="FF"/>
          <w:sz w:val="20"/>
          <w:szCs w:val="20"/>
        </w:rPr>
        <w:t>‐</w:t>
      </w:r>
      <w:r w:rsidRPr="11663A6E" w:rsidR="11663A6E">
        <w:rPr>
          <w:rFonts w:ascii="Calibri-Italic" w:hAnsi="Calibri-Italic" w:cs="Calibri-Italic"/>
          <w:i w:val="1"/>
          <w:iCs w:val="1"/>
          <w:color w:val="000000" w:themeColor="text1" w:themeTint="FF" w:themeShade="FF"/>
          <w:sz w:val="20"/>
          <w:szCs w:val="20"/>
        </w:rPr>
        <w:t xml:space="preserve">test the candidate. </w:t>
      </w:r>
      <w:r w:rsidRPr="11663A6E" w:rsidR="11663A6E">
        <w:rPr>
          <w:rFonts w:ascii="Calibri" w:hAnsi="Calibri" w:cs="Calibri"/>
          <w:color w:val="000000" w:themeColor="text1" w:themeTint="FF" w:themeShade="FF"/>
          <w:sz w:val="20"/>
          <w:szCs w:val="20"/>
        </w:rPr>
        <w:t xml:space="preserve">The Scout should be asked where she learned her skill, who taught her, and the value she gained from passing this requirement. The Scoutmaster, the Scout's </w:t>
      </w:r>
      <w:r w:rsidRPr="11663A6E" w:rsidR="11663A6E">
        <w:rPr>
          <w:rFonts w:ascii="Calibri" w:hAnsi="Calibri" w:cs="Calibri"/>
          <w:color w:val="0000FF"/>
          <w:sz w:val="20"/>
          <w:szCs w:val="20"/>
        </w:rPr>
        <w:t>PASM</w:t>
      </w:r>
      <w:r w:rsidRPr="11663A6E" w:rsidR="11663A6E">
        <w:rPr>
          <w:rFonts w:ascii="Calibri" w:hAnsi="Calibri" w:cs="Calibri"/>
          <w:color w:val="000000" w:themeColor="text1" w:themeTint="FF" w:themeShade="FF"/>
          <w:sz w:val="20"/>
          <w:szCs w:val="20"/>
        </w:rPr>
        <w:t xml:space="preserve">s, and the Scout's relatives and guardians </w:t>
      </w:r>
      <w:r w:rsidRPr="11663A6E" w:rsidR="11663A6E">
        <w:rPr>
          <w:rFonts w:ascii="Calibri-Italic" w:hAnsi="Calibri-Italic" w:cs="Calibri-Italic"/>
          <w:i w:val="1"/>
          <w:iCs w:val="1"/>
          <w:color w:val="000000" w:themeColor="text1" w:themeTint="FF" w:themeShade="FF"/>
          <w:sz w:val="20"/>
          <w:szCs w:val="20"/>
        </w:rPr>
        <w:t xml:space="preserve">may not serve </w:t>
      </w:r>
      <w:r w:rsidRPr="11663A6E" w:rsidR="11663A6E">
        <w:rPr>
          <w:rFonts w:ascii="Calibri" w:hAnsi="Calibri" w:cs="Calibri"/>
          <w:color w:val="000000" w:themeColor="text1" w:themeTint="FF" w:themeShade="FF"/>
          <w:sz w:val="20"/>
          <w:szCs w:val="20"/>
        </w:rPr>
        <w:t>as members of her board of review.</w:t>
      </w:r>
    </w:p>
    <w:p w:rsidR="006A1F6F" w:rsidP="006A1F6F" w:rsidRDefault="006A1F6F" w14:paraId="4C350612" w14:textId="77777777">
      <w:pPr>
        <w:autoSpaceDE w:val="0"/>
        <w:autoSpaceDN w:val="0"/>
        <w:adjustRightInd w:val="0"/>
        <w:spacing w:after="0" w:line="240" w:lineRule="auto"/>
        <w:rPr>
          <w:rFonts w:ascii="Calibri" w:hAnsi="Calibri" w:cs="Calibri"/>
          <w:color w:val="000000"/>
          <w:sz w:val="20"/>
          <w:szCs w:val="20"/>
        </w:rPr>
      </w:pPr>
    </w:p>
    <w:p w:rsidR="006A1F6F" w:rsidP="006A1F6F" w:rsidRDefault="006A1F6F" w14:paraId="2936C744"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The decision of the board of review is arrived at through discussion and must be unanimous.</w:t>
      </w:r>
    </w:p>
    <w:p w:rsidR="006A1F6F" w:rsidP="006A1F6F" w:rsidRDefault="006A1F6F" w14:paraId="358756AB"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The chair of the board of review fills out a Board of Review Report Form and gives it to the Troop Committee Chair or Advancement Chair.</w:t>
      </w:r>
    </w:p>
    <w:p w:rsidR="006A1F6F" w:rsidP="00242100" w:rsidRDefault="006A1F6F" w14:paraId="47138A5F" w14:textId="29D2D1ED">
      <w:pPr>
        <w:pStyle w:val="Heading1"/>
      </w:pPr>
      <w:bookmarkStart w:name="_Toc1316812086" w:id="701149259"/>
      <w:r w:rsidR="16AB5318">
        <w:rPr/>
        <w:t>Scout Handbook</w:t>
      </w:r>
      <w:bookmarkEnd w:id="701149259"/>
    </w:p>
    <w:p w:rsidR="006A1F6F" w:rsidP="006A1F6F" w:rsidRDefault="006A1F6F" w14:paraId="53B0325B"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The Troop provides each new Scout with a </w:t>
      </w:r>
      <w:r>
        <w:rPr>
          <w:rFonts w:ascii="Calibri" w:hAnsi="Calibri" w:cs="Calibri"/>
          <w:color w:val="0000FF"/>
          <w:sz w:val="20"/>
          <w:szCs w:val="20"/>
        </w:rPr>
        <w:t>Scout Handbook</w:t>
      </w:r>
      <w:r>
        <w:rPr>
          <w:rFonts w:ascii="Calibri" w:hAnsi="Calibri" w:cs="Calibri"/>
          <w:color w:val="000000"/>
          <w:sz w:val="20"/>
          <w:szCs w:val="20"/>
        </w:rPr>
        <w:t xml:space="preserve">; if it gets lost, the Scout must purchase a replacement at the </w:t>
      </w:r>
      <w:r>
        <w:rPr>
          <w:rFonts w:ascii="Calibri" w:hAnsi="Calibri" w:cs="Calibri"/>
          <w:color w:val="0000FF"/>
          <w:sz w:val="20"/>
          <w:szCs w:val="20"/>
        </w:rPr>
        <w:t xml:space="preserve">Scout Shop </w:t>
      </w:r>
      <w:r>
        <w:rPr>
          <w:rFonts w:ascii="Calibri" w:hAnsi="Calibri" w:cs="Calibri"/>
          <w:color w:val="000000"/>
          <w:sz w:val="20"/>
          <w:szCs w:val="20"/>
        </w:rPr>
        <w:t>at her own expense. Each Scout should safeguard her Handbook by (</w:t>
      </w:r>
      <w:proofErr w:type="spellStart"/>
      <w:r>
        <w:rPr>
          <w:rFonts w:ascii="Calibri" w:hAnsi="Calibri" w:cs="Calibri"/>
          <w:color w:val="000000"/>
          <w:sz w:val="20"/>
          <w:szCs w:val="20"/>
        </w:rPr>
        <w:t>i</w:t>
      </w:r>
      <w:proofErr w:type="spellEnd"/>
      <w:r>
        <w:rPr>
          <w:rFonts w:ascii="Calibri" w:hAnsi="Calibri" w:cs="Calibri"/>
          <w:color w:val="000000"/>
          <w:sz w:val="20"/>
          <w:szCs w:val="20"/>
        </w:rPr>
        <w:t>) clearly marking her name on the outside, and (ii) protecting it from "the elements," for example, with a cover available for purchase at the</w:t>
      </w:r>
    </w:p>
    <w:p w:rsidR="006A1F6F" w:rsidP="006A1F6F" w:rsidRDefault="006A1F6F" w14:paraId="2988B0B7"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Scout Shop. The Handbook contains a wealth of practical information needed for advancement. Each Scout should carefully study the relevant section(s) of the Handbook when working on rank advancement. </w:t>
      </w:r>
    </w:p>
    <w:p w:rsidR="006A1F6F" w:rsidP="006A1F6F" w:rsidRDefault="006A1F6F" w14:paraId="7BF02648" w14:textId="77777777">
      <w:pPr>
        <w:autoSpaceDE w:val="0"/>
        <w:autoSpaceDN w:val="0"/>
        <w:adjustRightInd w:val="0"/>
        <w:spacing w:after="0" w:line="240" w:lineRule="auto"/>
        <w:rPr>
          <w:rFonts w:ascii="Calibri" w:hAnsi="Calibri" w:cs="Calibri"/>
          <w:color w:val="000000"/>
          <w:sz w:val="20"/>
          <w:szCs w:val="20"/>
        </w:rPr>
      </w:pPr>
    </w:p>
    <w:p w:rsidR="006A1F6F" w:rsidP="006A1F6F" w:rsidRDefault="006A1F6F" w14:paraId="46F99523" w14:textId="3F5685A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 Scout's </w:t>
      </w:r>
      <w:r>
        <w:rPr>
          <w:rFonts w:ascii="Calibri" w:hAnsi="Calibri" w:cs="Calibri"/>
          <w:color w:val="0000FF"/>
          <w:sz w:val="20"/>
          <w:szCs w:val="20"/>
        </w:rPr>
        <w:t xml:space="preserve">advancement </w:t>
      </w:r>
      <w:r>
        <w:rPr>
          <w:rFonts w:ascii="Calibri" w:hAnsi="Calibri" w:cs="Calibri"/>
          <w:color w:val="000000"/>
          <w:sz w:val="20"/>
          <w:szCs w:val="20"/>
        </w:rPr>
        <w:t xml:space="preserve">is recorded in the pages at the back of her Handbook. </w:t>
      </w:r>
      <w:r>
        <w:rPr>
          <w:rFonts w:ascii="Calibri-Italic" w:hAnsi="Calibri-Italic" w:cs="Calibri-Italic"/>
          <w:i/>
          <w:iCs/>
          <w:color w:val="000000"/>
          <w:sz w:val="20"/>
          <w:szCs w:val="20"/>
        </w:rPr>
        <w:t xml:space="preserve">Each Scout is responsible </w:t>
      </w:r>
      <w:r>
        <w:rPr>
          <w:rFonts w:ascii="Calibri" w:hAnsi="Calibri" w:cs="Calibri"/>
          <w:color w:val="000000"/>
          <w:sz w:val="20"/>
          <w:szCs w:val="20"/>
        </w:rPr>
        <w:t>for asking the Scoutmaster (or his</w:t>
      </w:r>
      <w:r w:rsidR="00CF7621">
        <w:rPr>
          <w:rFonts w:ascii="Calibri" w:hAnsi="Calibri" w:cs="Calibri"/>
          <w:color w:val="000000"/>
          <w:sz w:val="20"/>
          <w:szCs w:val="20"/>
        </w:rPr>
        <w:t>/her</w:t>
      </w:r>
      <w:r>
        <w:rPr>
          <w:rFonts w:ascii="Calibri" w:hAnsi="Calibri" w:cs="Calibri"/>
          <w:color w:val="000000"/>
          <w:sz w:val="20"/>
          <w:szCs w:val="20"/>
        </w:rPr>
        <w:t xml:space="preserve"> assistants) to sign her Handbook as soon as she completes any requirement. Even though advancement data is entered into the Troop's electronic </w:t>
      </w:r>
      <w:r w:rsidR="00891537">
        <w:rPr>
          <w:rFonts w:ascii="Calibri" w:hAnsi="Calibri" w:cs="Calibri"/>
          <w:color w:val="000000"/>
          <w:sz w:val="20"/>
          <w:szCs w:val="20"/>
        </w:rPr>
        <w:t xml:space="preserve">Scoutbook.com </w:t>
      </w:r>
      <w:r>
        <w:rPr>
          <w:rFonts w:ascii="Calibri" w:hAnsi="Calibri" w:cs="Calibri"/>
          <w:color w:val="000000"/>
          <w:sz w:val="20"/>
          <w:szCs w:val="20"/>
        </w:rPr>
        <w:t xml:space="preserve">database, </w:t>
      </w:r>
      <w:r>
        <w:rPr>
          <w:rFonts w:ascii="Calibri-Bold" w:hAnsi="Calibri-Bold" w:cs="Calibri-Bold"/>
          <w:b/>
          <w:bCs/>
          <w:color w:val="1F497C"/>
          <w:sz w:val="20"/>
          <w:szCs w:val="20"/>
        </w:rPr>
        <w:t xml:space="preserve">the Scout's Handbook is the official and primary advancement record </w:t>
      </w:r>
      <w:r>
        <w:rPr>
          <w:rFonts w:ascii="Calibri" w:hAnsi="Calibri" w:cs="Calibri"/>
          <w:color w:val="000000"/>
          <w:sz w:val="20"/>
          <w:szCs w:val="20"/>
        </w:rPr>
        <w:t>and should be safeguarded in case of database problems</w:t>
      </w:r>
      <w:r>
        <w:rPr>
          <w:rFonts w:ascii="Calibri-Bold" w:hAnsi="Calibri-Bold" w:cs="Calibri-Bold"/>
          <w:b/>
          <w:bCs/>
          <w:color w:val="1F497C"/>
          <w:sz w:val="20"/>
          <w:szCs w:val="20"/>
        </w:rPr>
        <w:t xml:space="preserve">. </w:t>
      </w:r>
      <w:r>
        <w:rPr>
          <w:rFonts w:ascii="Calibri" w:hAnsi="Calibri" w:cs="Calibri"/>
          <w:color w:val="000000"/>
          <w:sz w:val="20"/>
          <w:szCs w:val="20"/>
        </w:rPr>
        <w:t>Before each campout or advancement session a Scout should photocopy all signed advancement pages of her Handbook in case the Handbook gets lost.</w:t>
      </w:r>
    </w:p>
    <w:p w:rsidR="006A1F6F" w:rsidP="00242100" w:rsidRDefault="006A1F6F" w14:paraId="48194FCF" w14:textId="77777777">
      <w:pPr>
        <w:pStyle w:val="Heading1"/>
      </w:pPr>
      <w:bookmarkStart w:name="_Toc2128387737" w:id="71833062"/>
      <w:r w:rsidR="16AB5318">
        <w:rPr/>
        <w:t>Buddy system (activities)</w:t>
      </w:r>
      <w:bookmarkEnd w:id="71833062"/>
    </w:p>
    <w:p w:rsidR="006A1F6F" w:rsidP="006A1F6F" w:rsidRDefault="006A1F6F" w14:paraId="0E179CD5"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The buddy system for Scout activities is very simple: </w:t>
      </w:r>
      <w:r>
        <w:rPr>
          <w:rFonts w:ascii="Calibri-Italic" w:hAnsi="Calibri-Italic" w:cs="Calibri-Italic"/>
          <w:i/>
          <w:iCs/>
          <w:color w:val="000000"/>
          <w:sz w:val="20"/>
          <w:szCs w:val="20"/>
        </w:rPr>
        <w:t xml:space="preserve">Never leave your buddy nor let her leave you. </w:t>
      </w:r>
      <w:r>
        <w:rPr>
          <w:rFonts w:ascii="Calibri" w:hAnsi="Calibri" w:cs="Calibri"/>
          <w:color w:val="000000"/>
          <w:sz w:val="20"/>
          <w:szCs w:val="20"/>
        </w:rPr>
        <w:t>If the buddy system is good enough for Navy SEALs, it's good enough for us. The buddy system should be used:</w:t>
      </w:r>
    </w:p>
    <w:p w:rsidR="006A1F6F" w:rsidP="006A1F6F" w:rsidRDefault="006A1F6F" w14:paraId="3AE848AF"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for all water </w:t>
      </w:r>
      <w:proofErr w:type="gramStart"/>
      <w:r>
        <w:rPr>
          <w:rFonts w:ascii="Calibri" w:hAnsi="Calibri" w:cs="Calibri"/>
          <w:color w:val="000000"/>
          <w:sz w:val="20"/>
          <w:szCs w:val="20"/>
        </w:rPr>
        <w:t>activities;</w:t>
      </w:r>
      <w:proofErr w:type="gramEnd"/>
    </w:p>
    <w:p w:rsidR="006A1F6F" w:rsidP="006A1F6F" w:rsidRDefault="006A1F6F" w14:paraId="7C3928FA"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when outside immediate camp area; or</w:t>
      </w:r>
    </w:p>
    <w:p w:rsidR="006A1F6F" w:rsidP="006A1F6F" w:rsidRDefault="006A1F6F" w14:paraId="37E602FF"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if separating from the main group when traveling.</w:t>
      </w:r>
    </w:p>
    <w:p w:rsidR="006A1F6F" w:rsidP="006A1F6F" w:rsidRDefault="006A1F6F" w14:paraId="0E0DB400"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If you get caught without your buddy at a "buddy check," there will be consequences. For example, if you are swimming, both you and your buddy will have to get out of the water for a while. The buddy system for </w:t>
      </w:r>
      <w:r>
        <w:rPr>
          <w:rFonts w:ascii="Calibri" w:hAnsi="Calibri" w:cs="Calibri"/>
          <w:color w:val="0000FF"/>
          <w:sz w:val="20"/>
          <w:szCs w:val="20"/>
        </w:rPr>
        <w:t xml:space="preserve">merit badge work </w:t>
      </w:r>
      <w:r>
        <w:rPr>
          <w:rFonts w:ascii="Calibri" w:hAnsi="Calibri" w:cs="Calibri"/>
          <w:color w:val="000000"/>
          <w:sz w:val="20"/>
          <w:szCs w:val="20"/>
        </w:rPr>
        <w:t>is slightly different; see that section for more details.</w:t>
      </w:r>
    </w:p>
    <w:p w:rsidR="006A1F6F" w:rsidP="00242100" w:rsidRDefault="006A1F6F" w14:paraId="45A68177" w14:textId="17CC452C">
      <w:pPr>
        <w:pStyle w:val="Heading1"/>
      </w:pPr>
      <w:bookmarkStart w:name="_Toc810788421" w:id="445211719"/>
      <w:r w:rsidR="16AB5318">
        <w:rPr/>
        <w:t>Campouts</w:t>
      </w:r>
      <w:bookmarkEnd w:id="445211719"/>
    </w:p>
    <w:p w:rsidR="006A1F6F" w:rsidP="006A1F6F" w:rsidRDefault="006A1F6F" w14:paraId="1FC18328"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Troop 54's weekend campout program</w:t>
      </w:r>
    </w:p>
    <w:p w:rsidR="006A1F6F" w:rsidP="006A1F6F" w:rsidRDefault="24CB4E74" w14:paraId="5DD14F99" w14:textId="30BBA5AB">
      <w:pPr>
        <w:autoSpaceDE w:val="0"/>
        <w:autoSpaceDN w:val="0"/>
        <w:adjustRightInd w:val="0"/>
        <w:spacing w:after="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The Troop camps at least three times per semester (in addition to summer camps). Each campout is organized around a program theme, for example:</w:t>
      </w:r>
    </w:p>
    <w:p w:rsidR="006A1F6F" w:rsidP="006A1F6F" w:rsidRDefault="006A1F6F" w14:paraId="41E79805"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Canoeing and kayaking in the Hill Country, lakes, and the San Marcos and Guadalupe Rivers.</w:t>
      </w:r>
    </w:p>
    <w:p w:rsidR="006A1F6F" w:rsidP="006A1F6F" w:rsidRDefault="006A1F6F" w14:paraId="6CBFBFD2"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Backpacking and climbing at Enchanted Rock, plus an in‐town lock‐in at Texas Rock Gym.</w:t>
      </w:r>
    </w:p>
    <w:p w:rsidR="006A1F6F" w:rsidP="006A1F6F" w:rsidRDefault="006A1F6F" w14:paraId="132ECA7C" w14:textId="0F00EB5F">
      <w:pPr>
        <w:autoSpaceDE w:val="0"/>
        <w:autoSpaceDN w:val="0"/>
        <w:adjustRightInd w:val="0"/>
        <w:spacing w:after="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Shooting at Camp Strake with shotguns, BB guns, .22 rifles.</w:t>
      </w:r>
    </w:p>
    <w:p w:rsidR="006A1F6F" w:rsidP="006A1F6F" w:rsidRDefault="006A1F6F" w14:paraId="051ABFCE"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6E3D039F"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Campout transportation</w:t>
      </w:r>
    </w:p>
    <w:p w:rsidR="006A1F6F" w:rsidP="006A1F6F" w:rsidRDefault="57C862C7" w14:paraId="35C0D709" w14:textId="6DD1D36E">
      <w:pPr>
        <w:autoSpaceDE w:val="0"/>
        <w:autoSpaceDN w:val="0"/>
        <w:adjustRightInd w:val="0"/>
        <w:spacing w:after="0" w:line="240" w:lineRule="auto"/>
        <w:rPr>
          <w:rFonts w:ascii="Calibri" w:hAnsi="Calibri" w:cs="Calibri"/>
          <w:color w:val="000000"/>
          <w:sz w:val="20"/>
          <w:szCs w:val="20"/>
        </w:rPr>
      </w:pPr>
      <w:r w:rsidRPr="57C862C7">
        <w:rPr>
          <w:rFonts w:ascii="Calibri" w:hAnsi="Calibri" w:cs="Calibri"/>
          <w:color w:val="000000" w:themeColor="text1"/>
          <w:sz w:val="20"/>
          <w:szCs w:val="20"/>
        </w:rPr>
        <w:t xml:space="preserve">The Troop expects to travel to all campouts via buses or vans leaving from St John’s on Friday around 4:45 pm. For campouts that are one to two hours away we will usually take school buses or vans. For longer trips, such as Enchanted Rock, we often charter a coach bus. The cost for transportation is included in the campout signup. </w:t>
      </w:r>
      <w:r w:rsidRPr="57C862C7">
        <w:rPr>
          <w:rFonts w:ascii="Calibri-Italic" w:hAnsi="Calibri-Italic" w:cs="Calibri-Italic"/>
          <w:i/>
          <w:iCs/>
          <w:color w:val="000000" w:themeColor="text1"/>
          <w:sz w:val="20"/>
          <w:szCs w:val="20"/>
        </w:rPr>
        <w:t xml:space="preserve">Adult drivers are strongly encouraged to take as many Scouts with them as possible </w:t>
      </w:r>
      <w:r w:rsidRPr="57C862C7">
        <w:rPr>
          <w:rFonts w:ascii="Calibri" w:hAnsi="Calibri" w:cs="Calibri"/>
          <w:color w:val="000000" w:themeColor="text1"/>
          <w:sz w:val="20"/>
          <w:szCs w:val="20"/>
        </w:rPr>
        <w:t xml:space="preserve">(always observing the two‐deep rule for youth protection). Per the </w:t>
      </w:r>
      <w:r w:rsidRPr="57C862C7">
        <w:rPr>
          <w:rFonts w:ascii="Calibri" w:hAnsi="Calibri" w:cs="Calibri"/>
          <w:color w:val="0000FF"/>
          <w:sz w:val="20"/>
          <w:szCs w:val="20"/>
        </w:rPr>
        <w:t>Guide to Safe Scouting</w:t>
      </w:r>
      <w:r w:rsidRPr="57C862C7">
        <w:rPr>
          <w:rFonts w:ascii="Calibri" w:hAnsi="Calibri" w:cs="Calibri"/>
          <w:color w:val="000000" w:themeColor="text1"/>
          <w:sz w:val="20"/>
          <w:szCs w:val="20"/>
        </w:rPr>
        <w:t>, we do not travel in convoys. The Troop trailers are pulled by an adult driver.</w:t>
      </w:r>
    </w:p>
    <w:p w:rsidR="006A1F6F" w:rsidP="006A1F6F" w:rsidRDefault="006A1F6F" w14:paraId="420639E1"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03E73CC4"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Campout food ("grub")</w:t>
      </w:r>
    </w:p>
    <w:p w:rsidR="006A1F6F" w:rsidP="006A1F6F" w:rsidRDefault="006A1F6F" w14:paraId="43EA0B66" w14:textId="1FCBB812">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Both Scouts and adults (the "</w:t>
      </w:r>
      <w:r w:rsidRPr="11663A6E" w:rsidR="11663A6E">
        <w:rPr>
          <w:rFonts w:ascii="Calibri" w:hAnsi="Calibri" w:cs="Calibri"/>
          <w:color w:val="0000FF"/>
          <w:sz w:val="20"/>
          <w:szCs w:val="20"/>
        </w:rPr>
        <w:t>Goat Patrol</w:t>
      </w:r>
      <w:r w:rsidRPr="11663A6E" w:rsidR="11663A6E">
        <w:rPr>
          <w:rFonts w:ascii="Calibri" w:hAnsi="Calibri" w:cs="Calibri"/>
          <w:color w:val="000000" w:themeColor="text1" w:themeTint="FF" w:themeShade="FF"/>
          <w:sz w:val="20"/>
          <w:szCs w:val="20"/>
        </w:rPr>
        <w:t xml:space="preserve">") </w:t>
      </w:r>
      <w:bookmarkStart w:name="_Int_OS5GOAVY" w:id="2001790779"/>
      <w:r w:rsidRPr="11663A6E" w:rsidR="11663A6E">
        <w:rPr>
          <w:rFonts w:ascii="Calibri" w:hAnsi="Calibri" w:cs="Calibri"/>
          <w:color w:val="000000" w:themeColor="text1" w:themeTint="FF" w:themeShade="FF"/>
          <w:sz w:val="20"/>
          <w:szCs w:val="20"/>
        </w:rPr>
        <w:t>cook</w:t>
      </w:r>
      <w:bookmarkEnd w:id="2001790779"/>
      <w:r w:rsidRPr="11663A6E" w:rsidR="11663A6E">
        <w:rPr>
          <w:rFonts w:ascii="Calibri" w:hAnsi="Calibri" w:cs="Calibri"/>
          <w:color w:val="000000" w:themeColor="text1" w:themeTint="FF" w:themeShade="FF"/>
          <w:sz w:val="20"/>
          <w:szCs w:val="20"/>
        </w:rPr>
        <w:t xml:space="preserve"> by patrols. Each patrol's designated </w:t>
      </w:r>
      <w:r w:rsidRPr="11663A6E" w:rsidR="11663A6E">
        <w:rPr>
          <w:rFonts w:ascii="Calibri" w:hAnsi="Calibri" w:cs="Calibri"/>
          <w:color w:val="000000" w:themeColor="text1" w:themeTint="FF" w:themeShade="FF"/>
          <w:sz w:val="20"/>
          <w:szCs w:val="20"/>
        </w:rPr>
        <w:t>grubmaster</w:t>
      </w:r>
      <w:r w:rsidRPr="11663A6E" w:rsidR="11663A6E">
        <w:rPr>
          <w:rFonts w:ascii="Calibri" w:hAnsi="Calibri" w:cs="Calibri"/>
          <w:color w:val="000000" w:themeColor="text1" w:themeTint="FF" w:themeShade="FF"/>
          <w:sz w:val="20"/>
          <w:szCs w:val="20"/>
        </w:rPr>
        <w:t xml:space="preserve"> for the campout </w:t>
      </w:r>
      <w:r w:rsidRPr="11663A6E" w:rsidR="11663A6E">
        <w:rPr>
          <w:rFonts w:ascii="Calibri" w:hAnsi="Calibri" w:cs="Calibri"/>
          <w:color w:val="000000" w:themeColor="text1" w:themeTint="FF" w:themeShade="FF"/>
          <w:sz w:val="20"/>
          <w:szCs w:val="20"/>
        </w:rPr>
        <w:t>is responsible for</w:t>
      </w:r>
      <w:r w:rsidRPr="11663A6E" w:rsidR="11663A6E">
        <w:rPr>
          <w:rFonts w:ascii="Calibri" w:hAnsi="Calibri" w:cs="Calibri"/>
          <w:color w:val="000000" w:themeColor="text1" w:themeTint="FF" w:themeShade="FF"/>
          <w:sz w:val="20"/>
          <w:szCs w:val="20"/>
        </w:rPr>
        <w:t xml:space="preserve"> planning the weekend menu, buying food, and supervising the cooking. Goats should plan to model good camping practices by cooking foods that Scouts could cook with their standard patrol gear. If a Scout or adult signs up for a campout and food is </w:t>
      </w:r>
      <w:r w:rsidRPr="11663A6E" w:rsidR="11663A6E">
        <w:rPr>
          <w:rFonts w:ascii="Calibri" w:hAnsi="Calibri" w:cs="Calibri"/>
          <w:color w:val="000000" w:themeColor="text1" w:themeTint="FF" w:themeShade="FF"/>
          <w:sz w:val="20"/>
          <w:szCs w:val="20"/>
        </w:rPr>
        <w:t>purchased</w:t>
      </w:r>
      <w:r w:rsidRPr="11663A6E" w:rsidR="11663A6E">
        <w:rPr>
          <w:rFonts w:ascii="Calibri" w:hAnsi="Calibri" w:cs="Calibri"/>
          <w:color w:val="000000" w:themeColor="text1" w:themeTint="FF" w:themeShade="FF"/>
          <w:sz w:val="20"/>
          <w:szCs w:val="20"/>
        </w:rPr>
        <w:t xml:space="preserve">, the Scout or adult </w:t>
      </w:r>
      <w:r w:rsidRPr="11663A6E" w:rsidR="11663A6E">
        <w:rPr>
          <w:rFonts w:ascii="Calibri" w:hAnsi="Calibri" w:cs="Calibri"/>
          <w:color w:val="000000" w:themeColor="text1" w:themeTint="FF" w:themeShade="FF"/>
          <w:sz w:val="20"/>
          <w:szCs w:val="20"/>
        </w:rPr>
        <w:t>is responsible for</w:t>
      </w:r>
      <w:r w:rsidRPr="11663A6E" w:rsidR="11663A6E">
        <w:rPr>
          <w:rFonts w:ascii="Calibri" w:hAnsi="Calibri" w:cs="Calibri"/>
          <w:color w:val="000000" w:themeColor="text1" w:themeTint="FF" w:themeShade="FF"/>
          <w:sz w:val="20"/>
          <w:szCs w:val="20"/>
        </w:rPr>
        <w:t xml:space="preserve"> the grub fee even if he or she ends up not attending the campout. </w:t>
      </w:r>
      <w:r w:rsidRPr="11663A6E" w:rsidR="11663A6E">
        <w:rPr>
          <w:rFonts w:ascii="Calibri-Bold" w:hAnsi="Calibri-Bold" w:cs="Calibri-Bold"/>
          <w:b w:val="1"/>
          <w:bCs w:val="1"/>
          <w:color w:val="1F497C"/>
          <w:sz w:val="20"/>
          <w:szCs w:val="20"/>
        </w:rPr>
        <w:t xml:space="preserve">TIP: </w:t>
      </w:r>
      <w:r w:rsidRPr="11663A6E" w:rsidR="11663A6E">
        <w:rPr>
          <w:rFonts w:ascii="Calibri" w:hAnsi="Calibri" w:cs="Calibri"/>
          <w:color w:val="000000" w:themeColor="text1" w:themeTint="FF" w:themeShade="FF"/>
          <w:sz w:val="20"/>
          <w:szCs w:val="20"/>
        </w:rPr>
        <w:t xml:space="preserve">Before your new Scout's first campout, have her do some cooking </w:t>
      </w:r>
      <w:r w:rsidRPr="11663A6E" w:rsidR="11663A6E">
        <w:rPr>
          <w:rFonts w:ascii="Calibri-Bold" w:hAnsi="Calibri-Bold" w:cs="Calibri-Bold"/>
          <w:b w:val="1"/>
          <w:bCs w:val="1"/>
          <w:color w:val="000000" w:themeColor="text1" w:themeTint="FF" w:themeShade="FF"/>
          <w:sz w:val="20"/>
          <w:szCs w:val="20"/>
        </w:rPr>
        <w:t>and clean</w:t>
      </w:r>
      <w:r w:rsidRPr="11663A6E" w:rsidR="11663A6E">
        <w:rPr>
          <w:rFonts w:ascii="Cambria Math" w:hAnsi="Cambria Math" w:cs="Cambria Math"/>
          <w:b w:val="1"/>
          <w:bCs w:val="1"/>
          <w:color w:val="000000" w:themeColor="text1" w:themeTint="FF" w:themeShade="FF"/>
          <w:sz w:val="20"/>
          <w:szCs w:val="20"/>
        </w:rPr>
        <w:t>‐</w:t>
      </w:r>
      <w:r w:rsidRPr="11663A6E" w:rsidR="11663A6E">
        <w:rPr>
          <w:rFonts w:ascii="Calibri-Bold" w:hAnsi="Calibri-Bold" w:cs="Calibri-Bold"/>
          <w:b w:val="1"/>
          <w:bCs w:val="1"/>
          <w:color w:val="000000" w:themeColor="text1" w:themeTint="FF" w:themeShade="FF"/>
          <w:sz w:val="20"/>
          <w:szCs w:val="20"/>
        </w:rPr>
        <w:t xml:space="preserve">up </w:t>
      </w:r>
      <w:r w:rsidRPr="11663A6E" w:rsidR="11663A6E">
        <w:rPr>
          <w:rFonts w:ascii="Calibri" w:hAnsi="Calibri" w:cs="Calibri"/>
          <w:color w:val="000000" w:themeColor="text1" w:themeTint="FF" w:themeShade="FF"/>
          <w:sz w:val="20"/>
          <w:szCs w:val="20"/>
        </w:rPr>
        <w:t>at home (ideally, together with her patrol); that will make it easier for her (or them) to cook and clean up at their first campout.</w:t>
      </w:r>
    </w:p>
    <w:p w:rsidR="006A1F6F" w:rsidP="006A1F6F" w:rsidRDefault="006A1F6F" w14:paraId="04C431EF"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75BC442F"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Campout jobs</w:t>
      </w:r>
    </w:p>
    <w:p w:rsidR="006A1F6F" w:rsidP="006A1F6F" w:rsidRDefault="006A1F6F" w14:paraId="5290BF47" w14:textId="77777777">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Everyone works at a campout, Scouts and adults alike. Each Patrol Leader designates individual Scouts to </w:t>
      </w:r>
      <w:r w:rsidRPr="11663A6E" w:rsidR="11663A6E">
        <w:rPr>
          <w:rFonts w:ascii="Calibri" w:hAnsi="Calibri" w:cs="Calibri"/>
          <w:color w:val="000000" w:themeColor="text1" w:themeTint="FF" w:themeShade="FF"/>
          <w:sz w:val="20"/>
          <w:szCs w:val="20"/>
        </w:rPr>
        <w:t>be in charge of</w:t>
      </w:r>
      <w:r w:rsidRPr="11663A6E" w:rsidR="11663A6E">
        <w:rPr>
          <w:rFonts w:ascii="Calibri" w:hAnsi="Calibri" w:cs="Calibri"/>
          <w:color w:val="000000" w:themeColor="text1" w:themeTint="FF" w:themeShade="FF"/>
          <w:sz w:val="20"/>
          <w:szCs w:val="20"/>
        </w:rPr>
        <w:t xml:space="preserve"> planning patrol menus, collecting money, arranging transportation, preparing equipment, buying food ("</w:t>
      </w:r>
      <w:r w:rsidRPr="11663A6E" w:rsidR="11663A6E">
        <w:rPr>
          <w:rFonts w:ascii="Calibri" w:hAnsi="Calibri" w:cs="Calibri"/>
          <w:color w:val="000000" w:themeColor="text1" w:themeTint="FF" w:themeShade="FF"/>
          <w:sz w:val="20"/>
          <w:szCs w:val="20"/>
        </w:rPr>
        <w:t>grubmaster</w:t>
      </w:r>
      <w:r w:rsidRPr="11663A6E" w:rsidR="11663A6E">
        <w:rPr>
          <w:rFonts w:ascii="Calibri" w:hAnsi="Calibri" w:cs="Calibri"/>
          <w:color w:val="000000" w:themeColor="text1" w:themeTint="FF" w:themeShade="FF"/>
          <w:sz w:val="20"/>
          <w:szCs w:val="20"/>
        </w:rPr>
        <w:t xml:space="preserve">"), cooking and </w:t>
      </w:r>
      <w:bookmarkStart w:name="_Int_wvvGTrW9" w:id="834950291"/>
      <w:r w:rsidRPr="11663A6E" w:rsidR="11663A6E">
        <w:rPr>
          <w:rFonts w:ascii="Calibri" w:hAnsi="Calibri" w:cs="Calibri"/>
          <w:color w:val="000000" w:themeColor="text1" w:themeTint="FF" w:themeShade="FF"/>
          <w:sz w:val="20"/>
          <w:szCs w:val="20"/>
        </w:rPr>
        <w:t>clean</w:t>
      </w:r>
      <w:bookmarkEnd w:id="834950291"/>
      <w:r w:rsidRPr="11663A6E" w:rsidR="11663A6E">
        <w:rPr>
          <w:rFonts w:ascii="Calibri" w:hAnsi="Calibri" w:cs="Calibri"/>
          <w:color w:val="000000" w:themeColor="text1" w:themeTint="FF" w:themeShade="FF"/>
          <w:sz w:val="20"/>
          <w:szCs w:val="20"/>
        </w:rPr>
        <w:t xml:space="preserve"> up. Every patrol, including the </w:t>
      </w:r>
      <w:r w:rsidRPr="11663A6E" w:rsidR="11663A6E">
        <w:rPr>
          <w:rFonts w:ascii="Calibri" w:hAnsi="Calibri" w:cs="Calibri"/>
          <w:color w:val="0000FF"/>
          <w:sz w:val="20"/>
          <w:szCs w:val="20"/>
        </w:rPr>
        <w:t>Goats</w:t>
      </w:r>
      <w:r w:rsidRPr="11663A6E" w:rsidR="11663A6E">
        <w:rPr>
          <w:rFonts w:ascii="Calibri" w:hAnsi="Calibri" w:cs="Calibri"/>
          <w:color w:val="000000" w:themeColor="text1" w:themeTint="FF" w:themeShade="FF"/>
          <w:sz w:val="20"/>
          <w:szCs w:val="20"/>
        </w:rPr>
        <w:t>, should have a duty roster covering the entire campout weekend.</w:t>
      </w:r>
    </w:p>
    <w:p w:rsidR="006A1F6F" w:rsidP="006A1F6F" w:rsidRDefault="006A1F6F" w14:paraId="1606D88B"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1FAE067E"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Campout schedule</w:t>
      </w:r>
    </w:p>
    <w:p w:rsidR="006A1F6F" w:rsidP="006A1F6F" w:rsidRDefault="006A1F6F" w14:paraId="723BD9E0"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The typical schedule for campouts is approximately as follows:</w:t>
      </w:r>
    </w:p>
    <w:p w:rsidR="006A1F6F" w:rsidP="006A1F6F" w:rsidRDefault="006A1F6F" w14:paraId="7D2258DD"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Pr>
          <w:rFonts w:ascii="Calibri-Bold" w:hAnsi="Calibri-Bold" w:cs="Calibri-Bold"/>
          <w:b/>
          <w:bCs/>
          <w:color w:val="1F497C"/>
          <w:sz w:val="20"/>
          <w:szCs w:val="20"/>
        </w:rPr>
        <w:t xml:space="preserve">Friday night: </w:t>
      </w:r>
      <w:r>
        <w:rPr>
          <w:rFonts w:ascii="Calibri" w:hAnsi="Calibri" w:cs="Calibri"/>
          <w:color w:val="000000"/>
          <w:sz w:val="20"/>
          <w:szCs w:val="20"/>
        </w:rPr>
        <w:t>Arrive at the campsite, set up camp, have a snack ("cracker barrel").</w:t>
      </w:r>
    </w:p>
    <w:p w:rsidR="006A1F6F" w:rsidP="006A1F6F" w:rsidRDefault="006A1F6F" w14:paraId="29B8051B"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Pr>
          <w:rFonts w:ascii="Calibri-Bold" w:hAnsi="Calibri-Bold" w:cs="Calibri-Bold"/>
          <w:b/>
          <w:bCs/>
          <w:color w:val="1F497C"/>
          <w:sz w:val="20"/>
          <w:szCs w:val="20"/>
        </w:rPr>
        <w:t xml:space="preserve">Saturday: </w:t>
      </w:r>
      <w:r>
        <w:rPr>
          <w:rFonts w:ascii="Calibri" w:hAnsi="Calibri" w:cs="Calibri"/>
          <w:color w:val="000000"/>
          <w:sz w:val="20"/>
          <w:szCs w:val="20"/>
        </w:rPr>
        <w:t>Breakfast. Morning activities. Lunch. Afternoon activities. Free time / advancement work. Dinner. Campfire.</w:t>
      </w:r>
    </w:p>
    <w:p w:rsidR="006A1F6F" w:rsidP="006A1F6F" w:rsidRDefault="006A1F6F" w14:paraId="13A8A92A"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Pr>
          <w:rFonts w:ascii="Calibri-Bold" w:hAnsi="Calibri-Bold" w:cs="Calibri-Bold"/>
          <w:b/>
          <w:bCs/>
          <w:color w:val="1F497C"/>
          <w:sz w:val="20"/>
          <w:szCs w:val="20"/>
        </w:rPr>
        <w:t xml:space="preserve">Sunday: </w:t>
      </w:r>
      <w:r>
        <w:rPr>
          <w:rFonts w:ascii="Calibri" w:hAnsi="Calibri" w:cs="Calibri"/>
          <w:color w:val="000000"/>
          <w:sz w:val="20"/>
          <w:szCs w:val="20"/>
        </w:rPr>
        <w:t>Breakfast. Scout’s Own chapel service. Break camp: clean up patrol equipment; inspection and stowage of patrol equipment. Clean sweep of the campsite. Depart for home.</w:t>
      </w:r>
    </w:p>
    <w:p w:rsidR="006A1F6F" w:rsidP="006A1F6F" w:rsidRDefault="006A1F6F" w14:paraId="486E6741"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4E7C0EE4"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Camping equipment</w:t>
      </w:r>
    </w:p>
    <w:p w:rsidR="006A1F6F" w:rsidP="006A1F6F" w:rsidRDefault="006A1F6F" w14:paraId="08541859" w14:textId="2467CF87">
      <w:pPr>
        <w:autoSpaceDE w:val="0"/>
        <w:autoSpaceDN w:val="0"/>
        <w:adjustRightInd w:val="0"/>
        <w:spacing w:after="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Each Scout </w:t>
      </w:r>
      <w:r w:rsidRPr="11663A6E" w:rsidR="11663A6E">
        <w:rPr>
          <w:rFonts w:ascii="Calibri" w:hAnsi="Calibri" w:cs="Calibri"/>
          <w:color w:val="000000" w:themeColor="text1" w:themeTint="FF" w:themeShade="FF"/>
          <w:sz w:val="20"/>
          <w:szCs w:val="20"/>
        </w:rPr>
        <w:t>is responsible for</w:t>
      </w:r>
      <w:r w:rsidRPr="11663A6E" w:rsidR="11663A6E">
        <w:rPr>
          <w:rFonts w:ascii="Calibri" w:hAnsi="Calibri" w:cs="Calibri"/>
          <w:color w:val="000000" w:themeColor="text1" w:themeTint="FF" w:themeShade="FF"/>
          <w:sz w:val="20"/>
          <w:szCs w:val="20"/>
        </w:rPr>
        <w:t xml:space="preserve"> her personal gear; see the list of </w:t>
      </w:r>
      <w:r w:rsidRPr="11663A6E" w:rsidR="11663A6E">
        <w:rPr>
          <w:rFonts w:ascii="Calibri" w:hAnsi="Calibri" w:cs="Calibri"/>
          <w:color w:val="0000FF"/>
          <w:sz w:val="20"/>
          <w:szCs w:val="20"/>
        </w:rPr>
        <w:t>recommended personal gear</w:t>
      </w:r>
      <w:r w:rsidRPr="11663A6E" w:rsidR="11663A6E">
        <w:rPr>
          <w:rFonts w:ascii="Calibri" w:hAnsi="Calibri" w:cs="Calibri"/>
          <w:color w:val="000000" w:themeColor="text1" w:themeTint="FF" w:themeShade="FF"/>
          <w:sz w:val="20"/>
          <w:szCs w:val="20"/>
        </w:rPr>
        <w:t xml:space="preserve">. Troop 54 </w:t>
      </w:r>
      <w:r w:rsidRPr="11663A6E" w:rsidR="11663A6E">
        <w:rPr>
          <w:rFonts w:ascii="Calibri" w:hAnsi="Calibri" w:cs="Calibri"/>
          <w:color w:val="000000" w:themeColor="text1" w:themeTint="FF" w:themeShade="FF"/>
          <w:sz w:val="20"/>
          <w:szCs w:val="20"/>
        </w:rPr>
        <w:t>provides</w:t>
      </w:r>
      <w:r w:rsidRPr="11663A6E" w:rsidR="11663A6E">
        <w:rPr>
          <w:rFonts w:ascii="Calibri" w:hAnsi="Calibri" w:cs="Calibri"/>
          <w:color w:val="000000" w:themeColor="text1" w:themeTint="FF" w:themeShade="FF"/>
          <w:sz w:val="20"/>
          <w:szCs w:val="20"/>
        </w:rPr>
        <w:t xml:space="preserve"> shared patrol gear, including lanterns, </w:t>
      </w:r>
      <w:r w:rsidRPr="11663A6E" w:rsidR="11663A6E">
        <w:rPr>
          <w:rFonts w:ascii="Calibri" w:hAnsi="Calibri" w:cs="Calibri"/>
          <w:color w:val="000000" w:themeColor="text1" w:themeTint="FF" w:themeShade="FF"/>
          <w:sz w:val="20"/>
          <w:szCs w:val="20"/>
        </w:rPr>
        <w:t>stoves</w:t>
      </w:r>
      <w:r w:rsidRPr="11663A6E" w:rsidR="11663A6E">
        <w:rPr>
          <w:rFonts w:ascii="Calibri" w:hAnsi="Calibri" w:cs="Calibri"/>
          <w:color w:val="000000" w:themeColor="text1" w:themeTint="FF" w:themeShade="FF"/>
          <w:sz w:val="20"/>
          <w:szCs w:val="20"/>
        </w:rPr>
        <w:t xml:space="preserve"> and cooking equipment, for each patrol. A Patrol Quartermaster</w:t>
      </w:r>
      <w:r w:rsidRPr="11663A6E" w:rsidR="11663A6E">
        <w:rPr>
          <w:rFonts w:ascii="Calibri" w:hAnsi="Calibri" w:cs="Calibri"/>
          <w:color w:val="000000" w:themeColor="text1" w:themeTint="FF" w:themeShade="FF"/>
          <w:sz w:val="20"/>
          <w:szCs w:val="20"/>
        </w:rPr>
        <w:t xml:space="preserve"> (Patrol QM)</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 xml:space="preserve">who is </w:t>
      </w:r>
      <w:r w:rsidRPr="11663A6E" w:rsidR="11663A6E">
        <w:rPr>
          <w:rFonts w:ascii="Calibri" w:hAnsi="Calibri" w:cs="Calibri"/>
          <w:color w:val="000000" w:themeColor="text1" w:themeTint="FF" w:themeShade="FF"/>
          <w:sz w:val="20"/>
          <w:szCs w:val="20"/>
        </w:rPr>
        <w:t xml:space="preserve">a Scout) </w:t>
      </w:r>
      <w:r w:rsidRPr="11663A6E" w:rsidR="11663A6E">
        <w:rPr>
          <w:rFonts w:ascii="Calibri" w:hAnsi="Calibri" w:cs="Calibri"/>
          <w:color w:val="000000" w:themeColor="text1" w:themeTint="FF" w:themeShade="FF"/>
          <w:sz w:val="20"/>
          <w:szCs w:val="20"/>
        </w:rPr>
        <w:t>is responsible for</w:t>
      </w:r>
      <w:r w:rsidRPr="11663A6E" w:rsidR="11663A6E">
        <w:rPr>
          <w:rFonts w:ascii="Calibri" w:hAnsi="Calibri" w:cs="Calibri"/>
          <w:color w:val="000000" w:themeColor="text1" w:themeTint="FF" w:themeShade="FF"/>
          <w:sz w:val="20"/>
          <w:szCs w:val="20"/>
        </w:rPr>
        <w:t xml:space="preserve"> her patrol's cooking gear (action packer) on each campout. Generally, that Scout will bring home this gear from the </w:t>
      </w:r>
      <w:r w:rsidRPr="11663A6E" w:rsidR="11663A6E">
        <w:rPr>
          <w:rFonts w:ascii="Calibri" w:hAnsi="Calibri" w:cs="Calibri"/>
          <w:color w:val="000000" w:themeColor="text1" w:themeTint="FF" w:themeShade="FF"/>
          <w:sz w:val="20"/>
          <w:szCs w:val="20"/>
        </w:rPr>
        <w:t xml:space="preserve">Troop meeting the Monday </w:t>
      </w:r>
      <w:r w:rsidRPr="11663A6E" w:rsidR="11663A6E">
        <w:rPr>
          <w:rFonts w:ascii="Calibri" w:hAnsi="Calibri" w:cs="Calibri"/>
          <w:color w:val="000000" w:themeColor="text1" w:themeTint="FF" w:themeShade="FF"/>
          <w:sz w:val="20"/>
          <w:szCs w:val="20"/>
        </w:rPr>
        <w:t xml:space="preserve">before the campout. The Patrol QM should check for missing </w:t>
      </w:r>
      <w:bookmarkStart w:name="_Int_Dw87aTZ4" w:id="217724957"/>
      <w:r w:rsidRPr="11663A6E" w:rsidR="11663A6E">
        <w:rPr>
          <w:rFonts w:ascii="Calibri" w:hAnsi="Calibri" w:cs="Calibri"/>
          <w:color w:val="000000" w:themeColor="text1" w:themeTint="FF" w:themeShade="FF"/>
          <w:sz w:val="20"/>
          <w:szCs w:val="20"/>
        </w:rPr>
        <w:t>items, and</w:t>
      </w:r>
      <w:bookmarkEnd w:id="217724957"/>
      <w:r w:rsidRPr="11663A6E" w:rsidR="11663A6E">
        <w:rPr>
          <w:rFonts w:ascii="Calibri" w:hAnsi="Calibri" w:cs="Calibri"/>
          <w:color w:val="000000" w:themeColor="text1" w:themeTint="FF" w:themeShade="FF"/>
          <w:sz w:val="20"/>
          <w:szCs w:val="20"/>
        </w:rPr>
        <w:t xml:space="preserve"> clean the gear if needed. The Patrol QM will also return home with this gear after the campout. </w:t>
      </w:r>
      <w:r w:rsidRPr="11663A6E" w:rsidR="11663A6E">
        <w:rPr>
          <w:rFonts w:ascii="Calibri" w:hAnsi="Calibri" w:cs="Calibri"/>
          <w:color w:val="000000" w:themeColor="text1" w:themeTint="FF" w:themeShade="FF"/>
          <w:sz w:val="20"/>
          <w:szCs w:val="20"/>
        </w:rPr>
        <w:t>She</w:t>
      </w:r>
      <w:r w:rsidRPr="11663A6E" w:rsidR="11663A6E">
        <w:rPr>
          <w:rFonts w:ascii="Calibri" w:hAnsi="Calibri" w:cs="Calibri"/>
          <w:color w:val="000000" w:themeColor="text1" w:themeTint="FF" w:themeShade="FF"/>
          <w:sz w:val="20"/>
          <w:szCs w:val="20"/>
        </w:rPr>
        <w:t xml:space="preserve"> should clean it thoroughly and restock the action packer before returning it to the Scout closet at the </w:t>
      </w:r>
      <w:r w:rsidRPr="11663A6E" w:rsidR="11663A6E">
        <w:rPr>
          <w:rFonts w:ascii="Calibri" w:hAnsi="Calibri" w:cs="Calibri"/>
          <w:color w:val="000000" w:themeColor="text1" w:themeTint="FF" w:themeShade="FF"/>
          <w:sz w:val="20"/>
          <w:szCs w:val="20"/>
        </w:rPr>
        <w:t>following</w:t>
      </w:r>
    </w:p>
    <w:p w:rsidR="006A1F6F" w:rsidP="006A1F6F" w:rsidRDefault="006A1F6F" w14:paraId="1D36C7CE"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meeting. </w:t>
      </w:r>
      <w:r>
        <w:rPr>
          <w:rFonts w:ascii="Calibri-Italic" w:hAnsi="Calibri-Italic" w:cs="Calibri-Italic"/>
          <w:i/>
          <w:iCs/>
          <w:color w:val="000000"/>
          <w:sz w:val="20"/>
          <w:szCs w:val="20"/>
        </w:rPr>
        <w:t xml:space="preserve">(Patrol members should help clean up patrol gear </w:t>
      </w:r>
      <w:r>
        <w:rPr>
          <w:rFonts w:ascii="Calibri-Bold" w:hAnsi="Calibri-Bold" w:cs="Calibri-Bold"/>
          <w:b/>
          <w:bCs/>
          <w:color w:val="000000"/>
          <w:sz w:val="20"/>
          <w:szCs w:val="20"/>
        </w:rPr>
        <w:t xml:space="preserve">before </w:t>
      </w:r>
      <w:r>
        <w:rPr>
          <w:rFonts w:ascii="Calibri-Italic" w:hAnsi="Calibri-Italic" w:cs="Calibri-Italic"/>
          <w:i/>
          <w:iCs/>
          <w:color w:val="000000"/>
          <w:sz w:val="20"/>
          <w:szCs w:val="20"/>
        </w:rPr>
        <w:t xml:space="preserve">leaving the campout.) </w:t>
      </w:r>
      <w:r>
        <w:rPr>
          <w:rFonts w:ascii="Calibri" w:hAnsi="Calibri" w:cs="Calibri"/>
          <w:color w:val="000000"/>
          <w:sz w:val="20"/>
          <w:szCs w:val="20"/>
        </w:rPr>
        <w:t>No food should be left in the patrol equipment box between campouts.</w:t>
      </w:r>
    </w:p>
    <w:p w:rsidR="00344D62" w:rsidP="006A1F6F" w:rsidRDefault="00344D62" w14:paraId="43A30642"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4D5AA2A7" w14:textId="7222FF24">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Campout rules</w:t>
      </w:r>
    </w:p>
    <w:p w:rsidR="006A1F6F" w:rsidP="006A1F6F" w:rsidRDefault="006A1F6F" w14:paraId="291ECCDE"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The following rules apply to all Scouts and adults. The </w:t>
      </w:r>
      <w:r>
        <w:rPr>
          <w:rFonts w:ascii="Calibri" w:hAnsi="Calibri" w:cs="Calibri"/>
          <w:color w:val="0000FF"/>
          <w:sz w:val="20"/>
          <w:szCs w:val="20"/>
        </w:rPr>
        <w:t xml:space="preserve">Scout Oath and Scout Law </w:t>
      </w:r>
      <w:r>
        <w:rPr>
          <w:rFonts w:ascii="Calibri" w:hAnsi="Calibri" w:cs="Calibri"/>
          <w:color w:val="000000"/>
          <w:sz w:val="20"/>
          <w:szCs w:val="20"/>
        </w:rPr>
        <w:t xml:space="preserve">govern everyone in camp, including both Scouts and adults, </w:t>
      </w:r>
      <w:proofErr w:type="gramStart"/>
      <w:r>
        <w:rPr>
          <w:rFonts w:ascii="Calibri" w:hAnsi="Calibri" w:cs="Calibri"/>
          <w:color w:val="000000"/>
          <w:sz w:val="20"/>
          <w:szCs w:val="20"/>
        </w:rPr>
        <w:t>at all times</w:t>
      </w:r>
      <w:proofErr w:type="gramEnd"/>
      <w:r>
        <w:rPr>
          <w:rFonts w:ascii="Calibri" w:hAnsi="Calibri" w:cs="Calibri"/>
          <w:color w:val="000000"/>
          <w:sz w:val="20"/>
          <w:szCs w:val="20"/>
        </w:rPr>
        <w:t xml:space="preserve">. </w:t>
      </w:r>
    </w:p>
    <w:p w:rsidR="006A1F6F" w:rsidP="006A1F6F" w:rsidRDefault="006A1F6F" w14:paraId="1DA61F37" w14:textId="77777777">
      <w:pPr>
        <w:autoSpaceDE w:val="0"/>
        <w:autoSpaceDN w:val="0"/>
        <w:adjustRightInd w:val="0"/>
        <w:spacing w:after="0" w:line="240" w:lineRule="auto"/>
        <w:rPr>
          <w:rFonts w:ascii="Calibri-Bold" w:hAnsi="Calibri-Bold" w:cs="Calibri-Bold"/>
          <w:b/>
          <w:bCs/>
          <w:color w:val="000000"/>
          <w:sz w:val="20"/>
          <w:szCs w:val="20"/>
        </w:rPr>
      </w:pPr>
      <w:r>
        <w:rPr>
          <w:rFonts w:ascii="Calibri-Bold" w:hAnsi="Calibri-Bold" w:cs="Calibri-Bold"/>
          <w:b/>
          <w:bCs/>
          <w:color w:val="1F497C"/>
          <w:sz w:val="20"/>
          <w:szCs w:val="20"/>
        </w:rPr>
        <w:t>Sign</w:t>
      </w:r>
      <w:r>
        <w:rPr>
          <w:rFonts w:ascii="Cambria Math" w:hAnsi="Cambria Math" w:cs="Cambria Math"/>
          <w:b/>
          <w:bCs/>
          <w:color w:val="1F497C"/>
          <w:sz w:val="20"/>
          <w:szCs w:val="20"/>
        </w:rPr>
        <w:t>‐</w:t>
      </w:r>
      <w:r>
        <w:rPr>
          <w:rFonts w:ascii="Calibri-Bold" w:hAnsi="Calibri-Bold" w:cs="Calibri-Bold"/>
          <w:b/>
          <w:bCs/>
          <w:color w:val="1F497C"/>
          <w:sz w:val="20"/>
          <w:szCs w:val="20"/>
        </w:rPr>
        <w:t xml:space="preserve">ups: </w:t>
      </w:r>
      <w:r>
        <w:rPr>
          <w:rFonts w:ascii="Calibri" w:hAnsi="Calibri" w:cs="Calibri"/>
          <w:color w:val="000000"/>
          <w:sz w:val="20"/>
          <w:szCs w:val="20"/>
        </w:rPr>
        <w:t xml:space="preserve">Everyone, Scouts and Adults, must be signed up in advance to attend any campout. (How to sign up will be announced at Troop meetings or by Troop newsletter or e‐mail.) </w:t>
      </w:r>
      <w:r>
        <w:rPr>
          <w:rFonts w:ascii="Calibri-Bold" w:hAnsi="Calibri-Bold" w:cs="Calibri-Bold"/>
          <w:b/>
          <w:bCs/>
          <w:color w:val="000000"/>
          <w:sz w:val="20"/>
          <w:szCs w:val="20"/>
        </w:rPr>
        <w:t>Just showing up at camp or at the departure point is not acceptable.</w:t>
      </w:r>
    </w:p>
    <w:p w:rsidR="006A1F6F" w:rsidP="006A1F6F" w:rsidRDefault="006A1F6F" w14:paraId="09084E29" w14:textId="37DF3132">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Uniform requirements: </w:t>
      </w:r>
      <w:r>
        <w:rPr>
          <w:rFonts w:ascii="Calibri" w:hAnsi="Calibri" w:cs="Calibri"/>
          <w:color w:val="000000"/>
          <w:sz w:val="20"/>
          <w:szCs w:val="20"/>
        </w:rPr>
        <w:t xml:space="preserve">Scout and adult leaders are to wear their </w:t>
      </w:r>
      <w:r w:rsidR="000A00AB">
        <w:rPr>
          <w:rFonts w:ascii="Calibri" w:hAnsi="Calibri" w:cs="Calibri"/>
          <w:color w:val="000000"/>
          <w:sz w:val="20"/>
          <w:szCs w:val="20"/>
        </w:rPr>
        <w:t>F</w:t>
      </w:r>
      <w:r w:rsidR="001B6501">
        <w:rPr>
          <w:rFonts w:ascii="Calibri" w:hAnsi="Calibri" w:cs="Calibri"/>
          <w:color w:val="000000"/>
          <w:sz w:val="20"/>
          <w:szCs w:val="20"/>
        </w:rPr>
        <w:t xml:space="preserve">ield (Class A) </w:t>
      </w:r>
      <w:r>
        <w:rPr>
          <w:rFonts w:ascii="Calibri" w:hAnsi="Calibri" w:cs="Calibri"/>
          <w:color w:val="0000FF"/>
          <w:sz w:val="20"/>
          <w:szCs w:val="20"/>
        </w:rPr>
        <w:t xml:space="preserve">uniform </w:t>
      </w:r>
      <w:r>
        <w:rPr>
          <w:rFonts w:ascii="Calibri" w:hAnsi="Calibri" w:cs="Calibri"/>
          <w:color w:val="000000"/>
          <w:sz w:val="20"/>
          <w:szCs w:val="20"/>
        </w:rPr>
        <w:t xml:space="preserve">to and from the campout and </w:t>
      </w:r>
      <w:r w:rsidR="00C009DD">
        <w:rPr>
          <w:rFonts w:ascii="Calibri" w:hAnsi="Calibri" w:cs="Calibri"/>
          <w:color w:val="000000"/>
          <w:sz w:val="20"/>
          <w:szCs w:val="20"/>
        </w:rPr>
        <w:t>to flags</w:t>
      </w:r>
      <w:r>
        <w:rPr>
          <w:rFonts w:ascii="Calibri" w:hAnsi="Calibri" w:cs="Calibri"/>
          <w:color w:val="000000"/>
          <w:sz w:val="20"/>
          <w:szCs w:val="20"/>
        </w:rPr>
        <w:t xml:space="preserve">. </w:t>
      </w:r>
      <w:r w:rsidR="00C009DD">
        <w:rPr>
          <w:rFonts w:ascii="Calibri" w:hAnsi="Calibri" w:cs="Calibri"/>
          <w:color w:val="000000"/>
          <w:sz w:val="20"/>
          <w:szCs w:val="20"/>
        </w:rPr>
        <w:t xml:space="preserve">Scouts should wear the </w:t>
      </w:r>
      <w:r w:rsidR="000A00AB">
        <w:rPr>
          <w:rFonts w:ascii="Calibri" w:hAnsi="Calibri" w:cs="Calibri"/>
          <w:color w:val="000000"/>
          <w:sz w:val="20"/>
          <w:szCs w:val="20"/>
        </w:rPr>
        <w:t>A</w:t>
      </w:r>
      <w:r w:rsidR="00C009DD">
        <w:rPr>
          <w:rFonts w:ascii="Calibri" w:hAnsi="Calibri" w:cs="Calibri"/>
          <w:color w:val="000000"/>
          <w:sz w:val="20"/>
          <w:szCs w:val="20"/>
        </w:rPr>
        <w:t>ctivity (Class B) uniform for the remaining time, except for sleeping</w:t>
      </w:r>
      <w:r w:rsidR="00A52661">
        <w:rPr>
          <w:rFonts w:ascii="Calibri" w:hAnsi="Calibri" w:cs="Calibri"/>
          <w:color w:val="000000"/>
          <w:sz w:val="20"/>
          <w:szCs w:val="20"/>
        </w:rPr>
        <w:t xml:space="preserve"> or activities that require different attire</w:t>
      </w:r>
      <w:r w:rsidR="00C009DD">
        <w:rPr>
          <w:rFonts w:ascii="Calibri" w:hAnsi="Calibri" w:cs="Calibri"/>
          <w:color w:val="000000"/>
          <w:sz w:val="20"/>
          <w:szCs w:val="20"/>
        </w:rPr>
        <w:t>.</w:t>
      </w:r>
      <w:r w:rsidR="00651926">
        <w:rPr>
          <w:rFonts w:ascii="Calibri" w:hAnsi="Calibri" w:cs="Calibri"/>
          <w:color w:val="000000"/>
          <w:sz w:val="20"/>
          <w:szCs w:val="20"/>
        </w:rPr>
        <w:t xml:space="preserve"> </w:t>
      </w:r>
      <w:r w:rsidRPr="0034283C" w:rsidR="00651926">
        <w:rPr>
          <w:rFonts w:ascii="Calibri" w:hAnsi="Calibri" w:cs="Calibri"/>
          <w:i/>
          <w:iCs/>
          <w:color w:val="000000"/>
          <w:sz w:val="20"/>
          <w:szCs w:val="20"/>
        </w:rPr>
        <w:t xml:space="preserve">See the Uniform section on this Handbook for more </w:t>
      </w:r>
      <w:proofErr w:type="gramStart"/>
      <w:r w:rsidRPr="0034283C" w:rsidR="00651926">
        <w:rPr>
          <w:rFonts w:ascii="Calibri" w:hAnsi="Calibri" w:cs="Calibri"/>
          <w:i/>
          <w:iCs/>
          <w:color w:val="000000"/>
          <w:sz w:val="20"/>
          <w:szCs w:val="20"/>
        </w:rPr>
        <w:t>details</w:t>
      </w:r>
      <w:proofErr w:type="gramEnd"/>
      <w:r w:rsidR="00651926">
        <w:rPr>
          <w:rFonts w:ascii="Calibri" w:hAnsi="Calibri" w:cs="Calibri"/>
          <w:color w:val="000000"/>
          <w:sz w:val="20"/>
          <w:szCs w:val="20"/>
        </w:rPr>
        <w:t xml:space="preserve"> </w:t>
      </w:r>
    </w:p>
    <w:p w:rsidR="006A1F6F" w:rsidP="006A1F6F" w:rsidRDefault="006A1F6F" w14:paraId="1EAB31D2"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Camping is by patrols: </w:t>
      </w:r>
      <w:r>
        <w:rPr>
          <w:rFonts w:ascii="Calibri" w:hAnsi="Calibri" w:cs="Calibri"/>
          <w:color w:val="000000"/>
          <w:sz w:val="20"/>
          <w:szCs w:val="20"/>
        </w:rPr>
        <w:t xml:space="preserve">At campouts, patrol members camp together in the location designated for their patrol. Sharing of tents by Scouts within a patrol is encouraged. </w:t>
      </w:r>
      <w:r>
        <w:rPr>
          <w:rFonts w:ascii="Calibri-Bold" w:hAnsi="Calibri-Bold" w:cs="Calibri-Bold"/>
          <w:b/>
          <w:bCs/>
          <w:color w:val="000000"/>
          <w:sz w:val="20"/>
          <w:szCs w:val="20"/>
        </w:rPr>
        <w:t xml:space="preserve">Adults do not share tents with Scouts, including their own daughters, and generally avoid the area of their own daughter's patrol. </w:t>
      </w:r>
      <w:r>
        <w:rPr>
          <w:rFonts w:ascii="Calibri" w:hAnsi="Calibri" w:cs="Calibri"/>
          <w:color w:val="000000"/>
          <w:sz w:val="20"/>
          <w:szCs w:val="20"/>
        </w:rPr>
        <w:t>Adults (the "</w:t>
      </w:r>
      <w:r>
        <w:rPr>
          <w:rFonts w:ascii="Calibri" w:hAnsi="Calibri" w:cs="Calibri"/>
          <w:color w:val="0000FF"/>
          <w:sz w:val="20"/>
          <w:szCs w:val="20"/>
        </w:rPr>
        <w:t>Goat Patrol</w:t>
      </w:r>
      <w:r>
        <w:rPr>
          <w:rFonts w:ascii="Calibri" w:hAnsi="Calibri" w:cs="Calibri"/>
          <w:color w:val="000000"/>
          <w:sz w:val="20"/>
          <w:szCs w:val="20"/>
        </w:rPr>
        <w:t>") ordinarily will camp in their own designated campsite. On some occasions, two to three adults (</w:t>
      </w:r>
      <w:r>
        <w:rPr>
          <w:rFonts w:ascii="Calibri" w:hAnsi="Calibri" w:cs="Calibri"/>
          <w:color w:val="0000FF"/>
          <w:sz w:val="20"/>
          <w:szCs w:val="20"/>
        </w:rPr>
        <w:t>PASMs</w:t>
      </w:r>
      <w:r>
        <w:rPr>
          <w:rFonts w:ascii="Calibri" w:hAnsi="Calibri" w:cs="Calibri"/>
          <w:color w:val="000000"/>
          <w:sz w:val="20"/>
          <w:szCs w:val="20"/>
        </w:rPr>
        <w:t>) will be assigned to camp with each Scout patrol, but not with the patrols of their own daughters.</w:t>
      </w:r>
    </w:p>
    <w:p w:rsidR="006A1F6F" w:rsidP="006A1F6F" w:rsidRDefault="006A1F6F" w14:paraId="28A2FE3C"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Stay out of other patrols' areas: </w:t>
      </w:r>
      <w:r>
        <w:rPr>
          <w:rFonts w:ascii="Calibri" w:hAnsi="Calibri" w:cs="Calibri"/>
          <w:color w:val="000000"/>
          <w:sz w:val="20"/>
          <w:szCs w:val="20"/>
        </w:rPr>
        <w:t>Scouts should request permission before entering another patrol's campsite. Adults should request permission before entering any Scout patrol site (except that patrol's PASMs, who camp with the patrol). Adults should discourage Scouts from being in the Goat area unless they have a specific need to be there.</w:t>
      </w:r>
    </w:p>
    <w:p w:rsidR="006A1F6F" w:rsidP="006A1F6F" w:rsidRDefault="006A1F6F" w14:paraId="10001F70"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Hands off: </w:t>
      </w:r>
      <w:r>
        <w:rPr>
          <w:rFonts w:ascii="Calibri" w:hAnsi="Calibri" w:cs="Calibri"/>
          <w:color w:val="000000"/>
          <w:sz w:val="20"/>
          <w:szCs w:val="20"/>
        </w:rPr>
        <w:t>Don't touch someone else's equipment, tent, or belongings, unless you have the owner's prior permission.</w:t>
      </w:r>
    </w:p>
    <w:p w:rsidR="006A1F6F" w:rsidP="006A1F6F" w:rsidRDefault="006A1F6F" w14:paraId="6FC2C4C8"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Everyone works: </w:t>
      </w:r>
      <w:r>
        <w:rPr>
          <w:rFonts w:ascii="Calibri" w:hAnsi="Calibri" w:cs="Calibri"/>
          <w:color w:val="000000"/>
          <w:sz w:val="20"/>
          <w:szCs w:val="20"/>
        </w:rPr>
        <w:t>All Scouts and adults are expected to do their share of patrol duties in accordance with the duty roster.</w:t>
      </w:r>
    </w:p>
    <w:p w:rsidR="006A1F6F" w:rsidP="006A1F6F" w:rsidRDefault="006A1F6F" w14:paraId="1E04163C"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Keep the campsite squared away: </w:t>
      </w:r>
      <w:r>
        <w:rPr>
          <w:rFonts w:ascii="Calibri" w:hAnsi="Calibri" w:cs="Calibri"/>
          <w:color w:val="000000"/>
          <w:sz w:val="20"/>
          <w:szCs w:val="20"/>
        </w:rPr>
        <w:t>All campers are to continually keep shipshape their tents, personal gear, and patrol‐ and troop gear. The entire Troop assembles for a "clean sweep" of the camping area at the end of each campout.</w:t>
      </w:r>
    </w:p>
    <w:p w:rsidR="006A1F6F" w:rsidP="006A1F6F" w:rsidRDefault="006A1F6F" w14:paraId="1DD5ACBA" w14:textId="77777777">
      <w:pPr>
        <w:autoSpaceDE w:val="0"/>
        <w:autoSpaceDN w:val="0"/>
        <w:adjustRightInd w:val="0"/>
        <w:spacing w:after="0" w:line="240" w:lineRule="auto"/>
        <w:rPr>
          <w:rFonts w:ascii="Calibri-Bold" w:hAnsi="Calibri-Bold" w:cs="Calibri-Bold"/>
          <w:b w:val="1"/>
          <w:bCs w:val="1"/>
          <w:color w:val="1F497C"/>
          <w:sz w:val="20"/>
          <w:szCs w:val="20"/>
        </w:rPr>
      </w:pPr>
      <w:r w:rsidRPr="11663A6E" w:rsidR="11663A6E">
        <w:rPr>
          <w:rFonts w:ascii="Calibri-Bold" w:hAnsi="Calibri-Bold" w:cs="Calibri-Bold"/>
          <w:b w:val="1"/>
          <w:bCs w:val="1"/>
          <w:color w:val="1F497C"/>
          <w:sz w:val="20"/>
          <w:szCs w:val="20"/>
        </w:rPr>
        <w:t xml:space="preserve">Fire safety: </w:t>
      </w:r>
      <w:r w:rsidRPr="11663A6E" w:rsidR="11663A6E">
        <w:rPr>
          <w:rFonts w:ascii="Calibri" w:hAnsi="Calibri" w:cs="Calibri"/>
          <w:color w:val="000000" w:themeColor="text1" w:themeTint="FF" w:themeShade="FF"/>
          <w:sz w:val="20"/>
          <w:szCs w:val="20"/>
        </w:rPr>
        <w:t xml:space="preserve">Scouts may build and light ground fires (cooking and campfires) only </w:t>
      </w:r>
      <w:r w:rsidRPr="11663A6E" w:rsidR="11663A6E">
        <w:rPr>
          <w:rFonts w:ascii="Calibri-Italic" w:hAnsi="Calibri-Italic" w:cs="Calibri-Italic"/>
          <w:i w:val="1"/>
          <w:iCs w:val="1"/>
          <w:color w:val="000000" w:themeColor="text1" w:themeTint="FF" w:themeShade="FF"/>
          <w:sz w:val="20"/>
          <w:szCs w:val="20"/>
        </w:rPr>
        <w:t xml:space="preserve">when </w:t>
      </w:r>
      <w:r w:rsidRPr="11663A6E" w:rsidR="11663A6E">
        <w:rPr>
          <w:rFonts w:ascii="Calibri" w:hAnsi="Calibri" w:cs="Calibri"/>
          <w:color w:val="000000" w:themeColor="text1" w:themeTint="FF" w:themeShade="FF"/>
          <w:sz w:val="20"/>
          <w:szCs w:val="20"/>
        </w:rPr>
        <w:t xml:space="preserve">and </w:t>
      </w:r>
      <w:bookmarkStart w:name="_Int_TpsDgDRI" w:id="2028374498"/>
      <w:r w:rsidRPr="11663A6E" w:rsidR="11663A6E">
        <w:rPr>
          <w:rFonts w:ascii="Calibri-Italic" w:hAnsi="Calibri-Italic" w:cs="Calibri-Italic"/>
          <w:i w:val="1"/>
          <w:iCs w:val="1"/>
          <w:color w:val="000000" w:themeColor="text1" w:themeTint="FF" w:themeShade="FF"/>
          <w:sz w:val="20"/>
          <w:szCs w:val="20"/>
        </w:rPr>
        <w:t>where</w:t>
      </w:r>
      <w:bookmarkEnd w:id="2028374498"/>
      <w:r w:rsidRPr="11663A6E" w:rsidR="11663A6E">
        <w:rPr>
          <w:rFonts w:ascii="Calibri-Italic" w:hAnsi="Calibri-Italic" w:cs="Calibri-Italic"/>
          <w:i w:val="1"/>
          <w:iCs w:val="1"/>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 xml:space="preserve">authorized by the Scoutmaster, Patrol Assistant Scoutmaster, or the </w:t>
      </w:r>
      <w:r w:rsidRPr="11663A6E" w:rsidR="11663A6E">
        <w:rPr>
          <w:rFonts w:ascii="Calibri" w:hAnsi="Calibri" w:cs="Calibri"/>
          <w:color w:val="000000" w:themeColor="text1" w:themeTint="FF" w:themeShade="FF"/>
          <w:sz w:val="20"/>
          <w:szCs w:val="20"/>
        </w:rPr>
        <w:t>Campmaster</w:t>
      </w:r>
      <w:r w:rsidRPr="11663A6E" w:rsidR="11663A6E">
        <w:rPr>
          <w:rFonts w:ascii="Calibri" w:hAnsi="Calibri" w:cs="Calibri"/>
          <w:color w:val="000000" w:themeColor="text1" w:themeTint="FF" w:themeShade="FF"/>
          <w:sz w:val="20"/>
          <w:szCs w:val="20"/>
        </w:rPr>
        <w:t xml:space="preserve">. No unauthorized fires are </w:t>
      </w:r>
      <w:r w:rsidRPr="11663A6E" w:rsidR="11663A6E">
        <w:rPr>
          <w:rFonts w:ascii="Calibri" w:hAnsi="Calibri" w:cs="Calibri"/>
          <w:color w:val="000000" w:themeColor="text1" w:themeTint="FF" w:themeShade="FF"/>
          <w:sz w:val="20"/>
          <w:szCs w:val="20"/>
        </w:rPr>
        <w:t>permitted</w:t>
      </w:r>
      <w:r w:rsidRPr="11663A6E" w:rsidR="11663A6E">
        <w:rPr>
          <w:rFonts w:ascii="Calibri" w:hAnsi="Calibri" w:cs="Calibri"/>
          <w:color w:val="000000" w:themeColor="text1" w:themeTint="FF" w:themeShade="FF"/>
          <w:sz w:val="20"/>
          <w:szCs w:val="20"/>
        </w:rPr>
        <w:t xml:space="preserve">. Fire safety rules will be strictly enforced. </w:t>
      </w:r>
      <w:r w:rsidRPr="11663A6E" w:rsidR="11663A6E">
        <w:rPr>
          <w:rFonts w:ascii="Calibri-Italic" w:hAnsi="Calibri-Italic" w:cs="Calibri-Italic"/>
          <w:i w:val="1"/>
          <w:iCs w:val="1"/>
          <w:color w:val="000000" w:themeColor="text1" w:themeTint="FF" w:themeShade="FF"/>
          <w:sz w:val="20"/>
          <w:szCs w:val="20"/>
        </w:rPr>
        <w:t>A fire must never be left unattended.</w:t>
      </w:r>
    </w:p>
    <w:p w:rsidR="006A1F6F" w:rsidP="006A1F6F" w:rsidRDefault="006A1F6F" w14:paraId="29502680" w14:textId="314F14BD">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No </w:t>
      </w:r>
      <w:r w:rsidR="00994BCE">
        <w:rPr>
          <w:rFonts w:ascii="Calibri-Bold" w:hAnsi="Calibri-Bold" w:cs="Calibri-Bold"/>
          <w:b/>
          <w:bCs/>
          <w:color w:val="1F497C"/>
          <w:sz w:val="20"/>
          <w:szCs w:val="20"/>
        </w:rPr>
        <w:t xml:space="preserve">electronic equipment, </w:t>
      </w:r>
      <w:r>
        <w:rPr>
          <w:rFonts w:ascii="Calibri-Bold" w:hAnsi="Calibri-Bold" w:cs="Calibri-Bold"/>
          <w:b/>
          <w:bCs/>
          <w:color w:val="1F497C"/>
          <w:sz w:val="20"/>
          <w:szCs w:val="20"/>
        </w:rPr>
        <w:t xml:space="preserve">liquid fuels or other prohibited items. </w:t>
      </w:r>
      <w:r>
        <w:rPr>
          <w:rFonts w:ascii="Calibri" w:hAnsi="Calibri" w:cs="Calibri"/>
          <w:color w:val="000000"/>
          <w:sz w:val="20"/>
          <w:szCs w:val="20"/>
        </w:rPr>
        <w:t xml:space="preserve">The use of liquid fuels by Scouts or Goats for starting any type of fire is </w:t>
      </w:r>
      <w:r>
        <w:rPr>
          <w:rFonts w:ascii="Calibri-Bold" w:hAnsi="Calibri-Bold" w:cs="Calibri-Bold"/>
          <w:b/>
          <w:bCs/>
          <w:color w:val="000000"/>
          <w:sz w:val="20"/>
          <w:szCs w:val="20"/>
        </w:rPr>
        <w:t>prohibited</w:t>
      </w:r>
      <w:r>
        <w:rPr>
          <w:rFonts w:ascii="Calibri" w:hAnsi="Calibri" w:cs="Calibri"/>
          <w:color w:val="000000"/>
          <w:sz w:val="20"/>
          <w:szCs w:val="20"/>
        </w:rPr>
        <w:t>. EXCEPTION</w:t>
      </w:r>
      <w:r>
        <w:rPr>
          <w:rFonts w:ascii="Calibri-Italic" w:hAnsi="Calibri-Italic" w:cs="Calibri-Italic"/>
          <w:i/>
          <w:iCs/>
          <w:color w:val="000000"/>
          <w:sz w:val="20"/>
          <w:szCs w:val="20"/>
        </w:rPr>
        <w:t xml:space="preserve">: </w:t>
      </w:r>
      <w:r>
        <w:rPr>
          <w:rFonts w:ascii="Calibri" w:hAnsi="Calibri" w:cs="Calibri"/>
          <w:color w:val="000000"/>
          <w:sz w:val="20"/>
          <w:szCs w:val="20"/>
        </w:rPr>
        <w:t xml:space="preserve">If the Scoutmaster has previously authorized the use of backpacking stoves at a campout, liquid fuel will be dispensed and re‐collected by the quartermaster or his/her designee at the campout. No Scout or Goat except the quartermaster or his designee shall travel to or from a campout with liquid fuel in a backpacking stove tank. (See also the list of </w:t>
      </w:r>
      <w:r>
        <w:rPr>
          <w:rFonts w:ascii="Calibri" w:hAnsi="Calibri" w:cs="Calibri"/>
          <w:color w:val="0000FF"/>
          <w:sz w:val="20"/>
          <w:szCs w:val="20"/>
        </w:rPr>
        <w:t>prohibited items</w:t>
      </w:r>
      <w:r w:rsidR="00E53F63">
        <w:rPr>
          <w:rFonts w:ascii="Calibri" w:hAnsi="Calibri" w:cs="Calibri"/>
          <w:color w:val="0000FF"/>
          <w:sz w:val="20"/>
          <w:szCs w:val="20"/>
        </w:rPr>
        <w:t xml:space="preserve"> and </w:t>
      </w:r>
      <w:r w:rsidRPr="00756322" w:rsidR="00E53F63">
        <w:rPr>
          <w:b/>
          <w:sz w:val="20"/>
          <w:szCs w:val="20"/>
        </w:rPr>
        <w:t>Mobile Communication Device Policy</w:t>
      </w:r>
      <w:r w:rsidRPr="00A158E6">
        <w:rPr>
          <w:rFonts w:ascii="Calibri" w:hAnsi="Calibri" w:cs="Calibri"/>
          <w:color w:val="000000"/>
          <w:sz w:val="20"/>
          <w:szCs w:val="20"/>
        </w:rPr>
        <w:t>)</w:t>
      </w:r>
    </w:p>
    <w:p w:rsidR="006A1F6F" w:rsidP="006A1F6F" w:rsidRDefault="006A1F6F" w14:paraId="02E1C88E" w14:textId="77777777">
      <w:pP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No flames in or near tents. </w:t>
      </w:r>
      <w:r>
        <w:rPr>
          <w:rFonts w:ascii="Calibri" w:hAnsi="Calibri" w:cs="Calibri"/>
          <w:color w:val="000000"/>
          <w:sz w:val="20"/>
          <w:szCs w:val="20"/>
        </w:rPr>
        <w:t>No fires or open flames (including stoves, lanterns or propane bottles) are allowed in or near tents.</w:t>
      </w:r>
    </w:p>
    <w:p w:rsidRPr="00AA2711" w:rsidR="006A1F6F" w:rsidP="006A1F6F" w:rsidRDefault="006A1F6F" w14:paraId="2AD7B113" w14:textId="77777777">
      <w:pPr>
        <w:autoSpaceDE w:val="0"/>
        <w:autoSpaceDN w:val="0"/>
        <w:adjustRightInd w:val="0"/>
        <w:spacing w:after="0" w:line="240" w:lineRule="auto"/>
        <w:rPr>
          <w:rFonts w:cstheme="minorHAnsi"/>
          <w:color w:val="000000"/>
          <w:sz w:val="20"/>
          <w:szCs w:val="20"/>
        </w:rPr>
      </w:pPr>
      <w:r w:rsidRPr="00AA2711">
        <w:rPr>
          <w:rFonts w:cstheme="minorHAnsi"/>
          <w:b/>
          <w:bCs/>
          <w:color w:val="1F497C"/>
          <w:sz w:val="20"/>
          <w:szCs w:val="20"/>
        </w:rPr>
        <w:t xml:space="preserve">Buddy system. </w:t>
      </w:r>
      <w:r w:rsidRPr="00AA2711">
        <w:rPr>
          <w:rFonts w:cstheme="minorHAnsi"/>
          <w:color w:val="000000"/>
          <w:sz w:val="20"/>
          <w:szCs w:val="20"/>
        </w:rPr>
        <w:t xml:space="preserve">The </w:t>
      </w:r>
      <w:r w:rsidRPr="00AA2711">
        <w:rPr>
          <w:rFonts w:cstheme="minorHAnsi"/>
          <w:color w:val="0000FF"/>
          <w:sz w:val="20"/>
          <w:szCs w:val="20"/>
        </w:rPr>
        <w:t xml:space="preserve">buddy system </w:t>
      </w:r>
      <w:r w:rsidRPr="00AA2711">
        <w:rPr>
          <w:rFonts w:cstheme="minorHAnsi"/>
          <w:color w:val="000000"/>
          <w:sz w:val="20"/>
          <w:szCs w:val="20"/>
        </w:rPr>
        <w:t>is simple: Never leave your buddy nor let her leave you.</w:t>
      </w:r>
    </w:p>
    <w:p w:rsidRPr="00AA2711" w:rsidR="006A1F6F" w:rsidP="006A1F6F" w:rsidRDefault="006A1F6F" w14:paraId="2FB0F64E" w14:textId="77777777">
      <w:pPr>
        <w:autoSpaceDE w:val="0"/>
        <w:autoSpaceDN w:val="0"/>
        <w:adjustRightInd w:val="0"/>
        <w:spacing w:after="0" w:line="240" w:lineRule="auto"/>
        <w:rPr>
          <w:rFonts w:cstheme="minorHAnsi"/>
          <w:color w:val="000000"/>
          <w:sz w:val="20"/>
          <w:szCs w:val="20"/>
        </w:rPr>
      </w:pPr>
      <w:r w:rsidRPr="00AA2711">
        <w:rPr>
          <w:rFonts w:cstheme="minorHAnsi"/>
          <w:b/>
          <w:bCs/>
          <w:color w:val="1F497C"/>
          <w:sz w:val="20"/>
          <w:szCs w:val="20"/>
        </w:rPr>
        <w:t xml:space="preserve">Vehicle rules. </w:t>
      </w:r>
      <w:proofErr w:type="gramStart"/>
      <w:r w:rsidRPr="00AA2711">
        <w:rPr>
          <w:rFonts w:cstheme="minorHAnsi"/>
          <w:color w:val="000000"/>
          <w:sz w:val="20"/>
          <w:szCs w:val="20"/>
        </w:rPr>
        <w:t>Keep vehicles out of the campsite at all times</w:t>
      </w:r>
      <w:proofErr w:type="gramEnd"/>
      <w:r w:rsidRPr="00AA2711">
        <w:rPr>
          <w:rFonts w:cstheme="minorHAnsi"/>
          <w:color w:val="000000"/>
          <w:sz w:val="20"/>
          <w:szCs w:val="20"/>
        </w:rPr>
        <w:t xml:space="preserve">, including when loading and unloading Scouts, adults and their personal gear, except as specifically authorized by the </w:t>
      </w:r>
      <w:proofErr w:type="spellStart"/>
      <w:r w:rsidRPr="00AA2711">
        <w:rPr>
          <w:rFonts w:cstheme="minorHAnsi"/>
          <w:color w:val="000000"/>
          <w:sz w:val="20"/>
          <w:szCs w:val="20"/>
        </w:rPr>
        <w:t>Campmaster</w:t>
      </w:r>
      <w:proofErr w:type="spellEnd"/>
      <w:r w:rsidRPr="00AA2711">
        <w:rPr>
          <w:rFonts w:cstheme="minorHAnsi"/>
          <w:color w:val="000000"/>
          <w:sz w:val="20"/>
          <w:szCs w:val="20"/>
        </w:rPr>
        <w:t>. Leave cars in the designated parking areas.</w:t>
      </w:r>
    </w:p>
    <w:p w:rsidRPr="00AA2711" w:rsidR="006A1F6F" w:rsidP="68AE38A2" w:rsidRDefault="68AE38A2" w14:paraId="32E5D4FF" w14:textId="0DB226F3">
      <w:pPr>
        <w:autoSpaceDE w:val="0"/>
        <w:autoSpaceDN w:val="0"/>
        <w:adjustRightInd w:val="0"/>
        <w:spacing w:after="0" w:line="240" w:lineRule="auto"/>
        <w:rPr>
          <w:rFonts w:eastAsiaTheme="majorEastAsia" w:cstheme="minorHAnsi"/>
          <w:color w:val="000000" w:themeColor="text1"/>
          <w:sz w:val="20"/>
          <w:szCs w:val="20"/>
        </w:rPr>
      </w:pPr>
      <w:r w:rsidRPr="00AA2711">
        <w:rPr>
          <w:rFonts w:cstheme="minorHAnsi"/>
          <w:b/>
          <w:bCs/>
          <w:color w:val="1F497C"/>
          <w:sz w:val="20"/>
          <w:szCs w:val="20"/>
        </w:rPr>
        <w:t>Water‐safet</w:t>
      </w:r>
      <w:r w:rsidRPr="00AA2711">
        <w:rPr>
          <w:rFonts w:eastAsiaTheme="majorEastAsia" w:cstheme="minorHAnsi"/>
          <w:b/>
          <w:bCs/>
          <w:color w:val="1F497C"/>
          <w:sz w:val="20"/>
          <w:szCs w:val="20"/>
        </w:rPr>
        <w:t xml:space="preserve">y rules. </w:t>
      </w:r>
      <w:r w:rsidRPr="00AA2711">
        <w:rPr>
          <w:rFonts w:eastAsiaTheme="majorEastAsia" w:cstheme="minorHAnsi"/>
          <w:color w:val="000000" w:themeColor="text1"/>
          <w:sz w:val="20"/>
          <w:szCs w:val="20"/>
        </w:rPr>
        <w:t xml:space="preserve">Scouts and Goats are to </w:t>
      </w:r>
      <w:proofErr w:type="gramStart"/>
      <w:r w:rsidRPr="00AA2711">
        <w:rPr>
          <w:rFonts w:eastAsiaTheme="majorEastAsia" w:cstheme="minorHAnsi"/>
          <w:color w:val="000000" w:themeColor="text1"/>
          <w:sz w:val="20"/>
          <w:szCs w:val="20"/>
        </w:rPr>
        <w:t xml:space="preserve">follow </w:t>
      </w:r>
      <w:r w:rsidRPr="00AA2711">
        <w:rPr>
          <w:rFonts w:eastAsiaTheme="majorEastAsia" w:cstheme="minorHAnsi"/>
          <w:color w:val="0000FF"/>
          <w:sz w:val="20"/>
          <w:szCs w:val="20"/>
        </w:rPr>
        <w:t xml:space="preserve">Safety Afloat </w:t>
      </w:r>
      <w:r w:rsidRPr="00AA2711">
        <w:rPr>
          <w:rFonts w:eastAsiaTheme="majorEastAsia" w:cstheme="minorHAnsi"/>
          <w:color w:val="000000" w:themeColor="text1"/>
          <w:sz w:val="20"/>
          <w:szCs w:val="20"/>
        </w:rPr>
        <w:t xml:space="preserve">and </w:t>
      </w:r>
      <w:r w:rsidRPr="00AA2711">
        <w:rPr>
          <w:rFonts w:eastAsiaTheme="majorEastAsia" w:cstheme="minorHAnsi"/>
          <w:color w:val="0000FF"/>
          <w:sz w:val="20"/>
          <w:szCs w:val="20"/>
        </w:rPr>
        <w:t xml:space="preserve">Safe Swim Defense </w:t>
      </w:r>
      <w:r w:rsidRPr="00AA2711">
        <w:rPr>
          <w:rFonts w:eastAsiaTheme="majorEastAsia" w:cstheme="minorHAnsi"/>
          <w:color w:val="000000" w:themeColor="text1"/>
          <w:sz w:val="20"/>
          <w:szCs w:val="20"/>
        </w:rPr>
        <w:t>procedures and policies at all times</w:t>
      </w:r>
      <w:proofErr w:type="gramEnd"/>
      <w:r w:rsidRPr="00AA2711">
        <w:rPr>
          <w:rFonts w:eastAsiaTheme="majorEastAsia" w:cstheme="minorHAnsi"/>
          <w:color w:val="000000" w:themeColor="text1"/>
          <w:sz w:val="20"/>
          <w:szCs w:val="20"/>
        </w:rPr>
        <w:t xml:space="preserve"> for all water activities. All Scouts and adults must take the standard BSA </w:t>
      </w:r>
      <w:r w:rsidRPr="00AA2711">
        <w:rPr>
          <w:rFonts w:eastAsiaTheme="majorEastAsia" w:cstheme="minorHAnsi"/>
          <w:color w:val="0000FF"/>
          <w:sz w:val="20"/>
          <w:szCs w:val="20"/>
        </w:rPr>
        <w:t xml:space="preserve">swim test </w:t>
      </w:r>
      <w:r w:rsidRPr="00AA2711">
        <w:rPr>
          <w:rFonts w:eastAsiaTheme="majorEastAsia" w:cstheme="minorHAnsi"/>
          <w:color w:val="000000" w:themeColor="text1"/>
          <w:sz w:val="20"/>
          <w:szCs w:val="20"/>
        </w:rPr>
        <w:t xml:space="preserve">to determine how they can participate in aquatic activities. </w:t>
      </w:r>
    </w:p>
    <w:p w:rsidRPr="001341DD" w:rsidR="68AE38A2" w:rsidP="24CB4E74" w:rsidRDefault="24CB4E74" w14:paraId="373DE564" w14:textId="73C0DC37">
      <w:pPr>
        <w:spacing w:after="0" w:line="240" w:lineRule="auto"/>
        <w:rPr>
          <w:rFonts w:eastAsiaTheme="majorEastAsia" w:cstheme="minorHAnsi"/>
          <w:color w:val="000000" w:themeColor="text1"/>
          <w:sz w:val="20"/>
          <w:szCs w:val="20"/>
        </w:rPr>
      </w:pPr>
      <w:r w:rsidRPr="00AA2711">
        <w:rPr>
          <w:rFonts w:eastAsiaTheme="minorEastAsia" w:cstheme="minorHAnsi"/>
          <w:b/>
          <w:bCs/>
          <w:color w:val="1F497C"/>
          <w:sz w:val="20"/>
          <w:szCs w:val="20"/>
        </w:rPr>
        <w:t>Hazardous Weather:</w:t>
      </w:r>
      <w:r w:rsidRPr="00AA2711">
        <w:rPr>
          <w:rFonts w:eastAsiaTheme="majorEastAsia" w:cstheme="minorHAnsi"/>
          <w:color w:val="1F497C"/>
          <w:sz w:val="20"/>
          <w:szCs w:val="20"/>
        </w:rPr>
        <w:t xml:space="preserve"> </w:t>
      </w:r>
      <w:r w:rsidRPr="001341DD">
        <w:rPr>
          <w:rFonts w:eastAsiaTheme="majorEastAsia" w:cstheme="minorHAnsi"/>
          <w:color w:val="000000" w:themeColor="text1"/>
          <w:sz w:val="20"/>
          <w:szCs w:val="20"/>
        </w:rPr>
        <w:t>during</w:t>
      </w:r>
      <w:r w:rsidR="001341DD">
        <w:rPr>
          <w:rFonts w:eastAsiaTheme="majorEastAsia" w:cstheme="minorHAnsi"/>
          <w:color w:val="000000" w:themeColor="text1"/>
          <w:sz w:val="20"/>
          <w:szCs w:val="20"/>
        </w:rPr>
        <w:t xml:space="preserve"> a</w:t>
      </w:r>
      <w:r w:rsidRPr="001341DD">
        <w:rPr>
          <w:rFonts w:eastAsiaTheme="majorEastAsia" w:cstheme="minorHAnsi"/>
          <w:color w:val="000000" w:themeColor="text1"/>
          <w:sz w:val="20"/>
          <w:szCs w:val="20"/>
        </w:rPr>
        <w:t xml:space="preserve"> campout a unit may experience hazardous weather situations including thunderstorms, flash floods, excessive heat, ice, and/or snowstorms. To mitigate the risk of such situations, the Scoutmaster </w:t>
      </w:r>
      <w:r w:rsidR="00513890">
        <w:rPr>
          <w:rFonts w:eastAsiaTheme="majorEastAsia" w:cstheme="minorHAnsi"/>
          <w:color w:val="000000" w:themeColor="text1"/>
          <w:sz w:val="20"/>
          <w:szCs w:val="20"/>
        </w:rPr>
        <w:t>and/</w:t>
      </w:r>
      <w:r w:rsidRPr="001341DD">
        <w:rPr>
          <w:rFonts w:eastAsiaTheme="majorEastAsia" w:cstheme="minorHAnsi"/>
          <w:color w:val="000000" w:themeColor="text1"/>
          <w:sz w:val="20"/>
          <w:szCs w:val="20"/>
        </w:rPr>
        <w:t xml:space="preserve">or </w:t>
      </w:r>
      <w:proofErr w:type="spellStart"/>
      <w:r w:rsidRPr="001341DD">
        <w:rPr>
          <w:rFonts w:eastAsiaTheme="majorEastAsia" w:cstheme="minorHAnsi"/>
          <w:color w:val="000000" w:themeColor="text1"/>
          <w:sz w:val="20"/>
          <w:szCs w:val="20"/>
        </w:rPr>
        <w:t>Campmaster</w:t>
      </w:r>
      <w:proofErr w:type="spellEnd"/>
      <w:r w:rsidRPr="001341DD">
        <w:rPr>
          <w:rFonts w:eastAsiaTheme="majorEastAsia" w:cstheme="minorHAnsi"/>
          <w:color w:val="000000" w:themeColor="text1"/>
          <w:sz w:val="20"/>
          <w:szCs w:val="20"/>
        </w:rPr>
        <w:t xml:space="preserve"> will adjust plans and activities as necessary and as prescribed by BSA’s Hazardous Weather training (which is required for all Assistant Scoutmasters and Scoutmasters)</w:t>
      </w:r>
      <w:r w:rsidR="00513890">
        <w:rPr>
          <w:rFonts w:eastAsiaTheme="majorEastAsia" w:cstheme="minorHAnsi"/>
          <w:color w:val="000000" w:themeColor="text1"/>
          <w:sz w:val="20"/>
          <w:szCs w:val="20"/>
        </w:rPr>
        <w:t>.</w:t>
      </w:r>
    </w:p>
    <w:p w:rsidRPr="00AA2711" w:rsidR="006A1F6F" w:rsidP="11663A6E" w:rsidRDefault="006A1F6F" w14:paraId="3628F921" w14:textId="77777777">
      <w:pPr>
        <w:autoSpaceDE w:val="0"/>
        <w:autoSpaceDN w:val="0"/>
        <w:adjustRightInd w:val="0"/>
        <w:spacing w:after="0" w:line="240" w:lineRule="auto"/>
        <w:rPr>
          <w:rFonts w:cs="Calibri" w:cstheme="minorAscii"/>
          <w:color w:val="000000"/>
          <w:sz w:val="20"/>
          <w:szCs w:val="20"/>
        </w:rPr>
      </w:pPr>
      <w:r w:rsidRPr="11663A6E" w:rsidR="11663A6E">
        <w:rPr>
          <w:rFonts w:cs="Calibri" w:cstheme="minorAscii"/>
          <w:b w:val="1"/>
          <w:bCs w:val="1"/>
          <w:color w:val="1F497C"/>
          <w:sz w:val="20"/>
          <w:szCs w:val="20"/>
        </w:rPr>
        <w:t xml:space="preserve">Lights Out: </w:t>
      </w:r>
      <w:r w:rsidRPr="11663A6E" w:rsidR="11663A6E">
        <w:rPr>
          <w:rFonts w:cs="Calibri" w:cstheme="minorAscii"/>
          <w:color w:val="000000" w:themeColor="text1" w:themeTint="FF" w:themeShade="FF"/>
          <w:sz w:val="20"/>
          <w:szCs w:val="20"/>
        </w:rPr>
        <w:t xml:space="preserve">All Scouts are to be inside their tents at 10 pm (or otherwise at the Scoutmaster's or </w:t>
      </w:r>
      <w:r w:rsidRPr="11663A6E" w:rsidR="11663A6E">
        <w:rPr>
          <w:rFonts w:cs="Calibri" w:cstheme="minorAscii"/>
          <w:color w:val="000000" w:themeColor="text1" w:themeTint="FF" w:themeShade="FF"/>
          <w:sz w:val="20"/>
          <w:szCs w:val="20"/>
        </w:rPr>
        <w:t>Campmaster's</w:t>
      </w:r>
      <w:r w:rsidRPr="11663A6E" w:rsidR="11663A6E">
        <w:rPr>
          <w:rFonts w:cs="Calibri" w:cstheme="minorAscii"/>
          <w:color w:val="000000" w:themeColor="text1" w:themeTint="FF" w:themeShade="FF"/>
          <w:sz w:val="20"/>
          <w:szCs w:val="20"/>
        </w:rPr>
        <w:t xml:space="preserve"> discretion). </w:t>
      </w:r>
      <w:bookmarkStart w:name="_Int_lVlWp6Tj" w:id="382734572"/>
      <w:r w:rsidRPr="11663A6E" w:rsidR="11663A6E">
        <w:rPr>
          <w:rFonts w:cs="Calibri" w:cstheme="minorAscii"/>
          <w:color w:val="000000" w:themeColor="text1" w:themeTint="FF" w:themeShade="FF"/>
          <w:sz w:val="20"/>
          <w:szCs w:val="20"/>
        </w:rPr>
        <w:t>Lights</w:t>
      </w:r>
      <w:bookmarkEnd w:id="382734572"/>
      <w:r w:rsidRPr="11663A6E" w:rsidR="11663A6E">
        <w:rPr>
          <w:rFonts w:cs="Calibri" w:cstheme="minorAscii"/>
          <w:color w:val="000000" w:themeColor="text1" w:themeTint="FF" w:themeShade="FF"/>
          <w:sz w:val="20"/>
          <w:szCs w:val="20"/>
        </w:rPr>
        <w:t xml:space="preserve"> will be out and talking will stop by 10:30 pm. No Scout should leave her tent (except for brief trips to the latrine or to report illness or other emergency) until reveille the next morning.</w:t>
      </w:r>
    </w:p>
    <w:p w:rsidR="006A1F6F" w:rsidP="006A1F6F" w:rsidRDefault="006A1F6F" w14:paraId="5CEA2D32"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00"/>
          <w:sz w:val="20"/>
          <w:szCs w:val="20"/>
        </w:rPr>
      </w:pPr>
      <w:r>
        <w:rPr>
          <w:rFonts w:ascii="Calibri-Bold" w:hAnsi="Calibri-Bold" w:cs="Calibri-Bold"/>
          <w:b/>
          <w:bCs/>
          <w:color w:val="1F497C"/>
          <w:sz w:val="20"/>
          <w:szCs w:val="20"/>
        </w:rPr>
        <w:t xml:space="preserve">No fighting, hazing, harassment, or excessive roughhousing: </w:t>
      </w:r>
      <w:r>
        <w:rPr>
          <w:rFonts w:ascii="Calibri" w:hAnsi="Calibri" w:cs="Calibri"/>
          <w:color w:val="000000"/>
          <w:sz w:val="20"/>
          <w:szCs w:val="20"/>
        </w:rPr>
        <w:t xml:space="preserve">There will be no hazing or harassing (physical or verbal) of any kind. Fighting, hitting, wrestling, or rough horseplay are not permitted. A Scout will not put herself or another Scout in physical danger. </w:t>
      </w:r>
    </w:p>
    <w:p w:rsidR="006A1F6F" w:rsidP="006A1F6F" w:rsidRDefault="006A1F6F" w14:paraId="1ED4B893" w14:textId="49B4C850">
      <w:pPr>
        <w:autoSpaceDE w:val="0"/>
        <w:autoSpaceDN w:val="0"/>
        <w:adjustRightInd w:val="0"/>
        <w:spacing w:after="0" w:line="240" w:lineRule="auto"/>
        <w:rPr>
          <w:rFonts w:ascii="Calibri" w:hAnsi="Calibri" w:cs="Calibri"/>
          <w:color w:val="000000"/>
          <w:sz w:val="20"/>
          <w:szCs w:val="20"/>
        </w:rPr>
      </w:pPr>
      <w:r w:rsidRPr="11663A6E" w:rsidR="11663A6E">
        <w:rPr>
          <w:rFonts w:ascii="Calibri-Bold" w:hAnsi="Calibri-Bold" w:cs="Calibri-Bold"/>
          <w:b w:val="1"/>
          <w:bCs w:val="1"/>
          <w:color w:val="1F497C"/>
          <w:sz w:val="20"/>
          <w:szCs w:val="20"/>
        </w:rPr>
        <w:t xml:space="preserve">No early departures unless excused: </w:t>
      </w:r>
      <w:r w:rsidRPr="11663A6E" w:rsidR="11663A6E">
        <w:rPr>
          <w:rFonts w:ascii="Calibri" w:hAnsi="Calibri" w:cs="Calibri"/>
          <w:color w:val="000000" w:themeColor="text1" w:themeTint="FF" w:themeShade="FF"/>
          <w:sz w:val="20"/>
          <w:szCs w:val="20"/>
        </w:rPr>
        <w:t xml:space="preserve">Scouts are strongly encouraged to attend the entire campout. Scouts may not leave the immediate camp area without the express permission of the Scoutmaster or </w:t>
      </w:r>
      <w:r w:rsidRPr="11663A6E" w:rsidR="11663A6E">
        <w:rPr>
          <w:rFonts w:ascii="Calibri" w:hAnsi="Calibri" w:cs="Calibri"/>
          <w:color w:val="000000" w:themeColor="text1" w:themeTint="FF" w:themeShade="FF"/>
          <w:sz w:val="20"/>
          <w:szCs w:val="20"/>
        </w:rPr>
        <w:t>Campmaster</w:t>
      </w:r>
      <w:r w:rsidRPr="11663A6E" w:rsidR="11663A6E">
        <w:rPr>
          <w:rFonts w:ascii="Calibri" w:hAnsi="Calibri" w:cs="Calibri"/>
          <w:color w:val="000000" w:themeColor="text1" w:themeTint="FF" w:themeShade="FF"/>
          <w:sz w:val="20"/>
          <w:szCs w:val="20"/>
        </w:rPr>
        <w:t>, and</w:t>
      </w:r>
      <w:r w:rsidRPr="11663A6E" w:rsidR="11663A6E">
        <w:rPr>
          <w:rFonts w:ascii="Calibri" w:hAnsi="Calibri" w:cs="Calibri"/>
          <w:color w:val="000000" w:themeColor="text1" w:themeTint="FF" w:themeShade="FF"/>
          <w:sz w:val="20"/>
          <w:szCs w:val="20"/>
        </w:rPr>
        <w:t xml:space="preserve"> must check out with the </w:t>
      </w:r>
      <w:r w:rsidRPr="11663A6E" w:rsidR="11663A6E">
        <w:rPr>
          <w:rFonts w:ascii="Calibri" w:hAnsi="Calibri" w:cs="Calibri"/>
          <w:color w:val="000000" w:themeColor="text1" w:themeTint="FF" w:themeShade="FF"/>
          <w:sz w:val="20"/>
          <w:szCs w:val="20"/>
        </w:rPr>
        <w:t>Campmaster</w:t>
      </w:r>
      <w:r w:rsidRPr="11663A6E" w:rsidR="11663A6E">
        <w:rPr>
          <w:rFonts w:ascii="Calibri" w:hAnsi="Calibri" w:cs="Calibri"/>
          <w:color w:val="000000" w:themeColor="text1" w:themeTint="FF" w:themeShade="FF"/>
          <w:sz w:val="20"/>
          <w:szCs w:val="20"/>
        </w:rPr>
        <w:t xml:space="preserve"> just before departure. Unless a Scout has an urgent need to leave </w:t>
      </w:r>
      <w:bookmarkStart w:name="_Int_P8zfKSRK" w:id="1878747979"/>
      <w:r w:rsidRPr="11663A6E" w:rsidR="11663A6E">
        <w:rPr>
          <w:rFonts w:ascii="Calibri" w:hAnsi="Calibri" w:cs="Calibri"/>
          <w:color w:val="000000" w:themeColor="text1" w:themeTint="FF" w:themeShade="FF"/>
          <w:sz w:val="20"/>
          <w:szCs w:val="20"/>
        </w:rPr>
        <w:t>early, and</w:t>
      </w:r>
      <w:bookmarkEnd w:id="1878747979"/>
      <w:r w:rsidRPr="11663A6E" w:rsidR="11663A6E">
        <w:rPr>
          <w:rFonts w:ascii="Calibri" w:hAnsi="Calibri" w:cs="Calibri"/>
          <w:color w:val="000000" w:themeColor="text1" w:themeTint="FF" w:themeShade="FF"/>
          <w:sz w:val="20"/>
          <w:szCs w:val="20"/>
        </w:rPr>
        <w:t xml:space="preserve"> has been excused by the </w:t>
      </w:r>
      <w:r w:rsidRPr="11663A6E" w:rsidR="11663A6E">
        <w:rPr>
          <w:rFonts w:ascii="Calibri" w:hAnsi="Calibri" w:cs="Calibri"/>
          <w:color w:val="000000" w:themeColor="text1" w:themeTint="FF" w:themeShade="FF"/>
          <w:sz w:val="20"/>
          <w:szCs w:val="20"/>
        </w:rPr>
        <w:t>Senior Patrol Leader (</w:t>
      </w:r>
      <w:r w:rsidRPr="11663A6E" w:rsidR="11663A6E">
        <w:rPr>
          <w:rFonts w:ascii="Calibri" w:hAnsi="Calibri" w:cs="Calibri"/>
          <w:color w:val="000000" w:themeColor="text1" w:themeTint="FF" w:themeShade="FF"/>
          <w:sz w:val="20"/>
          <w:szCs w:val="20"/>
        </w:rPr>
        <w:t>SPL</w:t>
      </w:r>
      <w:r w:rsidRPr="11663A6E" w:rsidR="11663A6E">
        <w:rPr>
          <w:rFonts w:ascii="Calibri" w:hAnsi="Calibri" w:cs="Calibri"/>
          <w:color w:val="000000" w:themeColor="text1" w:themeTint="FF" w:themeShade="FF"/>
          <w:sz w:val="20"/>
          <w:szCs w:val="20"/>
        </w:rPr>
        <w:t>)</w:t>
      </w:r>
      <w:r w:rsidRPr="11663A6E" w:rsidR="11663A6E">
        <w:rPr>
          <w:rFonts w:ascii="Calibri" w:hAnsi="Calibri" w:cs="Calibri"/>
          <w:color w:val="000000" w:themeColor="text1" w:themeTint="FF" w:themeShade="FF"/>
          <w:sz w:val="20"/>
          <w:szCs w:val="20"/>
        </w:rPr>
        <w:t xml:space="preserve"> and Scoutmaster, all Scouts are to remain in camp until dismissed by their Patrol Leader after the Troop's "clean sweep" of the campsite.</w:t>
      </w:r>
    </w:p>
    <w:p w:rsidR="006A1F6F" w:rsidP="006A1F6F" w:rsidRDefault="006A1F6F" w14:paraId="61B997F9" w14:textId="77777777">
      <w:pPr>
        <w:autoSpaceDE w:val="0"/>
        <w:autoSpaceDN w:val="0"/>
        <w:adjustRightInd w:val="0"/>
        <w:spacing w:after="0" w:line="240" w:lineRule="auto"/>
        <w:rPr>
          <w:rFonts w:ascii="Calibri" w:hAnsi="Calibri" w:cs="Calibri"/>
          <w:color w:val="000000"/>
          <w:sz w:val="20"/>
          <w:szCs w:val="20"/>
        </w:rPr>
      </w:pPr>
      <w:r w:rsidRPr="11663A6E" w:rsidR="11663A6E">
        <w:rPr>
          <w:rFonts w:ascii="Calibri-Bold" w:hAnsi="Calibri-Bold" w:cs="Calibri-Bold"/>
          <w:b w:val="1"/>
          <w:bCs w:val="1"/>
          <w:color w:val="1F497C"/>
          <w:sz w:val="20"/>
          <w:szCs w:val="20"/>
        </w:rPr>
        <w:t xml:space="preserve">No alcoholic beverages </w:t>
      </w:r>
      <w:r w:rsidRPr="11663A6E" w:rsidR="11663A6E">
        <w:rPr>
          <w:rFonts w:ascii="Calibri" w:hAnsi="Calibri" w:cs="Calibri"/>
          <w:color w:val="000000" w:themeColor="text1" w:themeTint="FF" w:themeShade="FF"/>
          <w:sz w:val="20"/>
          <w:szCs w:val="20"/>
        </w:rPr>
        <w:t>(</w:t>
      </w:r>
      <w:r w:rsidRPr="11663A6E" w:rsidR="11663A6E">
        <w:rPr>
          <w:rFonts w:ascii="Calibri" w:hAnsi="Calibri" w:cs="Calibri"/>
          <w:color w:val="000000" w:themeColor="text1" w:themeTint="FF" w:themeShade="FF"/>
          <w:sz w:val="20"/>
          <w:szCs w:val="20"/>
        </w:rPr>
        <w:t>it's</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FF"/>
          <w:sz w:val="20"/>
          <w:szCs w:val="20"/>
        </w:rPr>
        <w:t>BSA policy</w:t>
      </w:r>
      <w:r w:rsidRPr="11663A6E" w:rsidR="11663A6E">
        <w:rPr>
          <w:rFonts w:ascii="Calibri" w:hAnsi="Calibri" w:cs="Calibri"/>
          <w:color w:val="000000" w:themeColor="text1" w:themeTint="FF" w:themeShade="FF"/>
          <w:sz w:val="20"/>
          <w:szCs w:val="20"/>
        </w:rPr>
        <w:t xml:space="preserve">) </w:t>
      </w:r>
      <w:r w:rsidRPr="11663A6E" w:rsidR="11663A6E">
        <w:rPr>
          <w:rFonts w:ascii="Calibri-Bold" w:hAnsi="Calibri-Bold" w:cs="Calibri-Bold"/>
          <w:b w:val="1"/>
          <w:bCs w:val="1"/>
          <w:color w:val="1F497C"/>
          <w:sz w:val="20"/>
          <w:szCs w:val="20"/>
        </w:rPr>
        <w:t xml:space="preserve">or illegal drugs </w:t>
      </w:r>
      <w:r w:rsidRPr="11663A6E" w:rsidR="11663A6E">
        <w:rPr>
          <w:rFonts w:ascii="Calibri" w:hAnsi="Calibri" w:cs="Calibri"/>
          <w:color w:val="000000" w:themeColor="text1" w:themeTint="FF" w:themeShade="FF"/>
          <w:sz w:val="20"/>
          <w:szCs w:val="20"/>
        </w:rPr>
        <w:t>(</w:t>
      </w:r>
      <w:r w:rsidRPr="11663A6E" w:rsidR="11663A6E">
        <w:rPr>
          <w:rFonts w:ascii="Calibri" w:hAnsi="Calibri" w:cs="Calibri"/>
          <w:color w:val="000000" w:themeColor="text1" w:themeTint="FF" w:themeShade="FF"/>
          <w:sz w:val="20"/>
          <w:szCs w:val="20"/>
        </w:rPr>
        <w:t>it's</w:t>
      </w:r>
      <w:r w:rsidRPr="11663A6E" w:rsidR="11663A6E">
        <w:rPr>
          <w:rFonts w:ascii="Calibri" w:hAnsi="Calibri" w:cs="Calibri"/>
          <w:color w:val="000000" w:themeColor="text1" w:themeTint="FF" w:themeShade="FF"/>
          <w:sz w:val="20"/>
          <w:szCs w:val="20"/>
        </w:rPr>
        <w:t xml:space="preserve"> the law). </w:t>
      </w:r>
      <w:r w:rsidRPr="11663A6E" w:rsidR="11663A6E">
        <w:rPr>
          <w:rFonts w:ascii="Calibri-Bold" w:hAnsi="Calibri-Bold" w:cs="Calibri-Bold"/>
          <w:b w:val="1"/>
          <w:bCs w:val="1"/>
          <w:color w:val="1F497C"/>
          <w:sz w:val="20"/>
          <w:szCs w:val="20"/>
        </w:rPr>
        <w:t xml:space="preserve">Tobacco </w:t>
      </w:r>
      <w:bookmarkStart w:name="_Int_wcRZ1GIv" w:id="977929512"/>
      <w:r w:rsidRPr="11663A6E" w:rsidR="11663A6E">
        <w:rPr>
          <w:rFonts w:ascii="Calibri-Bold" w:hAnsi="Calibri-Bold" w:cs="Calibri-Bold"/>
          <w:b w:val="1"/>
          <w:bCs w:val="1"/>
          <w:color w:val="1F497C"/>
          <w:sz w:val="20"/>
          <w:szCs w:val="20"/>
        </w:rPr>
        <w:t>use</w:t>
      </w:r>
      <w:bookmarkEnd w:id="977929512"/>
      <w:r w:rsidRPr="11663A6E" w:rsidR="11663A6E">
        <w:rPr>
          <w:rFonts w:ascii="Calibri-Bold" w:hAnsi="Calibri-Bold" w:cs="Calibri-Bold"/>
          <w:b w:val="1"/>
          <w:bCs w:val="1"/>
          <w:color w:val="1F497C"/>
          <w:sz w:val="20"/>
          <w:szCs w:val="20"/>
        </w:rPr>
        <w:t xml:space="preserve"> </w:t>
      </w:r>
      <w:r w:rsidRPr="11663A6E" w:rsidR="11663A6E">
        <w:rPr>
          <w:rFonts w:ascii="Calibri" w:hAnsi="Calibri" w:cs="Calibri"/>
          <w:color w:val="000000" w:themeColor="text1" w:themeTint="FF" w:themeShade="FF"/>
          <w:sz w:val="20"/>
          <w:szCs w:val="20"/>
        </w:rPr>
        <w:t>by adults is strongly discouraged (</w:t>
      </w:r>
      <w:r w:rsidRPr="11663A6E" w:rsidR="11663A6E">
        <w:rPr>
          <w:rFonts w:ascii="Calibri" w:hAnsi="Calibri" w:cs="Calibri"/>
          <w:color w:val="000000" w:themeColor="text1" w:themeTint="FF" w:themeShade="FF"/>
          <w:sz w:val="20"/>
          <w:szCs w:val="20"/>
        </w:rPr>
        <w:t>it's</w:t>
      </w:r>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FF"/>
          <w:sz w:val="20"/>
          <w:szCs w:val="20"/>
        </w:rPr>
        <w:t>BSA policy</w:t>
      </w:r>
      <w:r w:rsidRPr="11663A6E" w:rsidR="11663A6E">
        <w:rPr>
          <w:rFonts w:ascii="Calibri" w:hAnsi="Calibri" w:cs="Calibri"/>
          <w:color w:val="000000" w:themeColor="text1" w:themeTint="FF" w:themeShade="FF"/>
          <w:sz w:val="20"/>
          <w:szCs w:val="20"/>
        </w:rPr>
        <w:t xml:space="preserve">), and by Scouts is </w:t>
      </w:r>
      <w:r w:rsidRPr="11663A6E" w:rsidR="11663A6E">
        <w:rPr>
          <w:rFonts w:ascii="Calibri-Bold" w:hAnsi="Calibri-Bold" w:cs="Calibri-Bold"/>
          <w:b w:val="1"/>
          <w:bCs w:val="1"/>
          <w:color w:val="000000" w:themeColor="text1" w:themeTint="FF" w:themeShade="FF"/>
          <w:sz w:val="20"/>
          <w:szCs w:val="20"/>
        </w:rPr>
        <w:t xml:space="preserve">prohibited </w:t>
      </w:r>
      <w:r w:rsidRPr="11663A6E" w:rsidR="11663A6E">
        <w:rPr>
          <w:rFonts w:ascii="Calibri" w:hAnsi="Calibri" w:cs="Calibri"/>
          <w:color w:val="000000" w:themeColor="text1" w:themeTint="FF" w:themeShade="FF"/>
          <w:sz w:val="20"/>
          <w:szCs w:val="20"/>
        </w:rPr>
        <w:t>(</w:t>
      </w:r>
      <w:r w:rsidRPr="11663A6E" w:rsidR="11663A6E">
        <w:rPr>
          <w:rFonts w:ascii="Calibri" w:hAnsi="Calibri" w:cs="Calibri"/>
          <w:color w:val="000000" w:themeColor="text1" w:themeTint="FF" w:themeShade="FF"/>
          <w:sz w:val="20"/>
          <w:szCs w:val="20"/>
        </w:rPr>
        <w:t>it's</w:t>
      </w:r>
      <w:r w:rsidRPr="11663A6E" w:rsidR="11663A6E">
        <w:rPr>
          <w:rFonts w:ascii="Calibri" w:hAnsi="Calibri" w:cs="Calibri"/>
          <w:color w:val="000000" w:themeColor="text1" w:themeTint="FF" w:themeShade="FF"/>
          <w:sz w:val="20"/>
          <w:szCs w:val="20"/>
        </w:rPr>
        <w:t xml:space="preserve"> the law).</w:t>
      </w:r>
    </w:p>
    <w:p w:rsidR="006A1F6F" w:rsidP="006A1F6F" w:rsidRDefault="68AE38A2" w14:paraId="28080A9E" w14:textId="56030C02">
      <w:pPr>
        <w:autoSpaceDE w:val="0"/>
        <w:autoSpaceDN w:val="0"/>
        <w:adjustRightInd w:val="0"/>
        <w:spacing w:after="0" w:line="240" w:lineRule="auto"/>
        <w:rPr>
          <w:rFonts w:ascii="Calibri" w:hAnsi="Calibri" w:cs="Calibri"/>
          <w:color w:val="000000"/>
          <w:sz w:val="20"/>
          <w:szCs w:val="20"/>
        </w:rPr>
      </w:pPr>
      <w:r w:rsidRPr="11663A6E" w:rsidR="11663A6E">
        <w:rPr>
          <w:rFonts w:ascii="Calibri-Bold" w:hAnsi="Calibri-Bold" w:cs="Calibri-Bold"/>
          <w:b w:val="1"/>
          <w:bCs w:val="1"/>
          <w:color w:val="1F497C"/>
          <w:sz w:val="20"/>
          <w:szCs w:val="20"/>
        </w:rPr>
        <w:t>N</w:t>
      </w:r>
      <w:r w:rsidRPr="11663A6E" w:rsidR="11663A6E">
        <w:rPr>
          <w:rFonts w:eastAsia="游明朝" w:eastAsiaTheme="minorEastAsia"/>
          <w:b w:val="1"/>
          <w:bCs w:val="1"/>
          <w:color w:val="1F497C"/>
        </w:rPr>
        <w:t xml:space="preserve">o non‐Troop </w:t>
      </w:r>
      <w:bookmarkStart w:name="_Int_tuZ4WBj2" w:id="397598708"/>
      <w:r w:rsidRPr="11663A6E" w:rsidR="11663A6E">
        <w:rPr>
          <w:rFonts w:eastAsia="游明朝" w:eastAsiaTheme="minorEastAsia"/>
          <w:b w:val="1"/>
          <w:bCs w:val="1"/>
          <w:color w:val="1F497C"/>
        </w:rPr>
        <w:t>54  siblings</w:t>
      </w:r>
      <w:bookmarkEnd w:id="397598708"/>
      <w:r w:rsidRPr="11663A6E" w:rsidR="11663A6E">
        <w:rPr>
          <w:rFonts w:eastAsia="游明朝" w:eastAsiaTheme="minorEastAsia"/>
          <w:b w:val="1"/>
          <w:bCs w:val="1"/>
          <w:color w:val="1F497C"/>
        </w:rPr>
        <w:t xml:space="preserve"> / youth:</w:t>
      </w:r>
      <w:r w:rsidRPr="11663A6E" w:rsidR="11663A6E">
        <w:rPr>
          <w:rFonts w:ascii="Calibri-Bold" w:hAnsi="Calibri-Bold" w:cs="Calibri-Bold"/>
          <w:b w:val="1"/>
          <w:bCs w:val="1"/>
          <w:color w:val="1F497C"/>
          <w:sz w:val="20"/>
          <w:szCs w:val="20"/>
        </w:rPr>
        <w:t xml:space="preserve"> </w:t>
      </w:r>
      <w:r w:rsidRPr="11663A6E" w:rsidR="11663A6E">
        <w:rPr>
          <w:rFonts w:ascii="Calibri" w:hAnsi="Calibri" w:cs="Calibri"/>
          <w:color w:val="000000" w:themeColor="text1" w:themeTint="FF" w:themeShade="FF"/>
          <w:sz w:val="20"/>
          <w:szCs w:val="20"/>
        </w:rPr>
        <w:t>Non‐Scout siblings are not welcome on campouts. Their presence tends to detract from the program focus and undermine enforcement of campout rules.</w:t>
      </w:r>
    </w:p>
    <w:p w:rsidR="006A1F6F" w:rsidP="11663A6E" w:rsidRDefault="24CB4E74" w14:paraId="578C1D19" w14:textId="3AEFA2AE">
      <w:pPr>
        <w:pBdr>
          <w:top w:val="single" w:color="FF000000" w:sz="4" w:space="1"/>
          <w:left w:val="single" w:color="FF000000" w:sz="4" w:space="4"/>
          <w:bottom w:val="single" w:color="FF000000" w:sz="4" w:space="1"/>
          <w:right w:val="single" w:color="FF000000" w:sz="4" w:space="4"/>
        </w:pBdr>
        <w:autoSpaceDE w:val="0"/>
        <w:autoSpaceDN w:val="0"/>
        <w:adjustRightInd w:val="0"/>
        <w:spacing w:after="0" w:line="240" w:lineRule="auto"/>
        <w:rPr>
          <w:rFonts w:ascii="Calibri" w:hAnsi="Calibri" w:cs="Calibri"/>
          <w:color w:val="000000"/>
          <w:sz w:val="20"/>
          <w:szCs w:val="20"/>
        </w:rPr>
      </w:pPr>
      <w:r w:rsidRPr="11663A6E" w:rsidR="11663A6E">
        <w:rPr>
          <w:rFonts w:ascii="Calibri-Bold" w:hAnsi="Calibri-Bold" w:cs="Calibri-Bold"/>
          <w:b w:val="1"/>
          <w:bCs w:val="1"/>
          <w:color w:val="1F497C"/>
          <w:sz w:val="20"/>
          <w:szCs w:val="20"/>
        </w:rPr>
        <w:t xml:space="preserve">Consequences </w:t>
      </w:r>
      <w:r w:rsidRPr="11663A6E" w:rsidR="11663A6E">
        <w:rPr>
          <w:rFonts w:ascii="Calibri" w:hAnsi="Calibri" w:cs="Calibri"/>
          <w:color w:val="000000" w:themeColor="text1" w:themeTint="FF" w:themeShade="FF"/>
          <w:sz w:val="20"/>
          <w:szCs w:val="20"/>
        </w:rPr>
        <w:t xml:space="preserve">of failing to abide by the camp and Troop rules may include time‐outs, extra work detail, calls home, </w:t>
      </w:r>
      <w:r w:rsidRPr="11663A6E" w:rsidR="11663A6E">
        <w:rPr>
          <w:rFonts w:ascii="Calibri-Italic" w:hAnsi="Calibri-Italic" w:cs="Calibri-Italic"/>
          <w:i w:val="1"/>
          <w:iCs w:val="1"/>
          <w:color w:val="000000" w:themeColor="text1" w:themeTint="FF" w:themeShade="FF"/>
          <w:sz w:val="20"/>
          <w:szCs w:val="20"/>
        </w:rPr>
        <w:t>being sent home</w:t>
      </w:r>
      <w:r w:rsidRPr="11663A6E" w:rsidR="11663A6E">
        <w:rPr>
          <w:rFonts w:ascii="Calibri" w:hAnsi="Calibri" w:cs="Calibri"/>
          <w:color w:val="000000" w:themeColor="text1" w:themeTint="FF" w:themeShade="FF"/>
          <w:sz w:val="20"/>
          <w:szCs w:val="20"/>
        </w:rPr>
        <w:t>, or in severe cases being suspended or even expelled from the Troop</w:t>
      </w:r>
      <w:r w:rsidRPr="11663A6E" w:rsidR="11663A6E">
        <w:rPr>
          <w:rFonts w:ascii="Calibri-Italic" w:hAnsi="Calibri-Italic" w:cs="Calibri-Italic"/>
          <w:i w:val="1"/>
          <w:iCs w:val="1"/>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 xml:space="preserve">Parents may be required to travel to camp at their expense and take a Scout home who fails to abide by the Troop and camp rules. A warning system will be in effect for minor inappropriate behavior problems. Consequences will be assigned as warranted. The most severe consequences may be assigned directly without assignment of less‐severe consequences first. In the case of a situation requiring disciplinary action, only the Scoutmaster or single designated </w:t>
      </w:r>
      <w:r w:rsidRPr="11663A6E" w:rsidR="11663A6E">
        <w:rPr>
          <w:rFonts w:ascii="Calibri" w:hAnsi="Calibri" w:cs="Calibri"/>
          <w:color w:val="000000" w:themeColor="text1" w:themeTint="FF" w:themeShade="FF"/>
          <w:sz w:val="20"/>
          <w:szCs w:val="20"/>
        </w:rPr>
        <w:t xml:space="preserve">Trek </w:t>
      </w:r>
      <w:r w:rsidRPr="11663A6E" w:rsidR="11663A6E">
        <w:rPr>
          <w:rFonts w:ascii="Calibri" w:hAnsi="Calibri" w:cs="Calibri"/>
          <w:color w:val="000000" w:themeColor="text1" w:themeTint="FF" w:themeShade="FF"/>
          <w:sz w:val="20"/>
          <w:szCs w:val="20"/>
        </w:rPr>
        <w:t xml:space="preserve">Leader / Campmaster for a summer camp should be having those discussions with the Scout and/or their Parent(s). The Troop Committee Chair may be included, as necessary. </w:t>
      </w:r>
    </w:p>
    <w:p w:rsidR="006A1F6F" w:rsidP="006A1F6F" w:rsidRDefault="006A1F6F" w14:paraId="35452FC9" w14:textId="77777777">
      <w:pPr>
        <w:autoSpaceDE w:val="0"/>
        <w:autoSpaceDN w:val="0"/>
        <w:adjustRightInd w:val="0"/>
        <w:spacing w:after="0" w:line="240" w:lineRule="auto"/>
        <w:rPr>
          <w:rFonts w:ascii="Calibri" w:hAnsi="Calibri" w:cs="Calibri"/>
          <w:color w:val="000000"/>
          <w:sz w:val="14"/>
          <w:szCs w:val="14"/>
        </w:rPr>
      </w:pPr>
    </w:p>
    <w:p w:rsidR="006A1F6F" w:rsidRDefault="006A1F6F" w14:paraId="04E3758D" w14:textId="77777777">
      <w:pPr>
        <w:rPr>
          <w:rFonts w:ascii="Cambria-Bold" w:hAnsi="Cambria-Bold" w:cs="Cambria-Bold"/>
          <w:b/>
          <w:bCs/>
          <w:color w:val="1F497C"/>
          <w:sz w:val="32"/>
          <w:szCs w:val="32"/>
        </w:rPr>
      </w:pPr>
      <w:r>
        <w:rPr>
          <w:rFonts w:ascii="Cambria-Bold" w:hAnsi="Cambria-Bold" w:cs="Cambria-Bold"/>
          <w:b/>
          <w:bCs/>
          <w:color w:val="1F497C"/>
          <w:sz w:val="32"/>
          <w:szCs w:val="32"/>
        </w:rPr>
        <w:br w:type="page"/>
      </w:r>
    </w:p>
    <w:p w:rsidR="006A1F6F" w:rsidP="00242100" w:rsidRDefault="006A1F6F" w14:paraId="3A46F47B" w14:textId="1FBCF1BE">
      <w:pPr>
        <w:pStyle w:val="Heading1"/>
      </w:pPr>
      <w:bookmarkStart w:name="_Toc413007343" w:id="821954642"/>
      <w:r w:rsidR="16AB5318">
        <w:rPr/>
        <w:t>Campout personal gear</w:t>
      </w:r>
      <w:bookmarkEnd w:id="821954642"/>
    </w:p>
    <w:p w:rsidR="006A1F6F" w:rsidP="006A1F6F" w:rsidRDefault="006A1F6F" w14:paraId="4F1DF0F1" w14:textId="4E2DF1C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Scouts should strive to bring the </w:t>
      </w:r>
      <w:r>
        <w:rPr>
          <w:rFonts w:ascii="Calibri-Bold" w:hAnsi="Calibri-Bold" w:cs="Calibri-Bold"/>
          <w:b/>
          <w:bCs/>
          <w:color w:val="000000"/>
          <w:sz w:val="20"/>
          <w:szCs w:val="20"/>
        </w:rPr>
        <w:t xml:space="preserve">minimum </w:t>
      </w:r>
      <w:r>
        <w:rPr>
          <w:rFonts w:ascii="Calibri" w:hAnsi="Calibri" w:cs="Calibri"/>
          <w:color w:val="000000"/>
          <w:sz w:val="20"/>
          <w:szCs w:val="20"/>
        </w:rPr>
        <w:t xml:space="preserve">gear necessary to a campout, and to pack it so that all gear can be carried by the Scout to her patrol's campsite in a </w:t>
      </w:r>
      <w:r>
        <w:rPr>
          <w:rFonts w:ascii="Calibri-Bold" w:hAnsi="Calibri-Bold" w:cs="Calibri-Bold"/>
          <w:b/>
          <w:bCs/>
          <w:color w:val="000000"/>
          <w:sz w:val="20"/>
          <w:szCs w:val="20"/>
        </w:rPr>
        <w:t xml:space="preserve">single </w:t>
      </w:r>
      <w:r>
        <w:rPr>
          <w:rFonts w:ascii="Calibri" w:hAnsi="Calibri" w:cs="Calibri"/>
          <w:color w:val="000000"/>
          <w:sz w:val="20"/>
          <w:szCs w:val="20"/>
        </w:rPr>
        <w:t xml:space="preserve">trip. </w:t>
      </w:r>
      <w:r>
        <w:rPr>
          <w:rFonts w:ascii="Calibri" w:hAnsi="Calibri" w:cs="Calibri"/>
          <w:color w:val="0000FF"/>
          <w:sz w:val="20"/>
          <w:szCs w:val="20"/>
        </w:rPr>
        <w:t xml:space="preserve">Print out </w:t>
      </w:r>
      <w:r>
        <w:rPr>
          <w:rFonts w:ascii="Calibri" w:hAnsi="Calibri" w:cs="Calibri"/>
          <w:color w:val="000000"/>
          <w:sz w:val="20"/>
          <w:szCs w:val="20"/>
        </w:rPr>
        <w:t xml:space="preserve">the list below and use it as a checklist for each campout. The </w:t>
      </w:r>
      <w:r>
        <w:rPr>
          <w:rFonts w:ascii="Calibri" w:hAnsi="Calibri" w:cs="Calibri"/>
          <w:color w:val="0000FF"/>
          <w:sz w:val="20"/>
          <w:szCs w:val="20"/>
        </w:rPr>
        <w:t xml:space="preserve">Scout Handbook </w:t>
      </w:r>
      <w:r>
        <w:rPr>
          <w:rFonts w:ascii="Calibri" w:hAnsi="Calibri" w:cs="Calibri"/>
          <w:color w:val="000000"/>
          <w:sz w:val="20"/>
          <w:szCs w:val="20"/>
        </w:rPr>
        <w:t xml:space="preserve">also has helpful information on camping and camping gear, especially its list of </w:t>
      </w:r>
      <w:r>
        <w:rPr>
          <w:rFonts w:ascii="Calibri" w:hAnsi="Calibri" w:cs="Calibri"/>
          <w:color w:val="0000FF"/>
          <w:sz w:val="20"/>
          <w:szCs w:val="20"/>
        </w:rPr>
        <w:t xml:space="preserve">Outdoor Essentials </w:t>
      </w:r>
      <w:r>
        <w:rPr>
          <w:rFonts w:ascii="Calibri" w:hAnsi="Calibri" w:cs="Calibri"/>
          <w:color w:val="000000"/>
          <w:sz w:val="20"/>
          <w:szCs w:val="20"/>
        </w:rPr>
        <w:t>that should be taken on any hike or other activity.</w:t>
      </w:r>
    </w:p>
    <w:p w:rsidR="006A1F6F" w:rsidP="006A1F6F" w:rsidRDefault="006A1F6F" w14:paraId="53A27388" w14:textId="77777777">
      <w:pPr>
        <w:autoSpaceDE w:val="0"/>
        <w:autoSpaceDN w:val="0"/>
        <w:adjustRightInd w:val="0"/>
        <w:spacing w:after="0" w:line="240" w:lineRule="auto"/>
        <w:rPr>
          <w:rFonts w:ascii="Calibri" w:hAnsi="Calibri" w:cs="Calibri"/>
          <w:color w:val="000000"/>
          <w:sz w:val="20"/>
          <w:szCs w:val="20"/>
        </w:rPr>
      </w:pPr>
    </w:p>
    <w:p w:rsidR="006A1F6F" w:rsidP="000A00AB" w:rsidRDefault="006A1F6F" w14:paraId="4AB13AB9"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Scout Handbook for advancement work (make a photocopy of all advancement pages that have signatures; leave the photocopy home in case the Handbook gets lost)</w:t>
      </w:r>
    </w:p>
    <w:p w:rsidR="006A1F6F" w:rsidP="000A00AB" w:rsidRDefault="006A1F6F" w14:paraId="0C2697A3" w14:textId="2054B4C3">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Scout uniform –wear </w:t>
      </w:r>
      <w:r w:rsidR="006D6C57">
        <w:rPr>
          <w:rFonts w:ascii="Calibri" w:hAnsi="Calibri" w:cs="Calibri"/>
          <w:color w:val="000000"/>
          <w:sz w:val="18"/>
          <w:szCs w:val="18"/>
        </w:rPr>
        <w:t>the Field</w:t>
      </w:r>
      <w:r w:rsidR="00AB41E0">
        <w:rPr>
          <w:rFonts w:ascii="Calibri" w:hAnsi="Calibri" w:cs="Calibri"/>
          <w:color w:val="000000"/>
          <w:sz w:val="18"/>
          <w:szCs w:val="18"/>
        </w:rPr>
        <w:t xml:space="preserve"> (Class A) uniform </w:t>
      </w:r>
      <w:r>
        <w:rPr>
          <w:rFonts w:ascii="Calibri" w:hAnsi="Calibri" w:cs="Calibri"/>
          <w:color w:val="000000"/>
          <w:sz w:val="18"/>
          <w:szCs w:val="18"/>
        </w:rPr>
        <w:t>it to and from the campout</w:t>
      </w:r>
      <w:r w:rsidR="00AB41E0">
        <w:rPr>
          <w:rFonts w:ascii="Calibri" w:hAnsi="Calibri" w:cs="Calibri"/>
          <w:color w:val="000000"/>
          <w:sz w:val="18"/>
          <w:szCs w:val="18"/>
        </w:rPr>
        <w:t xml:space="preserve"> </w:t>
      </w:r>
      <w:r w:rsidR="00A904EF">
        <w:rPr>
          <w:rFonts w:ascii="Calibri" w:hAnsi="Calibri" w:cs="Calibri"/>
          <w:color w:val="000000"/>
          <w:sz w:val="18"/>
          <w:szCs w:val="18"/>
        </w:rPr>
        <w:t xml:space="preserve">and at flags; wear </w:t>
      </w:r>
      <w:r w:rsidR="00AB41E0">
        <w:rPr>
          <w:rFonts w:ascii="Calibri" w:hAnsi="Calibri" w:cs="Calibri"/>
          <w:color w:val="000000"/>
          <w:sz w:val="18"/>
          <w:szCs w:val="18"/>
        </w:rPr>
        <w:t>the Activity (Class B) uniform the</w:t>
      </w:r>
      <w:r w:rsidR="00A904EF">
        <w:rPr>
          <w:rFonts w:ascii="Calibri" w:hAnsi="Calibri" w:cs="Calibri"/>
          <w:color w:val="000000"/>
          <w:sz w:val="18"/>
          <w:szCs w:val="18"/>
        </w:rPr>
        <w:t xml:space="preserve"> rest of the </w:t>
      </w:r>
      <w:proofErr w:type="gramStart"/>
      <w:r w:rsidR="00A904EF">
        <w:rPr>
          <w:rFonts w:ascii="Calibri" w:hAnsi="Calibri" w:cs="Calibri"/>
          <w:color w:val="000000"/>
          <w:sz w:val="18"/>
          <w:szCs w:val="18"/>
        </w:rPr>
        <w:t>time</w:t>
      </w:r>
      <w:proofErr w:type="gramEnd"/>
      <w:r w:rsidR="00AB41E0">
        <w:rPr>
          <w:rFonts w:ascii="Calibri" w:hAnsi="Calibri" w:cs="Calibri"/>
          <w:color w:val="000000"/>
          <w:sz w:val="18"/>
          <w:szCs w:val="18"/>
        </w:rPr>
        <w:t xml:space="preserve"> </w:t>
      </w:r>
    </w:p>
    <w:p w:rsidR="006A1F6F" w:rsidP="000A00AB" w:rsidRDefault="006A1F6F" w14:paraId="3F94062E"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Sleeping bag — should be "backpackable," with a stuff sack, and sufficient for 20‐degree weather, e.g., at Enchanted Rock</w:t>
      </w:r>
    </w:p>
    <w:p w:rsidR="006A1F6F" w:rsidP="000A00AB" w:rsidRDefault="006A1F6F" w14:paraId="2CBDF4DE"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Ground pad for sleeping bag, or inflatable </w:t>
      </w:r>
      <w:proofErr w:type="spellStart"/>
      <w:r>
        <w:rPr>
          <w:rFonts w:ascii="Calibri" w:hAnsi="Calibri" w:cs="Calibri"/>
          <w:color w:val="000000"/>
          <w:sz w:val="18"/>
          <w:szCs w:val="18"/>
        </w:rPr>
        <w:t>Thermarest</w:t>
      </w:r>
      <w:proofErr w:type="spellEnd"/>
      <w:r>
        <w:rPr>
          <w:rFonts w:ascii="Calibri" w:hAnsi="Calibri" w:cs="Calibri"/>
          <w:color w:val="000000"/>
          <w:sz w:val="18"/>
          <w:szCs w:val="18"/>
        </w:rPr>
        <w:t>®</w:t>
      </w:r>
    </w:p>
    <w:p w:rsidR="006A1F6F" w:rsidP="000A00AB" w:rsidRDefault="006A1F6F" w14:paraId="0E67C08B"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Backpack (internal‐ or external frame)</w:t>
      </w:r>
    </w:p>
    <w:p w:rsidR="006A1F6F" w:rsidP="000A00AB" w:rsidRDefault="006A1F6F" w14:paraId="3D524A72"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Tent (no larger than 2‐ or 3‐person size). May be shared, but only with a Scout in the same patrol.</w:t>
      </w:r>
    </w:p>
    <w:p w:rsidR="006A1F6F" w:rsidP="000A00AB" w:rsidRDefault="006A1F6F" w14:paraId="18FEC8DD"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proofErr w:type="spellStart"/>
      <w:r>
        <w:rPr>
          <w:rFonts w:ascii="Calibri" w:hAnsi="Calibri" w:cs="Calibri"/>
          <w:color w:val="000000"/>
          <w:sz w:val="18"/>
          <w:szCs w:val="18"/>
        </w:rPr>
        <w:t>Groundcloth</w:t>
      </w:r>
      <w:proofErr w:type="spellEnd"/>
      <w:r>
        <w:rPr>
          <w:rFonts w:ascii="Calibri" w:hAnsi="Calibri" w:cs="Calibri"/>
          <w:color w:val="000000"/>
          <w:sz w:val="18"/>
          <w:szCs w:val="18"/>
        </w:rPr>
        <w:t xml:space="preserve"> for tent</w:t>
      </w:r>
    </w:p>
    <w:p w:rsidR="006A1F6F" w:rsidP="000A00AB" w:rsidRDefault="006A1F6F" w14:paraId="016C8AC6"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Water bottle(s) or </w:t>
      </w:r>
      <w:proofErr w:type="spellStart"/>
      <w:r>
        <w:rPr>
          <w:rFonts w:ascii="Calibri" w:hAnsi="Calibri" w:cs="Calibri"/>
          <w:color w:val="000000"/>
          <w:sz w:val="18"/>
          <w:szCs w:val="18"/>
        </w:rPr>
        <w:t>Camelbak</w:t>
      </w:r>
      <w:proofErr w:type="spellEnd"/>
      <w:r>
        <w:rPr>
          <w:rFonts w:ascii="Calibri" w:hAnsi="Calibri" w:cs="Calibri"/>
          <w:color w:val="000000"/>
          <w:sz w:val="18"/>
          <w:szCs w:val="18"/>
        </w:rPr>
        <w:t>®‐type water sack with drinking tube (sized to carry a minimum of 2 liters)</w:t>
      </w:r>
    </w:p>
    <w:p w:rsidR="006A1F6F" w:rsidP="000A00AB" w:rsidRDefault="006A1F6F" w14:paraId="3C148228"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Reusable cup, plate/bowl, knife, fork and spoon – the Troop does not use paper plates, plastic utensils, etc., except on rare </w:t>
      </w:r>
      <w:proofErr w:type="gramStart"/>
      <w:r>
        <w:rPr>
          <w:rFonts w:ascii="Calibri" w:hAnsi="Calibri" w:cs="Calibri"/>
          <w:color w:val="000000"/>
          <w:sz w:val="18"/>
          <w:szCs w:val="18"/>
        </w:rPr>
        <w:t>occasions</w:t>
      </w:r>
      <w:proofErr w:type="gramEnd"/>
    </w:p>
    <w:p w:rsidR="006A1F6F" w:rsidP="000A00AB" w:rsidRDefault="006A1F6F" w14:paraId="79D20328"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Folding knife (up to 4" blade; no sheath knives)</w:t>
      </w:r>
    </w:p>
    <w:p w:rsidR="006A1F6F" w:rsidP="000A00AB" w:rsidRDefault="006A1F6F" w14:paraId="08D01DE8"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Sturdy rain jacket and pants — ponchos do not provide sufficient protection, especially in wet winter </w:t>
      </w:r>
      <w:proofErr w:type="gramStart"/>
      <w:r>
        <w:rPr>
          <w:rFonts w:ascii="Calibri" w:hAnsi="Calibri" w:cs="Calibri"/>
          <w:color w:val="000000"/>
          <w:sz w:val="18"/>
          <w:szCs w:val="18"/>
        </w:rPr>
        <w:t>weather</w:t>
      </w:r>
      <w:proofErr w:type="gramEnd"/>
    </w:p>
    <w:p w:rsidR="006A1F6F" w:rsidP="000A00AB" w:rsidRDefault="006A1F6F" w14:paraId="3317F0E0"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Head lamp using small 2 AAA batteries (preferred) or small flashlight (head lamps are very handy for after‐dark work in camp, e.g., pitching tents, cooking, dishes, etc.)</w:t>
      </w:r>
    </w:p>
    <w:p w:rsidR="006A1F6F" w:rsidP="000A00AB" w:rsidRDefault="006A1F6F" w14:paraId="38807F91" w14:textId="1F6C7B25">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Waterproof or water-resistant boots (not typical athletic shoes or sneakers)</w:t>
      </w:r>
    </w:p>
    <w:p w:rsidR="006A1F6F" w:rsidP="000A00AB" w:rsidRDefault="006A1F6F" w14:paraId="34AAAE60"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Scout Handbook, pen, notebook</w:t>
      </w:r>
    </w:p>
    <w:p w:rsidR="006A1F6F" w:rsidP="000A00AB" w:rsidRDefault="006A1F6F" w14:paraId="12F06468"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Small towel, toiletries (soap, toothbrush, non‐aerosol insect repellent and sunscreen)</w:t>
      </w:r>
    </w:p>
    <w:p w:rsidR="006A1F6F" w:rsidP="000A00AB" w:rsidRDefault="006A1F6F" w14:paraId="2B48A0DB"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Synthetic or wool hiking socks *</w:t>
      </w:r>
    </w:p>
    <w:p w:rsidR="006A1F6F" w:rsidP="000A00AB" w:rsidRDefault="006A1F6F" w14:paraId="1C4FB871"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Synthetic t‐shirts or shirts *</w:t>
      </w:r>
    </w:p>
    <w:p w:rsidR="006A1F6F" w:rsidP="11663A6E" w:rsidRDefault="006A1F6F" w14:paraId="39639A72" w14:textId="77777777">
      <w:pPr>
        <w:pBdr>
          <w:top w:val="single" w:color="FF000000" w:sz="4" w:space="1"/>
          <w:left w:val="single" w:color="FF000000" w:sz="4" w:space="4"/>
          <w:bottom w:val="single" w:color="FF000000" w:sz="4" w:space="1"/>
          <w:right w:val="single" w:color="FF000000" w:sz="4" w:space="4"/>
        </w:pBdr>
        <w:autoSpaceDE w:val="0"/>
        <w:autoSpaceDN w:val="0"/>
        <w:adjustRightInd w:val="0"/>
        <w:spacing w:after="0" w:line="240" w:lineRule="auto"/>
        <w:ind w:left="450" w:hanging="450"/>
        <w:rPr>
          <w:rFonts w:ascii="Calibri" w:hAnsi="Calibri" w:cs="Calibri"/>
          <w:color w:val="000000"/>
          <w:sz w:val="18"/>
          <w:szCs w:val="18"/>
        </w:rPr>
      </w:pPr>
      <w:r w:rsidRPr="11663A6E" w:rsidR="11663A6E">
        <w:rPr>
          <w:rFonts w:ascii="Arial" w:hAnsi="Arial" w:cs="Arial"/>
          <w:color w:val="000000" w:themeColor="text1" w:themeTint="FF" w:themeShade="FF"/>
          <w:sz w:val="18"/>
          <w:szCs w:val="18"/>
        </w:rPr>
        <w:t>􀂅</w:t>
      </w:r>
      <w:r w:rsidRPr="11663A6E" w:rsidR="11663A6E">
        <w:rPr>
          <w:rFonts w:ascii="Wingdings-Regular" w:hAnsi="Wingdings-Regular" w:cs="Wingdings-Regular"/>
          <w:color w:val="000000" w:themeColor="text1" w:themeTint="FF" w:themeShade="FF"/>
          <w:sz w:val="18"/>
          <w:szCs w:val="18"/>
        </w:rPr>
        <w:t xml:space="preserve"> </w:t>
      </w:r>
      <w:r w:rsidRPr="11663A6E" w:rsidR="11663A6E">
        <w:rPr>
          <w:rFonts w:ascii="Calibri" w:hAnsi="Calibri" w:cs="Calibri"/>
          <w:color w:val="000000" w:themeColor="text1" w:themeTint="FF" w:themeShade="FF"/>
          <w:sz w:val="18"/>
          <w:szCs w:val="18"/>
        </w:rPr>
        <w:t xml:space="preserve">Extra underwear, including synthetic "long johns" for cold‐weather </w:t>
      </w:r>
      <w:bookmarkStart w:name="_Int_nFO3KpqX" w:id="1569495336"/>
      <w:r w:rsidRPr="11663A6E" w:rsidR="11663A6E">
        <w:rPr>
          <w:rFonts w:ascii="Calibri" w:hAnsi="Calibri" w:cs="Calibri"/>
          <w:color w:val="000000" w:themeColor="text1" w:themeTint="FF" w:themeShade="FF"/>
          <w:sz w:val="18"/>
          <w:szCs w:val="18"/>
        </w:rPr>
        <w:t>camping.*</w:t>
      </w:r>
      <w:bookmarkEnd w:id="1569495336"/>
    </w:p>
    <w:p w:rsidR="006A1F6F" w:rsidP="000A00AB" w:rsidRDefault="006A1F6F" w14:paraId="3D28E79F"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Synthetic fleece jacket or pullover *</w:t>
      </w:r>
    </w:p>
    <w:p w:rsidR="006A1F6F" w:rsidP="000A00AB" w:rsidRDefault="006A1F6F" w14:paraId="654AA14A"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Synthetic pants, either fleece or nylon, with good pockets — zip‐offs are best *</w:t>
      </w:r>
    </w:p>
    <w:p w:rsidR="006A1F6F" w:rsidP="000A00AB" w:rsidRDefault="006A1F6F" w14:paraId="7B1A8E9D"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ind w:left="450" w:hanging="450"/>
        <w:rPr>
          <w:rFonts w:ascii="Calibri" w:hAnsi="Calibri" w:cs="Calibri"/>
          <w:color w:val="000000"/>
          <w:sz w:val="18"/>
          <w:szCs w:val="18"/>
        </w:rPr>
      </w:pPr>
      <w:r>
        <w:rPr>
          <w:rFonts w:ascii="Arial" w:hAnsi="Arial" w:cs="Arial"/>
          <w:color w:val="000000"/>
          <w:sz w:val="18"/>
          <w:szCs w:val="18"/>
        </w:rPr>
        <w:t>􀂅</w:t>
      </w:r>
      <w:r>
        <w:rPr>
          <w:rFonts w:ascii="Wingdings-Regular" w:hAnsi="Wingdings-Regular" w:cs="Wingdings-Regular"/>
          <w:color w:val="000000"/>
          <w:sz w:val="18"/>
          <w:szCs w:val="18"/>
        </w:rPr>
        <w:t xml:space="preserve"> </w:t>
      </w:r>
      <w:r>
        <w:rPr>
          <w:rFonts w:ascii="Calibri" w:hAnsi="Calibri" w:cs="Calibri"/>
          <w:color w:val="000000"/>
          <w:sz w:val="18"/>
          <w:szCs w:val="18"/>
        </w:rPr>
        <w:t xml:space="preserve">A warm hat (not a baseball cap) that will shed </w:t>
      </w:r>
      <w:proofErr w:type="gramStart"/>
      <w:r>
        <w:rPr>
          <w:rFonts w:ascii="Calibri" w:hAnsi="Calibri" w:cs="Calibri"/>
          <w:color w:val="000000"/>
          <w:sz w:val="18"/>
          <w:szCs w:val="18"/>
        </w:rPr>
        <w:t>water</w:t>
      </w:r>
      <w:proofErr w:type="gramEnd"/>
    </w:p>
    <w:p w:rsidRPr="0004331E" w:rsidR="006A1F6F" w:rsidP="11663A6E" w:rsidRDefault="006A1F6F" w14:paraId="44DE0B1B" w14:textId="6CA75ED9">
      <w:pPr>
        <w:pBdr>
          <w:top w:val="single" w:color="FF000000" w:sz="4" w:space="1"/>
          <w:left w:val="single" w:color="FF000000" w:sz="4" w:space="4"/>
          <w:bottom w:val="single" w:color="FF000000" w:sz="4" w:space="1"/>
          <w:right w:val="single" w:color="FF000000" w:sz="4" w:space="4"/>
        </w:pBdr>
        <w:autoSpaceDE w:val="0"/>
        <w:autoSpaceDN w:val="0"/>
        <w:adjustRightInd w:val="0"/>
        <w:spacing w:after="0" w:line="240" w:lineRule="auto"/>
        <w:ind w:left="450" w:hanging="450"/>
        <w:rPr>
          <w:rFonts w:ascii="Calibri" w:hAnsi="Calibri" w:cs="Calibri"/>
          <w:color w:val="000000"/>
          <w:sz w:val="18"/>
          <w:szCs w:val="18"/>
        </w:rPr>
      </w:pPr>
      <w:r w:rsidRPr="11663A6E" w:rsidR="11663A6E">
        <w:rPr>
          <w:rFonts w:ascii="Arial" w:hAnsi="Arial" w:cs="Arial"/>
          <w:color w:val="000000" w:themeColor="text1" w:themeTint="FF" w:themeShade="FF"/>
          <w:sz w:val="18"/>
          <w:szCs w:val="18"/>
        </w:rPr>
        <w:t>􀂅</w:t>
      </w:r>
      <w:r w:rsidRPr="11663A6E" w:rsidR="11663A6E">
        <w:rPr>
          <w:rFonts w:ascii="Wingdings-Regular" w:hAnsi="Wingdings-Regular" w:cs="Wingdings-Regular"/>
          <w:color w:val="000000" w:themeColor="text1" w:themeTint="FF" w:themeShade="FF"/>
          <w:sz w:val="18"/>
          <w:szCs w:val="18"/>
        </w:rPr>
        <w:t xml:space="preserve"> </w:t>
      </w:r>
      <w:r w:rsidRPr="11663A6E" w:rsidR="11663A6E">
        <w:rPr>
          <w:rFonts w:ascii="Calibri" w:hAnsi="Calibri" w:cs="Calibri"/>
          <w:color w:val="000000" w:themeColor="text1" w:themeTint="FF" w:themeShade="FF"/>
          <w:sz w:val="18"/>
          <w:szCs w:val="18"/>
        </w:rPr>
        <w:t xml:space="preserve">One Piece </w:t>
      </w:r>
      <w:bookmarkStart w:name="_Int_CxU80YIJ" w:id="1859935640"/>
      <w:r w:rsidRPr="11663A6E" w:rsidR="11663A6E">
        <w:rPr>
          <w:rFonts w:ascii="Calibri" w:hAnsi="Calibri" w:cs="Calibri"/>
          <w:color w:val="000000" w:themeColor="text1" w:themeTint="FF" w:themeShade="FF"/>
          <w:sz w:val="18"/>
          <w:szCs w:val="18"/>
        </w:rPr>
        <w:t>S</w:t>
      </w:r>
      <w:r w:rsidRPr="11663A6E" w:rsidR="11663A6E">
        <w:rPr>
          <w:rFonts w:ascii="Calibri" w:hAnsi="Calibri" w:cs="Calibri"/>
          <w:color w:val="000000" w:themeColor="text1" w:themeTint="FF" w:themeShade="FF"/>
          <w:sz w:val="18"/>
          <w:szCs w:val="18"/>
        </w:rPr>
        <w:t>wim suit</w:t>
      </w:r>
      <w:bookmarkEnd w:id="1859935640"/>
      <w:r w:rsidRPr="11663A6E" w:rsidR="11663A6E">
        <w:rPr>
          <w:rFonts w:ascii="Calibri" w:hAnsi="Calibri" w:cs="Calibri"/>
          <w:color w:val="000000" w:themeColor="text1" w:themeTint="FF" w:themeShade="FF"/>
          <w:sz w:val="18"/>
          <w:szCs w:val="18"/>
        </w:rPr>
        <w:t xml:space="preserve"> (</w:t>
      </w:r>
      <w:r w:rsidRPr="11663A6E" w:rsidR="11663A6E">
        <w:rPr>
          <w:sz w:val="18"/>
          <w:szCs w:val="18"/>
        </w:rPr>
        <w:t xml:space="preserve">swim shirts, quick dry </w:t>
      </w:r>
      <w:r w:rsidRPr="11663A6E" w:rsidR="11663A6E">
        <w:rPr>
          <w:sz w:val="18"/>
          <w:szCs w:val="18"/>
        </w:rPr>
        <w:t>shirts</w:t>
      </w:r>
      <w:r w:rsidRPr="11663A6E" w:rsidR="11663A6E">
        <w:rPr>
          <w:sz w:val="18"/>
          <w:szCs w:val="18"/>
        </w:rPr>
        <w:t xml:space="preserve"> or other </w:t>
      </w:r>
      <w:r w:rsidRPr="11663A6E" w:rsidR="11663A6E">
        <w:rPr>
          <w:sz w:val="18"/>
          <w:szCs w:val="18"/>
        </w:rPr>
        <w:t>appropriate clothing</w:t>
      </w:r>
      <w:r w:rsidRPr="11663A6E" w:rsidR="11663A6E">
        <w:rPr>
          <w:sz w:val="18"/>
          <w:szCs w:val="18"/>
        </w:rPr>
        <w:t xml:space="preserve"> for activity</w:t>
      </w:r>
    </w:p>
    <w:p w:rsidR="006A1F6F" w:rsidP="006A1F6F" w:rsidRDefault="006A1F6F" w14:paraId="155CDE35" w14:textId="77777777">
      <w:pPr>
        <w:autoSpaceDE w:val="0"/>
        <w:autoSpaceDN w:val="0"/>
        <w:adjustRightInd w:val="0"/>
        <w:spacing w:after="0" w:line="240" w:lineRule="auto"/>
        <w:rPr>
          <w:rFonts w:ascii="Calibri-Italic" w:hAnsi="Calibri-Italic" w:cs="Calibri-Italic"/>
          <w:i/>
          <w:iCs/>
          <w:color w:val="000000"/>
          <w:sz w:val="20"/>
          <w:szCs w:val="20"/>
        </w:rPr>
      </w:pPr>
    </w:p>
    <w:p w:rsidR="006A1F6F" w:rsidP="006A1F6F" w:rsidRDefault="006A1F6F" w14:paraId="26C5511A"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00"/>
          <w:sz w:val="20"/>
          <w:szCs w:val="20"/>
        </w:rPr>
      </w:pPr>
      <w:r>
        <w:rPr>
          <w:rFonts w:ascii="Calibri-Italic" w:hAnsi="Calibri-Italic" w:cs="Calibri-Italic"/>
          <w:i/>
          <w:iCs/>
          <w:color w:val="000000"/>
          <w:sz w:val="20"/>
          <w:szCs w:val="20"/>
        </w:rPr>
        <w:t xml:space="preserve">* Parents please note: </w:t>
      </w:r>
      <w:r>
        <w:rPr>
          <w:rFonts w:ascii="Calibri" w:hAnsi="Calibri" w:cs="Calibri"/>
          <w:color w:val="000000"/>
          <w:sz w:val="20"/>
          <w:szCs w:val="20"/>
        </w:rPr>
        <w:t>Cotton clothing is a very poor choice for camping; it's bulky, cold and slow to dry when wet, which can contribute to hypothermia. Layers of quick‐drying synthetics such as Supplex</w:t>
      </w:r>
      <w:r>
        <w:rPr>
          <w:rFonts w:ascii="Calibri" w:hAnsi="Calibri" w:cs="Calibri"/>
          <w:color w:val="000000"/>
          <w:sz w:val="13"/>
          <w:szCs w:val="13"/>
        </w:rPr>
        <w:t>®</w:t>
      </w:r>
      <w:r>
        <w:rPr>
          <w:rFonts w:ascii="Calibri" w:hAnsi="Calibri" w:cs="Calibri"/>
          <w:color w:val="000000"/>
          <w:sz w:val="20"/>
          <w:szCs w:val="20"/>
        </w:rPr>
        <w:t xml:space="preserve">, are much better. </w:t>
      </w:r>
      <w:proofErr w:type="spellStart"/>
      <w:r>
        <w:rPr>
          <w:rFonts w:ascii="Calibri" w:hAnsi="Calibri" w:cs="Calibri"/>
          <w:color w:val="000000"/>
          <w:sz w:val="20"/>
          <w:szCs w:val="20"/>
        </w:rPr>
        <w:t>Polartec</w:t>
      </w:r>
      <w:proofErr w:type="spellEnd"/>
      <w:r>
        <w:rPr>
          <w:rFonts w:ascii="Calibri" w:hAnsi="Calibri" w:cs="Calibri"/>
          <w:color w:val="000000"/>
          <w:sz w:val="13"/>
          <w:szCs w:val="13"/>
        </w:rPr>
        <w:t>®</w:t>
      </w:r>
      <w:r>
        <w:rPr>
          <w:rFonts w:ascii="Calibri" w:hAnsi="Calibri" w:cs="Calibri"/>
          <w:color w:val="000000"/>
          <w:sz w:val="20"/>
          <w:szCs w:val="20"/>
        </w:rPr>
        <w:t>, or a similar synthetic fleece, is excellent for layering and remains warm even when wet.</w:t>
      </w:r>
    </w:p>
    <w:p w:rsidR="006A1F6F" w:rsidP="006A1F6F" w:rsidRDefault="006A1F6F" w14:paraId="7AC50E9C"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FF"/>
          <w:sz w:val="20"/>
          <w:szCs w:val="20"/>
        </w:rPr>
      </w:pPr>
      <w:r>
        <w:rPr>
          <w:rFonts w:ascii="Calibri" w:hAnsi="Calibri" w:cs="Calibri"/>
          <w:color w:val="000000"/>
          <w:sz w:val="20"/>
          <w:szCs w:val="20"/>
        </w:rPr>
        <w:t xml:space="preserve">Certain dangerous or disruptive items are prohibited at campouts; see the list of </w:t>
      </w:r>
      <w:r>
        <w:rPr>
          <w:rFonts w:ascii="Calibri" w:hAnsi="Calibri" w:cs="Calibri"/>
          <w:color w:val="0000FF"/>
          <w:sz w:val="20"/>
          <w:szCs w:val="20"/>
        </w:rPr>
        <w:t xml:space="preserve">prohibited </w:t>
      </w:r>
      <w:proofErr w:type="gramStart"/>
      <w:r>
        <w:rPr>
          <w:rFonts w:ascii="Calibri" w:hAnsi="Calibri" w:cs="Calibri"/>
          <w:color w:val="0000FF"/>
          <w:sz w:val="20"/>
          <w:szCs w:val="20"/>
        </w:rPr>
        <w:t>items</w:t>
      </w:r>
      <w:proofErr w:type="gramEnd"/>
    </w:p>
    <w:p w:rsidR="006A1F6F" w:rsidP="006A1F6F" w:rsidRDefault="006A1F6F" w14:paraId="74CE7167"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for details.</w:t>
      </w:r>
    </w:p>
    <w:p w:rsidR="006A1F6F" w:rsidP="006A1F6F" w:rsidRDefault="006A1F6F" w14:paraId="2EE16AA4" w14:textId="77777777">
      <w:pPr>
        <w:autoSpaceDE w:val="0"/>
        <w:autoSpaceDN w:val="0"/>
        <w:adjustRightInd w:val="0"/>
        <w:spacing w:after="0" w:line="240" w:lineRule="auto"/>
        <w:rPr>
          <w:rFonts w:ascii="Calibri" w:hAnsi="Calibri" w:cs="Calibri"/>
          <w:color w:val="000000"/>
          <w:sz w:val="20"/>
          <w:szCs w:val="20"/>
        </w:rPr>
      </w:pPr>
    </w:p>
    <w:p w:rsidR="006A1F6F" w:rsidRDefault="006A1F6F" w14:paraId="6D9212AC" w14:textId="77777777">
      <w:pPr>
        <w:rPr>
          <w:rFonts w:ascii="Cambria-Bold" w:hAnsi="Cambria-Bold" w:cs="Cambria-Bold"/>
          <w:b/>
          <w:bCs/>
          <w:color w:val="1F497C"/>
          <w:sz w:val="32"/>
          <w:szCs w:val="32"/>
        </w:rPr>
      </w:pPr>
      <w:r>
        <w:rPr>
          <w:rFonts w:ascii="Cambria-Bold" w:hAnsi="Cambria-Bold" w:cs="Cambria-Bold"/>
          <w:b/>
          <w:bCs/>
          <w:color w:val="1F497C"/>
          <w:sz w:val="32"/>
          <w:szCs w:val="32"/>
        </w:rPr>
        <w:br w:type="page"/>
      </w:r>
    </w:p>
    <w:p w:rsidR="006A1F6F" w:rsidP="00242100" w:rsidRDefault="006A1F6F" w14:paraId="18C4D08D" w14:textId="4670B9BB">
      <w:pPr>
        <w:pStyle w:val="Heading1"/>
      </w:pPr>
      <w:bookmarkStart w:name="_Toc73724869" w:id="1495012008"/>
      <w:r w:rsidR="16AB5318">
        <w:rPr/>
        <w:t>Chartered organization</w:t>
      </w:r>
      <w:bookmarkEnd w:id="1495012008"/>
    </w:p>
    <w:p w:rsidR="006A1F6F" w:rsidP="006A1F6F" w:rsidRDefault="006A1F6F" w14:paraId="518162D3" w14:textId="657B91F8">
      <w:pPr>
        <w:autoSpaceDE w:val="0"/>
        <w:autoSpaceDN w:val="0"/>
        <w:adjustRightInd w:val="0"/>
        <w:spacing w:after="0" w:line="240" w:lineRule="auto"/>
        <w:rPr>
          <w:rFonts w:ascii="Calibri-Bold" w:hAnsi="Calibri-Bold" w:cs="Calibri-Bold"/>
          <w:b w:val="1"/>
          <w:bCs w:val="1"/>
          <w:color w:val="000000"/>
          <w:sz w:val="20"/>
          <w:szCs w:val="20"/>
        </w:rPr>
      </w:pPr>
      <w:r w:rsidRPr="11663A6E" w:rsidR="11663A6E">
        <w:rPr>
          <w:rFonts w:ascii="Calibri" w:hAnsi="Calibri" w:cs="Calibri"/>
          <w:color w:val="000000" w:themeColor="text1" w:themeTint="FF" w:themeShade="FF"/>
          <w:sz w:val="20"/>
          <w:szCs w:val="20"/>
        </w:rPr>
        <w:t xml:space="preserve">Scout troops do not exist in a vacuum. Every troop is sponsored by a church or other community organization that has been granted a one‐year charter by the Boy Scouts of America ("BSA"). Troop 54's chartered organization is </w:t>
      </w:r>
      <w:bookmarkStart w:name="_Int_vmRg25Ro" w:id="1411518092"/>
      <w:r w:rsidRPr="11663A6E" w:rsidR="11663A6E">
        <w:rPr>
          <w:rFonts w:ascii="Calibri" w:hAnsi="Calibri" w:cs="Calibri"/>
          <w:color w:val="000000" w:themeColor="text1" w:themeTint="FF" w:themeShade="FF"/>
          <w:sz w:val="20"/>
          <w:szCs w:val="20"/>
        </w:rPr>
        <w:t>The</w:t>
      </w:r>
      <w:bookmarkEnd w:id="1411518092"/>
      <w:r w:rsidRPr="11663A6E" w:rsidR="11663A6E">
        <w:rPr>
          <w:rFonts w:ascii="Calibri" w:hAnsi="Calibri" w:cs="Calibri"/>
          <w:color w:val="000000" w:themeColor="text1" w:themeTint="FF" w:themeShade="FF"/>
          <w:sz w:val="20"/>
          <w:szCs w:val="20"/>
        </w:rPr>
        <w:t xml:space="preserve"> (Episcopal) Church of </w:t>
      </w:r>
      <w:r w:rsidRPr="11663A6E" w:rsidR="11663A6E">
        <w:rPr>
          <w:rFonts w:ascii="Calibri-Bold" w:hAnsi="Calibri-Bold" w:cs="Calibri-Bold"/>
          <w:b w:val="1"/>
          <w:bCs w:val="1"/>
          <w:color w:val="1F497C"/>
          <w:sz w:val="20"/>
          <w:szCs w:val="20"/>
        </w:rPr>
        <w:t>St. John the Divine</w:t>
      </w:r>
      <w:r w:rsidRPr="11663A6E" w:rsidR="11663A6E">
        <w:rPr>
          <w:rFonts w:ascii="Calibri" w:hAnsi="Calibri" w:cs="Calibri"/>
          <w:color w:val="000000" w:themeColor="text1" w:themeTint="FF" w:themeShade="FF"/>
          <w:sz w:val="20"/>
          <w:szCs w:val="20"/>
        </w:rPr>
        <w:t xml:space="preserve">, often referred to as "SJD." The church received its first BSA charter for boy Troop 55 shortly after the parish was </w:t>
      </w:r>
      <w:r w:rsidRPr="11663A6E" w:rsidR="11663A6E">
        <w:rPr>
          <w:rFonts w:ascii="Calibri" w:hAnsi="Calibri" w:cs="Calibri"/>
          <w:color w:val="000000" w:themeColor="text1" w:themeTint="FF" w:themeShade="FF"/>
          <w:sz w:val="20"/>
          <w:szCs w:val="20"/>
        </w:rPr>
        <w:t>established</w:t>
      </w:r>
      <w:r w:rsidRPr="11663A6E" w:rsidR="11663A6E">
        <w:rPr>
          <w:rFonts w:ascii="Calibri" w:hAnsi="Calibri" w:cs="Calibri"/>
          <w:color w:val="000000" w:themeColor="text1" w:themeTint="FF" w:themeShade="FF"/>
          <w:sz w:val="20"/>
          <w:szCs w:val="20"/>
        </w:rPr>
        <w:t xml:space="preserve"> in 1939 – the Troop itself </w:t>
      </w:r>
      <w:r w:rsidRPr="11663A6E" w:rsidR="11663A6E">
        <w:rPr>
          <w:rFonts w:ascii="Calibri" w:hAnsi="Calibri" w:cs="Calibri"/>
          <w:color w:val="000000" w:themeColor="text1" w:themeTint="FF" w:themeShade="FF"/>
          <w:sz w:val="20"/>
          <w:szCs w:val="20"/>
        </w:rPr>
        <w:t>actually pre‐dates</w:t>
      </w:r>
      <w:r w:rsidRPr="11663A6E" w:rsidR="11663A6E">
        <w:rPr>
          <w:rFonts w:ascii="Calibri" w:hAnsi="Calibri" w:cs="Calibri"/>
          <w:color w:val="000000" w:themeColor="text1" w:themeTint="FF" w:themeShade="FF"/>
          <w:sz w:val="20"/>
          <w:szCs w:val="20"/>
        </w:rPr>
        <w:t xml:space="preserve"> the parish – and has been continuously rechartered since that time. Troop 54 was chartered for girls in February 2019, and </w:t>
      </w:r>
      <w:bookmarkStart w:name="_Int_eVcliVhp" w:id="2087087715"/>
      <w:r w:rsidRPr="11663A6E" w:rsidR="11663A6E">
        <w:rPr>
          <w:rFonts w:ascii="Calibri" w:hAnsi="Calibri" w:cs="Calibri"/>
          <w:color w:val="000000" w:themeColor="text1" w:themeTint="FF" w:themeShade="FF"/>
          <w:sz w:val="20"/>
          <w:szCs w:val="20"/>
        </w:rPr>
        <w:t>first</w:t>
      </w:r>
      <w:bookmarkEnd w:id="2087087715"/>
      <w:r w:rsidRPr="11663A6E" w:rsidR="11663A6E">
        <w:rPr>
          <w:rFonts w:ascii="Calibri" w:hAnsi="Calibri" w:cs="Calibri"/>
          <w:color w:val="000000" w:themeColor="text1" w:themeTint="FF" w:themeShade="FF"/>
          <w:sz w:val="20"/>
          <w:szCs w:val="20"/>
        </w:rPr>
        <w:t xml:space="preserve"> scout meetings began </w:t>
      </w:r>
      <w:r w:rsidRPr="11663A6E" w:rsidR="11663A6E">
        <w:rPr>
          <w:rFonts w:ascii="Calibri" w:hAnsi="Calibri" w:cs="Calibri"/>
          <w:color w:val="000000" w:themeColor="text1" w:themeTint="FF" w:themeShade="FF"/>
          <w:sz w:val="20"/>
          <w:szCs w:val="20"/>
        </w:rPr>
        <w:t>immediately</w:t>
      </w:r>
      <w:r w:rsidRPr="11663A6E" w:rsidR="11663A6E">
        <w:rPr>
          <w:rFonts w:ascii="Calibri" w:hAnsi="Calibri" w:cs="Calibri"/>
          <w:color w:val="000000" w:themeColor="text1" w:themeTint="FF" w:themeShade="FF"/>
          <w:sz w:val="20"/>
          <w:szCs w:val="20"/>
        </w:rPr>
        <w:t xml:space="preserve"> thereafter</w:t>
      </w:r>
      <w:r w:rsidRPr="11663A6E" w:rsidR="11663A6E">
        <w:rPr>
          <w:rFonts w:ascii="Calibri" w:hAnsi="Calibri" w:cs="Calibri"/>
          <w:color w:val="000000" w:themeColor="text1" w:themeTint="FF" w:themeShade="FF"/>
          <w:sz w:val="20"/>
          <w:szCs w:val="20"/>
        </w:rPr>
        <w:t xml:space="preserve">.  </w:t>
      </w:r>
      <w:r w:rsidRPr="11663A6E" w:rsidR="11663A6E">
        <w:rPr>
          <w:rFonts w:ascii="Calibri-Bold" w:hAnsi="Calibri-Bold" w:cs="Calibri-Bold"/>
          <w:b w:val="1"/>
          <w:bCs w:val="1"/>
          <w:color w:val="000000" w:themeColor="text1" w:themeTint="FF" w:themeShade="FF"/>
          <w:sz w:val="20"/>
          <w:szCs w:val="20"/>
        </w:rPr>
        <w:t>NOTE</w:t>
      </w:r>
      <w:bookmarkStart w:name="_Int_U3XgYQak" w:id="893282721"/>
      <w:r w:rsidRPr="11663A6E" w:rsidR="11663A6E">
        <w:rPr>
          <w:rFonts w:ascii="Calibri-Bold" w:hAnsi="Calibri-Bold" w:cs="Calibri-Bold"/>
          <w:b w:val="1"/>
          <w:bCs w:val="1"/>
          <w:color w:val="000000" w:themeColor="text1" w:themeTint="FF" w:themeShade="FF"/>
          <w:sz w:val="20"/>
          <w:szCs w:val="20"/>
        </w:rPr>
        <w:t>:  Scouts</w:t>
      </w:r>
      <w:bookmarkEnd w:id="893282721"/>
      <w:r w:rsidRPr="11663A6E" w:rsidR="11663A6E">
        <w:rPr>
          <w:rFonts w:ascii="Calibri-Bold" w:hAnsi="Calibri-Bold" w:cs="Calibri-Bold"/>
          <w:b w:val="1"/>
          <w:bCs w:val="1"/>
          <w:color w:val="000000" w:themeColor="text1" w:themeTint="FF" w:themeShade="FF"/>
          <w:sz w:val="20"/>
          <w:szCs w:val="20"/>
        </w:rPr>
        <w:t xml:space="preserve"> in Troop 54 are of many different faiths, and membership in the Troop is not restricted to SJD parishioners.</w:t>
      </w:r>
    </w:p>
    <w:p w:rsidR="006A1F6F" w:rsidP="006A1F6F" w:rsidRDefault="006A1F6F" w14:paraId="6BB91BEE" w14:textId="77777777">
      <w:pPr>
        <w:autoSpaceDE w:val="0"/>
        <w:autoSpaceDN w:val="0"/>
        <w:adjustRightInd w:val="0"/>
        <w:spacing w:after="0" w:line="240" w:lineRule="auto"/>
        <w:rPr>
          <w:rFonts w:ascii="Calibri-Bold" w:hAnsi="Calibri-Bold" w:cs="Calibri-Bold"/>
          <w:b/>
          <w:bCs/>
          <w:color w:val="000000"/>
          <w:sz w:val="20"/>
          <w:szCs w:val="20"/>
        </w:rPr>
      </w:pPr>
    </w:p>
    <w:p w:rsidR="006A1F6F" w:rsidP="006A1F6F" w:rsidRDefault="006A1F6F" w14:paraId="37716D27"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The </w:t>
      </w:r>
      <w:r>
        <w:rPr>
          <w:rFonts w:ascii="Calibri-Bold" w:hAnsi="Calibri-Bold" w:cs="Calibri-Bold"/>
          <w:b/>
          <w:bCs/>
          <w:color w:val="1F497C"/>
          <w:sz w:val="20"/>
          <w:szCs w:val="20"/>
        </w:rPr>
        <w:t xml:space="preserve">Chartered Organization Representative </w:t>
      </w:r>
      <w:r>
        <w:rPr>
          <w:rFonts w:ascii="Calibri" w:hAnsi="Calibri" w:cs="Calibri"/>
          <w:color w:val="000000"/>
          <w:sz w:val="20"/>
          <w:szCs w:val="20"/>
        </w:rPr>
        <w:t>is a member of the chartered organization designated by its head to serve as a liaison between the chartered organization and its Scouting units.</w:t>
      </w:r>
    </w:p>
    <w:p w:rsidR="006A1F6F" w:rsidP="00242100" w:rsidRDefault="006A1F6F" w14:paraId="4CA6819C" w14:textId="77777777">
      <w:pPr>
        <w:pStyle w:val="Heading1"/>
      </w:pPr>
      <w:bookmarkStart w:name="_Toc869140285" w:id="107795638"/>
      <w:r w:rsidR="16AB5318">
        <w:rPr/>
        <w:t>Courts of Honor</w:t>
      </w:r>
      <w:bookmarkEnd w:id="107795638"/>
    </w:p>
    <w:p w:rsidR="006A1F6F" w:rsidP="006A1F6F" w:rsidRDefault="006A1F6F" w14:paraId="5C1CEA7F"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Advancement is recognized at a formal Troop Court of Honor held periodically throughout the year. The Court of Honor provides an opportunity for Scouts to be acknowledged for their work. At a Court of Honor, each advancing Scout will receive a card for each rank advancement and merit badge. This proves receipt of the award — if other records are lost or incorrect, these cards could be the Scout's last‐resort way of verifying her advancement. It's a good idea to collect and store these cards in a safe place in the unlikely event of other records being lost or incomplete. </w:t>
      </w:r>
    </w:p>
    <w:p w:rsidR="006A1F6F" w:rsidP="006A1F6F" w:rsidRDefault="006A1F6F" w14:paraId="2AC71A0F" w14:textId="46B9AC89">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Families are strongly encouraged to attend as the Court of Honor is a special occasion. In the case of higher ranks, parents are asked to stand with their Scout as she receives her rank award.</w:t>
      </w:r>
    </w:p>
    <w:p w:rsidR="006A1F6F" w:rsidP="00242100" w:rsidRDefault="006A1F6F" w14:paraId="2798CA03" w14:textId="77777777">
      <w:pPr>
        <w:pStyle w:val="Heading1"/>
      </w:pPr>
      <w:bookmarkStart w:name="_Toc1839679724" w:id="1249029275"/>
      <w:r w:rsidR="16AB5318">
        <w:rPr/>
        <w:t>Expense reimbursement</w:t>
      </w:r>
      <w:bookmarkEnd w:id="1249029275"/>
    </w:p>
    <w:p w:rsidR="006A1F6F" w:rsidP="006A1F6F" w:rsidRDefault="24CB4E74" w14:paraId="2B8AB00E" w14:textId="25A9147B">
      <w:pPr>
        <w:autoSpaceDE w:val="0"/>
        <w:autoSpaceDN w:val="0"/>
        <w:adjustRightInd w:val="0"/>
        <w:spacing w:after="0" w:line="240" w:lineRule="auto"/>
        <w:rPr>
          <w:rFonts w:ascii="Calibri" w:hAnsi="Calibri" w:cs="Calibri"/>
          <w:color w:val="000000"/>
          <w:sz w:val="20"/>
          <w:szCs w:val="20"/>
        </w:rPr>
      </w:pPr>
      <w:r w:rsidRPr="24CB4E74">
        <w:rPr>
          <w:rFonts w:ascii="Calibri" w:hAnsi="Calibri" w:cs="Calibri"/>
          <w:color w:val="000000" w:themeColor="text1"/>
          <w:sz w:val="20"/>
          <w:szCs w:val="20"/>
        </w:rPr>
        <w:t xml:space="preserve">The Scoutmaster, Assistant Scoutmaster, Troop Committee members, and other volunteers who have or will extend personal funds for Scout activities, and expect to receive reimbursement for those funds, must know that such funds are: 1) to be within the established budget which is approved in the fall of each year or; 2) approved by the Troop treasurer, Scoutmaster and/or Troop Committee Chairman as funds which are available, but which are not so budgeted. This means that </w:t>
      </w:r>
      <w:proofErr w:type="spellStart"/>
      <w:r w:rsidRPr="24CB4E74">
        <w:rPr>
          <w:rFonts w:ascii="Calibri" w:hAnsi="Calibri" w:cs="Calibri"/>
          <w:color w:val="000000" w:themeColor="text1"/>
          <w:sz w:val="20"/>
          <w:szCs w:val="20"/>
        </w:rPr>
        <w:t>Campmasters</w:t>
      </w:r>
      <w:proofErr w:type="spellEnd"/>
      <w:r w:rsidRPr="24CB4E74">
        <w:rPr>
          <w:rFonts w:ascii="Calibri" w:hAnsi="Calibri" w:cs="Calibri"/>
          <w:color w:val="000000" w:themeColor="text1"/>
          <w:sz w:val="20"/>
          <w:szCs w:val="20"/>
        </w:rPr>
        <w:t xml:space="preserve"> who have responsibility for monthly camping activities, summer camps, or other such activities must project costs and assess participants for the expenses associated with that specific activity </w:t>
      </w:r>
      <w:proofErr w:type="gramStart"/>
      <w:r w:rsidRPr="24CB4E74">
        <w:rPr>
          <w:rFonts w:ascii="Calibri" w:hAnsi="Calibri" w:cs="Calibri"/>
          <w:color w:val="000000" w:themeColor="text1"/>
          <w:sz w:val="20"/>
          <w:szCs w:val="20"/>
        </w:rPr>
        <w:t>in order to</w:t>
      </w:r>
      <w:proofErr w:type="gramEnd"/>
      <w:r w:rsidRPr="24CB4E74">
        <w:rPr>
          <w:rFonts w:ascii="Calibri" w:hAnsi="Calibri" w:cs="Calibri"/>
          <w:color w:val="000000" w:themeColor="text1"/>
          <w:sz w:val="20"/>
          <w:szCs w:val="20"/>
        </w:rPr>
        <w:t xml:space="preserve"> not exceed any budgeted funds which may be available from the Troop Committee. </w:t>
      </w:r>
      <w:proofErr w:type="spellStart"/>
      <w:r w:rsidRPr="24CB4E74">
        <w:rPr>
          <w:rFonts w:ascii="Calibri" w:hAnsi="Calibri" w:cs="Calibri"/>
          <w:color w:val="000000" w:themeColor="text1"/>
          <w:sz w:val="20"/>
          <w:szCs w:val="20"/>
        </w:rPr>
        <w:t>Campmasters</w:t>
      </w:r>
      <w:proofErr w:type="spellEnd"/>
      <w:r w:rsidRPr="24CB4E74">
        <w:rPr>
          <w:rFonts w:ascii="Calibri" w:hAnsi="Calibri" w:cs="Calibri"/>
          <w:color w:val="000000" w:themeColor="text1"/>
          <w:sz w:val="20"/>
          <w:szCs w:val="20"/>
        </w:rPr>
        <w:t xml:space="preserve"> for summer camps are expected to create a budget and collect sufficient assessments from the participants so that the entire activity will be self‐supporting.  Otherwise, those who spend personal funds on Troop programs do so at the risk that they might not be fully reimbursed.</w:t>
      </w:r>
    </w:p>
    <w:p w:rsidR="006A1F6F" w:rsidP="00242100" w:rsidRDefault="006A1F6F" w14:paraId="088FD01B" w14:textId="6D66C287">
      <w:pPr>
        <w:pStyle w:val="Heading1"/>
      </w:pPr>
      <w:bookmarkStart w:name="_Toc1200062889" w:id="1271373437"/>
      <w:r w:rsidR="16AB5318">
        <w:rPr/>
        <w:t>Fundr</w:t>
      </w:r>
      <w:r w:rsidR="16AB5318">
        <w:rPr/>
        <w:t>a</w:t>
      </w:r>
      <w:r w:rsidR="16AB5318">
        <w:rPr/>
        <w:t>ising</w:t>
      </w:r>
      <w:bookmarkEnd w:id="1271373437"/>
    </w:p>
    <w:p w:rsidR="006A1F6F" w:rsidP="006A1F6F" w:rsidRDefault="006A1F6F" w14:paraId="102F494C"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Popcorn sales and Scout Fair ticket sales</w:t>
      </w:r>
    </w:p>
    <w:p w:rsidR="006A1F6F" w:rsidP="006A1F6F" w:rsidRDefault="006A1F6F" w14:paraId="011B9689"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The sale of BSA popcorn in the fall and Scout Fair tickets in the spring provides important fundraising for the Scouting program. Troop 54 expects to receive approximately 30% of the proceeds of such sales. Troop 54 then credits the funds back to the Scout who sold the popcorn or tickets, and such credits are used to offset future fees for summer camps. Thus, participation in the popcorn and ticket sales provides each Scout with a way to earn some or </w:t>
      </w:r>
      <w:proofErr w:type="gramStart"/>
      <w:r>
        <w:rPr>
          <w:rFonts w:ascii="Calibri" w:hAnsi="Calibri" w:cs="Calibri"/>
          <w:color w:val="000000"/>
          <w:sz w:val="20"/>
          <w:szCs w:val="20"/>
        </w:rPr>
        <w:t>all of</w:t>
      </w:r>
      <w:proofErr w:type="gramEnd"/>
      <w:r>
        <w:rPr>
          <w:rFonts w:ascii="Calibri" w:hAnsi="Calibri" w:cs="Calibri"/>
          <w:color w:val="000000"/>
          <w:sz w:val="20"/>
          <w:szCs w:val="20"/>
        </w:rPr>
        <w:t xml:space="preserve"> her camp expenses.</w:t>
      </w:r>
    </w:p>
    <w:p w:rsidR="006A1F6F" w:rsidP="006A1F6F" w:rsidRDefault="006A1F6F" w14:paraId="1A6AB743" w14:textId="77777777">
      <w:pPr>
        <w:autoSpaceDE w:val="0"/>
        <w:autoSpaceDN w:val="0"/>
        <w:adjustRightInd w:val="0"/>
        <w:spacing w:after="0" w:line="240" w:lineRule="auto"/>
        <w:rPr>
          <w:rFonts w:ascii="Cambria-Bold" w:hAnsi="Cambria-Bold" w:cs="Cambria-Bold"/>
          <w:b/>
          <w:bCs/>
          <w:color w:val="1F497C"/>
        </w:rPr>
      </w:pPr>
    </w:p>
    <w:p w:rsidR="006A1F6F" w:rsidP="006A1F6F" w:rsidRDefault="006A1F6F" w14:paraId="0B054AFE" w14:textId="77777777">
      <w:pPr>
        <w:autoSpaceDE w:val="0"/>
        <w:autoSpaceDN w:val="0"/>
        <w:adjustRightInd w:val="0"/>
        <w:spacing w:after="0" w:line="240" w:lineRule="auto"/>
        <w:rPr>
          <w:rFonts w:ascii="Cambria-Bold" w:hAnsi="Cambria-Bold" w:cs="Cambria-Bold"/>
          <w:b/>
          <w:bCs/>
          <w:color w:val="1F497C"/>
        </w:rPr>
      </w:pPr>
      <w:r>
        <w:rPr>
          <w:rFonts w:ascii="Cambria-Bold" w:hAnsi="Cambria-Bold" w:cs="Cambria-Bold"/>
          <w:b/>
          <w:bCs/>
          <w:color w:val="1F497C"/>
        </w:rPr>
        <w:t>Friends of Scouting annual campaign</w:t>
      </w:r>
    </w:p>
    <w:p w:rsidR="006A1F6F" w:rsidP="006A1F6F" w:rsidRDefault="006A1F6F" w14:paraId="651A97BC" w14:textId="7777777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Troop 54 will participate in this fundraising campaign each winter to support the Sam Houston Area Council ("SHAC"). Contributions are entirely voluntary but strongly encouraged. None of a Scout's troop dues goes to SHAC. For many years, parents and friends of Troop 55 have generated larger contributions than any other troop in the Twin Bayou District. Troop 54 will be justly proud of its philanthropic culture of supporting Scouting in the Houston area.</w:t>
      </w:r>
    </w:p>
    <w:p w:rsidR="006A1F6F" w:rsidP="00242100" w:rsidRDefault="006A1F6F" w14:paraId="40F01712" w14:textId="5C5CE519">
      <w:pPr>
        <w:pStyle w:val="Heading1"/>
      </w:pPr>
      <w:bookmarkStart w:name="_Toc1639940620" w:id="1302205945"/>
      <w:r>
        <w:br w:type="page"/>
      </w:r>
      <w:r w:rsidR="16AB5318">
        <w:rPr/>
        <w:t>Goat Patrol</w:t>
      </w:r>
      <w:bookmarkEnd w:id="1302205945"/>
    </w:p>
    <w:p w:rsidR="00CB4961" w:rsidP="00CB4961" w:rsidRDefault="006A1F6F" w14:paraId="647A132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At </w:t>
      </w:r>
      <w:r>
        <w:rPr>
          <w:rFonts w:ascii="Calibri" w:hAnsi="Calibri" w:cs="Calibri"/>
          <w:color w:val="0000FF"/>
          <w:sz w:val="20"/>
          <w:szCs w:val="20"/>
        </w:rPr>
        <w:t xml:space="preserve">campouts </w:t>
      </w:r>
      <w:r>
        <w:rPr>
          <w:rFonts w:ascii="Calibri" w:hAnsi="Calibri" w:cs="Calibri"/>
          <w:color w:val="000000"/>
          <w:sz w:val="20"/>
          <w:szCs w:val="20"/>
        </w:rPr>
        <w:t xml:space="preserve">and Troop meetings, all adults present, other than the Scoutmaster and Assistant Scoutmasters, comprise the "Old Goats" Patrol, which is headed by the Troop Committee Chair or his or her designee (at campouts, that will often be the Goat </w:t>
      </w:r>
      <w:proofErr w:type="spellStart"/>
      <w:r>
        <w:rPr>
          <w:rFonts w:ascii="Calibri" w:hAnsi="Calibri" w:cs="Calibri"/>
          <w:color w:val="000000"/>
          <w:sz w:val="20"/>
          <w:szCs w:val="20"/>
        </w:rPr>
        <w:t>Grubmaster</w:t>
      </w:r>
      <w:proofErr w:type="spellEnd"/>
      <w:r>
        <w:rPr>
          <w:rFonts w:ascii="Calibri" w:hAnsi="Calibri" w:cs="Calibri"/>
          <w:color w:val="000000"/>
          <w:sz w:val="20"/>
          <w:szCs w:val="20"/>
        </w:rPr>
        <w:t xml:space="preserve">). </w:t>
      </w:r>
    </w:p>
    <w:p w:rsidR="006A1F6F" w:rsidP="00CB4961" w:rsidRDefault="006A1F6F" w14:paraId="55B1E26F" w14:textId="1A41AC42">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Goats are expected to operate by the </w:t>
      </w:r>
      <w:r>
        <w:rPr>
          <w:rFonts w:ascii="Calibri" w:hAnsi="Calibri" w:cs="Calibri"/>
          <w:color w:val="0000FF"/>
          <w:sz w:val="20"/>
          <w:szCs w:val="20"/>
        </w:rPr>
        <w:t>patrol method</w:t>
      </w:r>
      <w:r>
        <w:rPr>
          <w:rFonts w:ascii="Calibri" w:hAnsi="Calibri" w:cs="Calibri"/>
          <w:color w:val="000000"/>
          <w:sz w:val="20"/>
          <w:szCs w:val="20"/>
        </w:rPr>
        <w:t>, in part to serve as a model for Scout patrols, and in part because the patrol method works very well. See also the discussion in the "</w:t>
      </w:r>
      <w:r>
        <w:rPr>
          <w:rFonts w:ascii="Calibri" w:hAnsi="Calibri" w:cs="Calibri"/>
          <w:color w:val="0000FF"/>
          <w:sz w:val="20"/>
          <w:szCs w:val="20"/>
        </w:rPr>
        <w:t>Troop meetings</w:t>
      </w:r>
      <w:r>
        <w:rPr>
          <w:rFonts w:ascii="Calibri" w:hAnsi="Calibri" w:cs="Calibri"/>
          <w:color w:val="000000"/>
          <w:sz w:val="20"/>
          <w:szCs w:val="20"/>
        </w:rPr>
        <w:t>" section of this Handbook about the need for the Goats to stay out of the Troop meeting per se.</w:t>
      </w:r>
    </w:p>
    <w:p w:rsidR="006A1F6F" w:rsidP="00CB4961" w:rsidRDefault="006A1F6F" w14:paraId="0E8D8841" w14:textId="77777777">
      <w:pPr>
        <w:pStyle w:val="Heading1"/>
        <w:spacing w:before="0"/>
      </w:pPr>
      <w:bookmarkStart w:name="_Toc1826269587" w:id="1141201895"/>
      <w:r w:rsidR="16AB5318">
        <w:rPr/>
        <w:t>Medications</w:t>
      </w:r>
      <w:bookmarkEnd w:id="1141201895"/>
    </w:p>
    <w:p w:rsidR="00CB4961" w:rsidP="00CB4961" w:rsidRDefault="006A1F6F" w14:paraId="4A7E2DF5"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Scouts who take medications should do so during Troop activities, including campouts and summer camp. We know from experience that Scouts who don't take their meds may well cause problems for themselves as well as for other Scouts and adult leaders. </w:t>
      </w:r>
    </w:p>
    <w:p w:rsidR="006A1F6F" w:rsidP="00CB4961" w:rsidRDefault="006A1F6F" w14:paraId="66B0DB1C" w14:textId="3E49A843">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Parents should regularly update their Scouts' medical forms with all meds being taken or prescribed. Before departure for a campout, etc., each such Scout's parent should give the Scout's meds to the duty Health and Safety Officer (HSO) in a plastic bottle clearly labeled with the Scout's name and dosage information. (The duty HSO might, but might not, be a physician, nurse, etc.) The HSO, in consultation with the </w:t>
      </w:r>
      <w:proofErr w:type="spellStart"/>
      <w:r>
        <w:rPr>
          <w:rFonts w:ascii="Calibri" w:hAnsi="Calibri" w:cs="Calibri"/>
          <w:color w:val="000000"/>
          <w:sz w:val="20"/>
          <w:szCs w:val="20"/>
        </w:rPr>
        <w:t>campmaster</w:t>
      </w:r>
      <w:proofErr w:type="spellEnd"/>
      <w:r>
        <w:rPr>
          <w:rFonts w:ascii="Calibri" w:hAnsi="Calibri" w:cs="Calibri"/>
          <w:color w:val="000000"/>
          <w:sz w:val="20"/>
          <w:szCs w:val="20"/>
        </w:rPr>
        <w:t xml:space="preserve"> and </w:t>
      </w:r>
      <w:r w:rsidR="00CF7621">
        <w:rPr>
          <w:rFonts w:ascii="Calibri" w:hAnsi="Calibri" w:cs="Calibri"/>
          <w:color w:val="0000FF"/>
          <w:sz w:val="20"/>
          <w:szCs w:val="20"/>
        </w:rPr>
        <w:t>PASM</w:t>
      </w:r>
      <w:r>
        <w:rPr>
          <w:rFonts w:ascii="Calibri" w:hAnsi="Calibri" w:cs="Calibri"/>
          <w:color w:val="0000FF"/>
          <w:sz w:val="20"/>
          <w:szCs w:val="20"/>
        </w:rPr>
        <w:t>s</w:t>
      </w:r>
      <w:r>
        <w:rPr>
          <w:rFonts w:ascii="Calibri" w:hAnsi="Calibri" w:cs="Calibri"/>
          <w:color w:val="000000"/>
          <w:sz w:val="20"/>
          <w:szCs w:val="20"/>
        </w:rPr>
        <w:t>, will decide how best to administer the meds. For example:</w:t>
      </w:r>
    </w:p>
    <w:p w:rsidR="006A1F6F" w:rsidP="00CB4961" w:rsidRDefault="006A1F6F" w14:paraId="29D2B58A" w14:textId="2AC8DC98">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At Enchanted Rock, where patrols (except new Scouts) backpack out to different sites in "the back country," the HSO likely will give a Scout's meds to one of the </w:t>
      </w:r>
      <w:r w:rsidR="00CF7621">
        <w:rPr>
          <w:rFonts w:ascii="Calibri" w:hAnsi="Calibri" w:cs="Calibri"/>
          <w:color w:val="0000FF"/>
          <w:sz w:val="20"/>
          <w:szCs w:val="20"/>
        </w:rPr>
        <w:t>PASM</w:t>
      </w:r>
      <w:r>
        <w:rPr>
          <w:rFonts w:ascii="Calibri" w:hAnsi="Calibri" w:cs="Calibri"/>
          <w:color w:val="0000FF"/>
          <w:sz w:val="20"/>
          <w:szCs w:val="20"/>
        </w:rPr>
        <w:t xml:space="preserve">s </w:t>
      </w:r>
      <w:r>
        <w:rPr>
          <w:rFonts w:ascii="Calibri" w:hAnsi="Calibri" w:cs="Calibri"/>
          <w:color w:val="000000"/>
          <w:sz w:val="20"/>
          <w:szCs w:val="20"/>
        </w:rPr>
        <w:t>who will be with that Scout's patrol.</w:t>
      </w:r>
    </w:p>
    <w:p w:rsidR="006A1F6F" w:rsidP="00CB4961" w:rsidRDefault="006A1F6F" w14:paraId="138B25FC"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At a merit‐badge summer camp where the whole Troop contingent camps together, the HSO might decide to administer all meds him‐ or herself at a series of Troop‐wide "pill calls." No Scout should share any prescription medication with any other person </w:t>
      </w:r>
      <w:r>
        <w:rPr>
          <w:rFonts w:ascii="Calibri-Italic" w:hAnsi="Calibri-Italic" w:cs="Calibri-Italic"/>
          <w:i/>
          <w:iCs/>
          <w:color w:val="000000"/>
          <w:sz w:val="20"/>
          <w:szCs w:val="20"/>
        </w:rPr>
        <w:t xml:space="preserve">(it's against the law), </w:t>
      </w:r>
      <w:r>
        <w:rPr>
          <w:rFonts w:ascii="Calibri" w:hAnsi="Calibri" w:cs="Calibri"/>
          <w:color w:val="000000"/>
          <w:sz w:val="20"/>
          <w:szCs w:val="20"/>
        </w:rPr>
        <w:t>nor any other medication without permission of both Scouts' parents.</w:t>
      </w:r>
    </w:p>
    <w:p w:rsidR="006A1F6F" w:rsidP="00242100" w:rsidRDefault="006A1F6F" w14:paraId="27648271" w14:textId="77777777">
      <w:pPr>
        <w:pStyle w:val="Heading1"/>
      </w:pPr>
      <w:bookmarkStart w:name="_Toc686515271" w:id="1888360237"/>
      <w:r w:rsidR="16AB5318">
        <w:rPr/>
        <w:t>Meetings (Troop)</w:t>
      </w:r>
      <w:bookmarkEnd w:id="1888360237"/>
    </w:p>
    <w:p w:rsidR="006A1F6F" w:rsidP="006A1F6F" w:rsidRDefault="006A1F6F" w14:paraId="5EB95285" w14:textId="77777777">
      <w:pPr>
        <w:autoSpaceDE w:val="0"/>
        <w:autoSpaceDN w:val="0"/>
        <w:adjustRightInd w:val="0"/>
        <w:spacing w:after="120" w:line="240" w:lineRule="auto"/>
        <w:rPr>
          <w:rFonts w:ascii="Calibri-Bold" w:hAnsi="Calibri-Bold" w:cs="Calibri-Bold"/>
          <w:b/>
          <w:bCs/>
          <w:color w:val="000000"/>
          <w:sz w:val="20"/>
          <w:szCs w:val="20"/>
        </w:rPr>
      </w:pPr>
      <w:r>
        <w:rPr>
          <w:rFonts w:ascii="Calibri" w:hAnsi="Calibri" w:cs="Calibri"/>
          <w:color w:val="000000"/>
          <w:sz w:val="20"/>
          <w:szCs w:val="20"/>
        </w:rPr>
        <w:t>Scouts who miss a lot of meetings also miss out on the fun; they start falling behind their peers in skill development; and often they eventually drift away from Scouting entirely.</w:t>
      </w:r>
      <w:r>
        <w:rPr>
          <w:rFonts w:ascii="Calibri-Bold" w:hAnsi="Calibri-Bold" w:cs="Calibri-Bold"/>
          <w:b/>
          <w:bCs/>
          <w:color w:val="000000"/>
          <w:sz w:val="20"/>
          <w:szCs w:val="20"/>
        </w:rPr>
        <w:t xml:space="preserve"> </w:t>
      </w:r>
    </w:p>
    <w:p w:rsidR="006A1F6F" w:rsidP="006A1F6F" w:rsidRDefault="006A1F6F" w14:paraId="3790A256" w14:textId="77777777">
      <w:pPr>
        <w:autoSpaceDE w:val="0"/>
        <w:autoSpaceDN w:val="0"/>
        <w:adjustRightInd w:val="0"/>
        <w:spacing w:after="120" w:line="240" w:lineRule="auto"/>
        <w:rPr>
          <w:rFonts w:ascii="Calibri-Bold" w:hAnsi="Calibri-Bold" w:cs="Calibri-Bold"/>
          <w:b/>
          <w:bCs/>
          <w:color w:val="000000"/>
          <w:sz w:val="20"/>
          <w:szCs w:val="20"/>
        </w:rPr>
      </w:pPr>
      <w:r>
        <w:rPr>
          <w:rFonts w:ascii="Calibri-Bold" w:hAnsi="Calibri-Bold" w:cs="Calibri-Bold"/>
          <w:b/>
          <w:bCs/>
          <w:color w:val="000000"/>
          <w:sz w:val="20"/>
          <w:szCs w:val="20"/>
        </w:rPr>
        <w:t xml:space="preserve">Regular attendance at Troop meetings and activities is required for advancement. </w:t>
      </w:r>
    </w:p>
    <w:p w:rsidR="006A1F6F" w:rsidP="006A1F6F" w:rsidRDefault="006A1F6F" w14:paraId="0939ADFB"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Scouts should let their Patrol Leaders know when they will be unable to attend a meeting or activity. Scouts who miss meetings are responsible for obtaining any information they may have missed. </w:t>
      </w:r>
    </w:p>
    <w:p w:rsidR="006A1F6F" w:rsidP="006A1F6F" w:rsidRDefault="006A1F6F" w14:paraId="5A2C8B9E"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Scouts sit by patrol at Troop meetings. </w:t>
      </w:r>
    </w:p>
    <w:p w:rsidR="006A1F6F" w:rsidP="006A1F6F" w:rsidRDefault="006A1F6F" w14:paraId="49955178" w14:textId="0063383F">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Scout Sign (ask your daughter to show it to you) is used to call for order, quiet, and attention, and should be observed by both Scouts and adults. </w:t>
      </w:r>
    </w:p>
    <w:p w:rsidR="006A1F6F" w:rsidP="006A1F6F" w:rsidRDefault="006A1F6F" w14:paraId="123867E7" w14:textId="2CCDE0FE">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w:t>
      </w:r>
      <w:r>
        <w:rPr>
          <w:rFonts w:ascii="Calibri" w:hAnsi="Calibri" w:cs="Calibri"/>
          <w:color w:val="0000FF"/>
          <w:sz w:val="20"/>
          <w:szCs w:val="20"/>
        </w:rPr>
        <w:t xml:space="preserve">Senior Patrol Leader </w:t>
      </w:r>
      <w:r w:rsidR="00244809">
        <w:rPr>
          <w:rFonts w:ascii="Calibri" w:hAnsi="Calibri" w:cs="Calibri"/>
          <w:color w:val="0000FF"/>
          <w:sz w:val="20"/>
          <w:szCs w:val="20"/>
        </w:rPr>
        <w:t xml:space="preserve">(SPL) </w:t>
      </w:r>
      <w:r>
        <w:rPr>
          <w:rFonts w:ascii="Calibri" w:hAnsi="Calibri" w:cs="Calibri"/>
          <w:color w:val="000000"/>
          <w:sz w:val="20"/>
          <w:szCs w:val="20"/>
        </w:rPr>
        <w:t xml:space="preserve">or one of her assistants might schedule different patrols to act as "service patrols" for Troop meetings. The service patrol typically sets up the Scout Room for the meeting; conducts the flag ceremony at the beginning of the meeting; and puts gear away after the meeting. </w:t>
      </w:r>
    </w:p>
    <w:p w:rsidR="006A1F6F" w:rsidP="006A1F6F" w:rsidRDefault="006A1F6F" w14:paraId="7E975236" w14:textId="76C38D48">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While any parent may observe the parent's Scout at any Troop activity, our Scouts have consistently expressed the view that </w:t>
      </w:r>
      <w:r>
        <w:rPr>
          <w:rFonts w:ascii="Calibri-Bold" w:hAnsi="Calibri-Bold" w:cs="Calibri-Bold"/>
          <w:b/>
          <w:bCs/>
          <w:color w:val="000000"/>
          <w:sz w:val="20"/>
          <w:szCs w:val="20"/>
        </w:rPr>
        <w:t xml:space="preserve">adults should stay out of the Troop meeting per se. </w:t>
      </w:r>
      <w:r>
        <w:rPr>
          <w:rFonts w:ascii="Calibri" w:hAnsi="Calibri" w:cs="Calibri"/>
          <w:color w:val="000000"/>
          <w:sz w:val="20"/>
          <w:szCs w:val="20"/>
        </w:rPr>
        <w:t>The Troop strongly encourages parents who are not Assistant Scoutmasters (</w:t>
      </w:r>
      <w:r w:rsidR="00CF7621">
        <w:rPr>
          <w:rFonts w:ascii="Calibri" w:hAnsi="Calibri" w:cs="Calibri"/>
          <w:color w:val="000000"/>
          <w:sz w:val="20"/>
          <w:szCs w:val="20"/>
        </w:rPr>
        <w:t>PASM</w:t>
      </w:r>
      <w:r>
        <w:rPr>
          <w:rFonts w:ascii="Calibri" w:hAnsi="Calibri" w:cs="Calibri"/>
          <w:color w:val="000000"/>
          <w:sz w:val="20"/>
          <w:szCs w:val="20"/>
        </w:rPr>
        <w:t>)to instead attend adult information and training sessions and visit with other adults outside the Scout Room.</w:t>
      </w:r>
    </w:p>
    <w:p w:rsidR="006A1F6F" w:rsidP="006A1F6F" w:rsidRDefault="006A1F6F" w14:paraId="0E39F082" w14:textId="470FE9BC">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Any </w:t>
      </w:r>
      <w:r w:rsidR="00CF7621">
        <w:rPr>
          <w:rFonts w:ascii="Calibri" w:hAnsi="Calibri" w:cs="Calibri"/>
          <w:color w:val="000000"/>
          <w:sz w:val="20"/>
          <w:szCs w:val="20"/>
        </w:rPr>
        <w:t>PASM</w:t>
      </w:r>
      <w:r>
        <w:rPr>
          <w:rFonts w:ascii="Calibri" w:hAnsi="Calibri" w:cs="Calibri"/>
          <w:color w:val="000000"/>
          <w:sz w:val="20"/>
          <w:szCs w:val="20"/>
        </w:rPr>
        <w:t xml:space="preserve"> or other adult who sits in on a Troop meeting should </w:t>
      </w:r>
      <w:r>
        <w:rPr>
          <w:rFonts w:ascii="Calibri-Bold" w:hAnsi="Calibri-Bold" w:cs="Calibri-Bold"/>
          <w:b/>
          <w:bCs/>
          <w:color w:val="000000"/>
          <w:sz w:val="20"/>
          <w:szCs w:val="20"/>
        </w:rPr>
        <w:t xml:space="preserve">take a seat </w:t>
      </w:r>
      <w:r>
        <w:rPr>
          <w:rFonts w:ascii="Calibri" w:hAnsi="Calibri" w:cs="Calibri"/>
          <w:color w:val="000000"/>
          <w:sz w:val="20"/>
          <w:szCs w:val="20"/>
        </w:rPr>
        <w:t xml:space="preserve">in the back of the room – don't stand or walk around in the room – and </w:t>
      </w:r>
      <w:r>
        <w:rPr>
          <w:rFonts w:ascii="Calibri-Bold" w:hAnsi="Calibri-Bold" w:cs="Calibri-Bold"/>
          <w:b/>
          <w:bCs/>
          <w:color w:val="000000"/>
          <w:sz w:val="20"/>
          <w:szCs w:val="20"/>
        </w:rPr>
        <w:t>remain quiet</w:t>
      </w:r>
      <w:r>
        <w:rPr>
          <w:rFonts w:ascii="Calibri" w:hAnsi="Calibri" w:cs="Calibri"/>
          <w:color w:val="000000"/>
          <w:sz w:val="20"/>
          <w:szCs w:val="20"/>
        </w:rPr>
        <w:t xml:space="preserve">. </w:t>
      </w:r>
    </w:p>
    <w:p w:rsidR="006A1F6F" w:rsidP="006A1F6F" w:rsidRDefault="006A1F6F" w14:paraId="5FCC6DB0" w14:textId="77777777">
      <w:pPr>
        <w:autoSpaceDE w:val="0"/>
        <w:autoSpaceDN w:val="0"/>
        <w:adjustRightInd w:val="0"/>
        <w:spacing w:after="120" w:line="240" w:lineRule="auto"/>
        <w:rPr>
          <w:rFonts w:ascii="Calibri" w:hAnsi="Calibri" w:cs="Calibri"/>
          <w:color w:val="000000"/>
          <w:sz w:val="20"/>
          <w:szCs w:val="20"/>
        </w:rPr>
      </w:pPr>
    </w:p>
    <w:p w:rsidR="2DF76F76" w:rsidP="2DF76F76" w:rsidRDefault="2DF76F76" w14:paraId="15E8C069" w14:textId="63CB9B40">
      <w:pPr>
        <w:pStyle w:val="Heading1"/>
      </w:pPr>
      <w:bookmarkStart w:name="_Toc338775699" w:id="900872701"/>
      <w:r w:rsidR="16AB5318">
        <w:rPr/>
        <w:t>Merit Badges (for Scouts, parents, and adult leaders)</w:t>
      </w:r>
      <w:bookmarkEnd w:id="900872701"/>
    </w:p>
    <w:p w:rsidR="2DF76F76" w:rsidP="2DF76F76" w:rsidRDefault="2DF76F76" w14:paraId="1DBBE7EA" w14:textId="4C5D509E">
      <w:pPr>
        <w:spacing w:after="0" w:line="240" w:lineRule="auto"/>
        <w:rPr>
          <w:rFonts w:ascii="Calibri" w:hAnsi="Calibri" w:eastAsia="Calibri" w:cs="Calibri" w:asciiTheme="minorAscii" w:hAnsiTheme="minorAscii" w:eastAsiaTheme="minorAscii" w:cstheme="minorAscii"/>
          <w:i w:val="0"/>
          <w:iCs w:val="0"/>
          <w:color w:val="000000" w:themeColor="text1" w:themeTint="FF" w:themeShade="FF"/>
          <w:sz w:val="20"/>
          <w:szCs w:val="20"/>
        </w:rPr>
      </w:pP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 xml:space="preserve">The guidelines below are based on the experiences of adult leaders in Troops 54 and 55 and Scouts BSA documents </w:t>
      </w:r>
      <w:r w:rsidRPr="2DF76F76" w:rsidR="2DF76F76">
        <w:rPr>
          <w:rFonts w:ascii="Calibri" w:hAnsi="Calibri" w:eastAsia="Calibri" w:cs="Calibri" w:asciiTheme="minorAscii" w:hAnsiTheme="minorAscii" w:eastAsiaTheme="minorAscii" w:cstheme="minorAscii"/>
          <w:i w:val="1"/>
          <w:iCs w:val="1"/>
          <w:color w:val="000000" w:themeColor="text1" w:themeTint="FF" w:themeShade="FF"/>
          <w:sz w:val="20"/>
          <w:szCs w:val="20"/>
        </w:rPr>
        <w:t>Guide to Advancement 2021</w:t>
      </w: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 xml:space="preserve"> (33088) – section 7 (the Merit Badge Program) and </w:t>
      </w:r>
      <w:r w:rsidRPr="2DF76F76" w:rsidR="2DF76F76">
        <w:rPr>
          <w:rFonts w:ascii="Calibri" w:hAnsi="Calibri" w:eastAsia="Calibri" w:cs="Calibri" w:asciiTheme="minorAscii" w:hAnsiTheme="minorAscii" w:eastAsiaTheme="minorAscii" w:cstheme="minorAscii"/>
          <w:i w:val="1"/>
          <w:iCs w:val="1"/>
          <w:color w:val="000000" w:themeColor="text1" w:themeTint="FF" w:themeShade="FF"/>
          <w:sz w:val="20"/>
          <w:szCs w:val="20"/>
        </w:rPr>
        <w:t>A Guide for Merit Badge Counseling</w:t>
      </w: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 xml:space="preserve"> (512-065). In all cases, the two guides are the final authority if they address a specific issue.</w:t>
      </w:r>
    </w:p>
    <w:p w:rsidR="2DF76F76" w:rsidP="2DF76F76" w:rsidRDefault="2DF76F76" w14:paraId="6DBC2BD9" w14:textId="74B343BD">
      <w:pPr>
        <w:pStyle w:val="Normal"/>
        <w:spacing w:after="0" w:line="240" w:lineRule="auto"/>
        <w:rPr>
          <w:rFonts w:ascii="Calibri" w:hAnsi="Calibri" w:eastAsia="Calibri" w:cs="Calibri" w:asciiTheme="minorAscii" w:hAnsiTheme="minorAscii" w:eastAsiaTheme="minorAscii" w:cstheme="minorAscii"/>
          <w:i w:val="0"/>
          <w:iCs w:val="0"/>
          <w:color w:val="000000" w:themeColor="text1" w:themeTint="FF" w:themeShade="FF"/>
          <w:sz w:val="20"/>
          <w:szCs w:val="20"/>
        </w:rPr>
      </w:pPr>
    </w:p>
    <w:p w:rsidR="006A1F6F" w:rsidP="2DF76F76" w:rsidRDefault="006A1F6F" w14:paraId="3E7033B1" w14:textId="14604A9D">
      <w:pPr>
        <w:autoSpaceDE w:val="0"/>
        <w:autoSpaceDN w:val="0"/>
        <w:adjustRightInd w:val="0"/>
        <w:spacing w:after="240" w:afterAutospacing="off" w:line="240" w:lineRule="auto"/>
        <w:rPr>
          <w:rFonts w:ascii="Cambria-Bold" w:hAnsi="Cambria-Bold" w:cs="Cambria-Bold"/>
          <w:b w:val="1"/>
          <w:bCs w:val="1"/>
          <w:color w:val="1F497C"/>
        </w:rPr>
      </w:pP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 xml:space="preserve">[See also the </w:t>
      </w:r>
      <w:r w:rsidRPr="2DF76F76" w:rsidR="2DF76F76">
        <w:rPr>
          <w:rFonts w:ascii="Calibri" w:hAnsi="Calibri" w:eastAsia="Calibri" w:cs="Calibri" w:asciiTheme="minorAscii" w:hAnsiTheme="minorAscii" w:eastAsiaTheme="minorAscii" w:cstheme="minorAscii"/>
          <w:i w:val="0"/>
          <w:iCs w:val="0"/>
          <w:color w:val="0000FF"/>
          <w:sz w:val="20"/>
          <w:szCs w:val="20"/>
        </w:rPr>
        <w:t>Merit Badge Counseling</w:t>
      </w: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 xml:space="preserve"> and </w:t>
      </w:r>
      <w:r w:rsidRPr="2DF76F76" w:rsidR="2DF76F76">
        <w:rPr>
          <w:rFonts w:ascii="Calibri" w:hAnsi="Calibri" w:eastAsia="Calibri" w:cs="Calibri" w:asciiTheme="minorAscii" w:hAnsiTheme="minorAscii" w:eastAsiaTheme="minorAscii" w:cstheme="minorAscii"/>
          <w:i w:val="0"/>
          <w:iCs w:val="0"/>
          <w:color w:val="0000FF"/>
          <w:sz w:val="20"/>
          <w:szCs w:val="20"/>
        </w:rPr>
        <w:t xml:space="preserve">Scout Responsibilities for Advancement </w:t>
      </w:r>
      <w:r w:rsidRPr="2DF76F76" w:rsidR="2DF76F76">
        <w:rPr>
          <w:rFonts w:ascii="Calibri" w:hAnsi="Calibri" w:eastAsia="Calibri" w:cs="Calibri" w:asciiTheme="minorAscii" w:hAnsiTheme="minorAscii" w:eastAsiaTheme="minorAscii" w:cstheme="minorAscii"/>
          <w:i w:val="0"/>
          <w:iCs w:val="0"/>
          <w:color w:val="000000" w:themeColor="text1" w:themeTint="FF" w:themeShade="FF"/>
          <w:sz w:val="20"/>
          <w:szCs w:val="20"/>
        </w:rPr>
        <w:t>sections of this Handbook.]</w:t>
      </w:r>
    </w:p>
    <w:p w:rsidR="006A1F6F" w:rsidP="006A1F6F" w:rsidRDefault="006A1F6F" w14:paraId="4E704D73" w14:textId="698CAC7E">
      <w:pPr>
        <w:autoSpaceDE w:val="0"/>
        <w:autoSpaceDN w:val="0"/>
        <w:adjustRightInd w:val="0"/>
        <w:spacing w:after="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Basic information</w:t>
      </w:r>
    </w:p>
    <w:p w:rsidR="006A1F6F" w:rsidP="2DF76F76" w:rsidRDefault="006A1F6F" w14:paraId="0B2445C5" w14:textId="109F4703">
      <w:pPr>
        <w:pStyle w:val="Normal"/>
        <w:autoSpaceDE w:val="0"/>
        <w:autoSpaceDN w:val="0"/>
        <w:adjustRightInd w:val="0"/>
        <w:spacing w:after="120"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Scouts wishing to advance in rank above First Class must earn a specified minimum number of merit badges for each rank. Merit badges work differently than Cub Scout activity badges and pins. Instead of passing requirements with parents or den or pack leaders, Scouts pass merit badge requirements with adult leaders registered as merit badge counselors. Counselors might or might not be adult leaders in Troop 54.</w:t>
      </w:r>
    </w:p>
    <w:p w:rsidR="006A1F6F" w:rsidP="2DF76F76" w:rsidRDefault="006A1F6F" w14:paraId="538757E4" w14:textId="3515E0ED">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There are more than 135 merit badges covering a range of outdoor skills, life skills, hobbies, and careers. Some are designed to be of interest to younger Scouts and others to older Scouts. The rank of Eagle requires 21 merit badges, with 14 of them prescribed.</w:t>
      </w:r>
    </w:p>
    <w:p w:rsidR="006A1F6F" w:rsidP="11663A6E" w:rsidRDefault="006A1F6F" w14:paraId="68417E86" w14:textId="041987DD">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The difficulty of a merit badge depends on the badge and on the age and experience of the Scout. For instance, Backpacking and Environmental Science are quite challenging, while </w:t>
      </w:r>
      <w:bookmarkStart w:name="_Int_XgQJ45Qw" w:id="177113116"/>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Fingerprinting</w:t>
      </w:r>
      <w:bookmarkEnd w:id="177113116"/>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and some craft badges are </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very easy</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There are four basic categories of merit badges:</w:t>
      </w:r>
    </w:p>
    <w:p w:rsidR="006A1F6F" w:rsidP="2DF76F76" w:rsidRDefault="006A1F6F" w14:paraId="31B8F07B" w14:textId="1964B082">
      <w:pPr>
        <w:pStyle w:val="ListParagraph"/>
        <w:numPr>
          <w:ilvl w:val="0"/>
          <w:numId w:val="25"/>
        </w:numPr>
        <w:autoSpaceDE w:val="0"/>
        <w:autoSpaceDN w:val="0"/>
        <w:adjustRightInd w:val="0"/>
        <w:spacing w:before="0" w:beforeAutospacing="off" w:after="0" w:afterAutospacing="off" w:line="240" w:lineRule="auto"/>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Life skills – e.g., Personal Management, Citizenship in the Community</w:t>
      </w:r>
    </w:p>
    <w:p w:rsidR="006A1F6F" w:rsidP="2DF76F76" w:rsidRDefault="006A1F6F" w14:paraId="33AEF946" w14:textId="03542055">
      <w:pPr>
        <w:pStyle w:val="ListParagraph"/>
        <w:numPr>
          <w:ilvl w:val="0"/>
          <w:numId w:val="25"/>
        </w:numPr>
        <w:autoSpaceDE w:val="0"/>
        <w:autoSpaceDN w:val="0"/>
        <w:adjustRightInd w:val="0"/>
        <w:spacing w:before="0" w:beforeAutospacing="off" w:after="0" w:afterAutospacing="off" w:line="240" w:lineRule="auto"/>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Scout skills – e.g., Camping, First Aid, Pioneering, Orienteering</w:t>
      </w:r>
    </w:p>
    <w:p w:rsidR="006A1F6F" w:rsidP="2DF76F76" w:rsidRDefault="006A1F6F" w14:paraId="1BBEB61F" w14:textId="4F5E5FE3">
      <w:pPr>
        <w:pStyle w:val="ListParagraph"/>
        <w:numPr>
          <w:ilvl w:val="0"/>
          <w:numId w:val="25"/>
        </w:numPr>
        <w:autoSpaceDE w:val="0"/>
        <w:autoSpaceDN w:val="0"/>
        <w:adjustRightInd w:val="0"/>
        <w:spacing w:before="0" w:beforeAutospacing="off" w:after="0" w:afterAutospacing="off" w:line="240" w:lineRule="auto"/>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Careers – e.g., Engineering, Law, Health Care Professions, American Business</w:t>
      </w:r>
    </w:p>
    <w:p w:rsidR="006A1F6F" w:rsidP="2DF76F76" w:rsidRDefault="006A1F6F" w14:paraId="56F3FA27" w14:textId="33A66FC8">
      <w:pPr>
        <w:pStyle w:val="ListParagraph"/>
        <w:numPr>
          <w:ilvl w:val="0"/>
          <w:numId w:val="25"/>
        </w:numPr>
        <w:autoSpaceDE w:val="0"/>
        <w:autoSpaceDN w:val="0"/>
        <w:adjustRightInd w:val="0"/>
        <w:spacing w:before="0" w:beforeAutospacing="off" w:after="240" w:afterAutospacing="off" w:line="240" w:lineRule="auto"/>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Hobbies – e.g., Stamp Collecting, Collections, Pets, Rifle Shooting, Canoeing</w:t>
      </w:r>
    </w:p>
    <w:p w:rsidR="006A1F6F" w:rsidP="2DF76F76" w:rsidRDefault="006A1F6F" w14:paraId="396E4048" w14:textId="3818CE75">
      <w:pPr>
        <w:pStyle w:val="Normal"/>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Note that the merit badges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required</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for the rank of Eagle come from the first two categories.</w:t>
      </w:r>
    </w:p>
    <w:p w:rsidR="006A1F6F" w:rsidP="2DF76F76" w:rsidRDefault="006A1F6F" w14:paraId="2DBB07EE" w14:textId="3B785AE9">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Youth Protection principles must be followed during all merit badge activities. As a registered Scouter, the merit badge counselor must be current in her or his Youth Protection Training and adhere to all policies of Scouts BSA. </w:t>
      </w:r>
    </w:p>
    <w:p w:rsidR="006A1F6F" w:rsidP="11663A6E" w:rsidRDefault="006A1F6F" w14:paraId="4D1C4270" w14:textId="73687AD2">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bookmarkStart w:name="_Int_pdrb3Qc9" w:id="664676174"/>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Scouts</w:t>
      </w:r>
      <w:bookmarkEnd w:id="664676174"/>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BSA policy requires that the Scout must hold a discussion with the Scoutmaster to </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identify</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an approved counselor for the merit badge work. That discussion is documented through adult leader approval in </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Scoutbook</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or signature on the Application for Merit Badge </w:t>
      </w:r>
      <w:r w:rsidRPr="11663A6E" w:rsidR="11663A6E">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blue card</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Because of the size of Troop 54, the Scoutmaster has delegated authority to approve all merit badges to the Scout’s PASM when the counselor </w:t>
      </w:r>
      <w:r w:rsidRPr="11663A6E" w:rsidR="11663A6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or merit badge class is approved by the Sam Houston Area Council. All other counselors and offerings must be approved by the Scoutmaster.</w:t>
      </w:r>
    </w:p>
    <w:p w:rsidR="006A1F6F" w:rsidP="2DF76F76" w:rsidRDefault="006A1F6F" w14:paraId="68C109B1" w14:textId="65DD9C25">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Current requirements for each merit badge are available online at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Scouting.org</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and can be readily found using a search engine. Scouts are encouraged to obtain and read the current pamphlet published by BSA (available at the Scout Shop or Amazon.com) for the merit badge but doing so is not a requirement. Troop 54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maintains</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 library of some merit badge pamphlets available for use. Contact the Troop Librarian for access to the pamphlets.</w:t>
      </w:r>
    </w:p>
    <w:p w:rsidR="006A1F6F" w:rsidP="2DF76F76" w:rsidRDefault="006A1F6F" w14:paraId="18C0408C" w14:textId="3C28EBAA">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Merit badge requirements do change over time. Some troops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maintain</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libraries on the Internet of older versions of merit badge pamphlets, available for free download. While the content of these older pamphlets can be useful, Scouts must ensure they are working with the latest set of requirements and not an older set. Merit badge counselors will only accept work for the latest set of requirements.</w:t>
      </w:r>
    </w:p>
    <w:p w:rsidR="006A1F6F" w:rsidP="2DF76F76" w:rsidRDefault="006A1F6F" w14:paraId="73AB6AA6" w14:textId="096BD857">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Many merit badge counselors work with groups of Scouts by holding merit badge classes on an occasional basis during the year. Announcements and signups for merit badge activities are made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generally by</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email, in the troop newsletter, or by announcements at Troop meetings. Many merit badges can be earned in a group setting at summer camp or in district or council merit badge fairs. </w:t>
      </w:r>
    </w:p>
    <w:p w:rsidR="006A1F6F" w:rsidP="0772F82C" w:rsidRDefault="006A1F6F" w14:paraId="634856BA" w14:textId="0D739AC1">
      <w:pPr>
        <w:pStyle w:val="Normal"/>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Due to the nature of some merit badges, a Scout attending a merit badge class at a summer camp, merit badge fair, or museum might complete</w:t>
      </w:r>
      <w:r w:rsidRPr="0772F82C" w:rsidR="0772F82C">
        <w:rPr>
          <w:rFonts w:ascii="Calibri" w:hAnsi="Calibri" w:eastAsia="Calibri" w:cs="Calibri"/>
          <w:noProof w:val="0"/>
          <w:color w:val="000000" w:themeColor="text1" w:themeTint="FF" w:themeShade="FF"/>
          <w:sz w:val="19"/>
          <w:szCs w:val="19"/>
          <w:lang w:val="en-US"/>
        </w:rPr>
        <w:t xml:space="preserve"> only</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 </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portion</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of the requirements for a merit badge. Under these circumstances, the Scout should also </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identify</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the counselor she plans to use to complete the requirements.</w:t>
      </w:r>
    </w:p>
    <w:p w:rsidR="006A1F6F" w:rsidP="2DF76F76" w:rsidRDefault="006A1F6F" w14:paraId="611EC229" w14:textId="382EC1D8">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When the counselor is satisfied that the Scout has met each requirement, the Scout should be sure to remind the counselor to approve all requirements in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Scoutbook</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or sign the blue card. In the case of a blue card, the Scout is then accountable to turn in the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Application for Merit Badge</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portion</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of the blue card to the Troop Advancement Chair. The Scout should notify her PASM or the Scoutmaster when the merit badge is complete so that the requirements can be evaluated for completeness. At the next Court of Honor, the Scout will receive the merit badge and an achievement card.</w:t>
      </w:r>
    </w:p>
    <w:p w:rsidR="006A1F6F" w:rsidP="2DF76F76" w:rsidRDefault="006A1F6F" w14:paraId="779450FD" w14:textId="315FCA44">
      <w:pPr>
        <w:autoSpaceDE w:val="0"/>
        <w:autoSpaceDN w:val="0"/>
        <w:adjustRightInd w:val="0"/>
        <w:spacing w:after="240" w:afterAutospacing="off"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Troop 54 strongly recommends that a Scout should not:</w:t>
      </w:r>
    </w:p>
    <w:p w:rsidR="006A1F6F" w:rsidP="0772F82C" w:rsidRDefault="006A1F6F" w14:paraId="2AE50851" w14:textId="4292C2E9">
      <w:pPr>
        <w:pStyle w:val="ListBullet2"/>
        <w:rPr>
          <w:rFonts w:ascii="Calibri" w:hAnsi="Calibri" w:eastAsia="Calibri" w:cs="Calibri" w:asciiTheme="minorAscii" w:hAnsiTheme="minorAscii" w:eastAsiaTheme="minorAscii" w:cstheme="minorAscii"/>
          <w:noProof w:val="0"/>
          <w:sz w:val="20"/>
          <w:szCs w:val="20"/>
          <w:lang w:val="en-US"/>
        </w:rPr>
      </w:pPr>
      <w:r w:rsidRPr="15537F49" w:rsidR="15537F49">
        <w:rPr>
          <w:noProof w:val="0"/>
          <w:lang w:val="en-US"/>
        </w:rPr>
        <w:t>Earn more than three Eagle‐required merit badges with the same counselor</w:t>
      </w:r>
    </w:p>
    <w:p w:rsidR="006A1F6F" w:rsidP="0772F82C" w:rsidRDefault="006A1F6F" w14:paraId="5B77B826" w14:textId="22C80840">
      <w:pPr>
        <w:pStyle w:val="ListBullet2"/>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Earn more than five total merit badges with the same counselor</w:t>
      </w:r>
    </w:p>
    <w:p w:rsidR="006A1F6F" w:rsidP="0772F82C" w:rsidRDefault="006A1F6F" w14:paraId="0AF5DE82" w14:textId="12DF00F1">
      <w:pPr>
        <w:pStyle w:val="ListBullet2"/>
        <w:rPr>
          <w:rFonts w:ascii="Calibri" w:hAnsi="Calibri" w:eastAsia="Calibri" w:cs="Calibri" w:asciiTheme="minorAscii" w:hAnsiTheme="minorAscii" w:eastAsiaTheme="minorAscii" w:cstheme="minorAscii"/>
          <w:noProof w:val="0"/>
          <w:color w:val="881798"/>
          <w:sz w:val="20"/>
          <w:szCs w:val="20"/>
          <w:lang w:val="en-US"/>
        </w:rPr>
      </w:pPr>
      <w:r w:rsidRPr="15537F49" w:rsidR="15537F49">
        <w:rPr>
          <w:noProof w:val="0"/>
          <w:lang w:val="en-US"/>
        </w:rPr>
        <w:t xml:space="preserve">Earn any merit badge with the Scout’s parent as counselor unless the Scout is part of a merit badge class of five or more Scouts </w:t>
      </w:r>
    </w:p>
    <w:p w:rsidR="006A1F6F" w:rsidP="2DF76F76" w:rsidRDefault="006A1F6F" w14:paraId="2D348489" w14:textId="34239F6A">
      <w:pPr>
        <w:pStyle w:val="Normal"/>
        <w:autoSpaceDE w:val="0"/>
        <w:autoSpaceDN w:val="0"/>
        <w:adjustRightInd w:val="0"/>
        <w:spacing w:after="240" w:afterAutospacing="off"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Meeting Merit Badge Requirements</w:t>
      </w:r>
    </w:p>
    <w:p w:rsidR="2DF76F76" w:rsidP="2DF76F76" w:rsidRDefault="2DF76F76" w14:paraId="3E88E929" w14:textId="533E7541">
      <w:p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A Scout cannot earn a merit badge merely by simply sitting through a class. Each Scout must individually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demonstrate</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to the counselor that she has met each requirement for the badge. This can often be difficult to do in a class‐type setting.</w:t>
      </w:r>
    </w:p>
    <w:p w:rsidR="2DF76F76" w:rsidP="2DF76F76" w:rsidRDefault="2DF76F76" w14:paraId="211E3403" w14:textId="5AF351F7">
      <w:p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Each Scout is expected to follow the requirements exactly as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stated</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in the merit badge pamphlet—no more and no less. If the requirement says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show</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or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demonstrat</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e</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then just talking about the requirement or watching it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demonstrated</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is not enough. The same is true for words or phrases such as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make</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list</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in the field</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collect</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identify</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and </w:t>
      </w:r>
      <w:r w:rsidRPr="2DF76F76" w:rsidR="2DF76F76">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20"/>
          <w:szCs w:val="20"/>
          <w:u w:val="none"/>
          <w:lang w:val="en-US"/>
        </w:rPr>
        <w:t>label</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w:t>
      </w:r>
    </w:p>
    <w:p w:rsidR="2DF76F76" w:rsidP="2DF76F76" w:rsidRDefault="2DF76F76" w14:paraId="2A43F695" w14:textId="0072A97B">
      <w:p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Worksheets for most merit badges are available through various online resources. Merit badge counselors may ask you to use these worksheets, and many do, but simply filling out these worksheets is not evidence that the actual requirements were passed. The worksheets exist simply as a tool to aid communication between the Scout and the counselor.</w:t>
      </w:r>
    </w:p>
    <w:p w:rsidR="2DF76F76" w:rsidP="2DF76F76" w:rsidRDefault="2DF76F76" w14:paraId="4F51556F" w14:textId="67C07801">
      <w:pPr>
        <w:spacing w:after="24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Neither a counselor nor the Troop may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modify</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add, or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delete</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requirements for a merit badge. Nevertheless, a Scout on his or her own initiative may exceed the requirements.</w:t>
      </w:r>
    </w:p>
    <w:p w:rsidR="2DF76F76" w:rsidP="0772F82C" w:rsidRDefault="2DF76F76" w14:paraId="63F14051" w14:textId="0A31DCE5">
      <w:pPr>
        <w:pStyle w:val="Normal"/>
        <w:spacing w:after="24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There is no time limit for completion of merit badge requirements, </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as long as</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the requirements are completed before the Scout’s 18th birthday. A Scout may work with more than one counselor on completing requirements. For instance, a Scout might not complete all requirements at a summer camp. </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Subsequent</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counselors may not, however, retest the Scout on completed and documented requirements. To prevent confusion when such situations arise, the Scout should keep all records associated with the completed requirements to the extent possible and any issued blue cards until the merit badge is approved as completed by the</w:t>
      </w:r>
      <w:r w:rsidRPr="0772F82C" w:rsidR="0772F82C">
        <w:rPr>
          <w:rFonts w:ascii="Calibri" w:hAnsi="Calibri" w:eastAsia="Calibri" w:cs="Calibri"/>
          <w:noProof w:val="0"/>
          <w:color w:val="000000" w:themeColor="text1" w:themeTint="FF" w:themeShade="FF"/>
          <w:sz w:val="19"/>
          <w:szCs w:val="19"/>
          <w:lang w:val="en-US"/>
        </w:rPr>
        <w:t xml:space="preserve"> PASM or</w:t>
      </w:r>
      <w:r w:rsidRPr="0772F82C" w:rsidR="0772F8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Scoutmaster.</w:t>
      </w:r>
    </w:p>
    <w:p w:rsidR="2DF76F76" w:rsidP="2DF76F76" w:rsidRDefault="2DF76F76" w14:paraId="7A67908C" w14:textId="6C2209A0">
      <w:pPr>
        <w:spacing w:after="24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For practical advice about earning a merit badge, the following web sites might be useful:</w:t>
      </w:r>
    </w:p>
    <w:p w:rsidR="2DF76F76" w:rsidP="2DF76F76" w:rsidRDefault="2DF76F76" w14:paraId="7E58AE03" w14:textId="483725C8">
      <w:pPr>
        <w:pStyle w:val="ListParagraph"/>
        <w:numPr>
          <w:ilvl w:val="0"/>
          <w:numId w:val="32"/>
        </w:numPr>
        <w:spacing w:before="0" w:beforeAutospacing="off" w:after="0" w:afterAutospacing="off"/>
        <w:rPr>
          <w:rFonts w:ascii="Calibri" w:hAnsi="Calibri" w:eastAsia="Calibri" w:cs="Calibri"/>
          <w:noProof w:val="0"/>
          <w:sz w:val="20"/>
          <w:szCs w:val="20"/>
          <w:lang w:val="en-US"/>
        </w:rPr>
      </w:pPr>
      <w:r w:rsidRPr="2DF76F76" w:rsidR="2DF76F76">
        <w:rPr>
          <w:rFonts w:ascii="Calibri" w:hAnsi="Calibri" w:eastAsia="Calibri" w:cs="Calibri"/>
          <w:noProof w:val="0"/>
          <w:sz w:val="20"/>
          <w:szCs w:val="20"/>
          <w:lang w:val="en-US"/>
        </w:rPr>
        <w:t>Boy Scouts of America (</w:t>
      </w:r>
      <w:hyperlink r:id="Rc4eb73bf35074599">
        <w:r w:rsidRPr="2DF76F76" w:rsidR="2DF76F76">
          <w:rPr>
            <w:rStyle w:val="Hyperlink"/>
            <w:rFonts w:ascii="Calibri" w:hAnsi="Calibri" w:eastAsia="Calibri" w:cs="Calibri"/>
            <w:strike w:val="0"/>
            <w:dstrike w:val="0"/>
            <w:noProof w:val="0"/>
            <w:color w:val="954F72"/>
            <w:sz w:val="20"/>
            <w:szCs w:val="20"/>
            <w:u w:val="single"/>
            <w:lang w:val="en-US"/>
          </w:rPr>
          <w:t>https://www.scouting.org/programs/scouts-bsa/advancement-and-awards/merit-badges/</w:t>
        </w:r>
      </w:hyperlink>
      <w:r w:rsidRPr="2DF76F76" w:rsidR="2DF76F76">
        <w:rPr>
          <w:rFonts w:ascii="Calibri" w:hAnsi="Calibri" w:eastAsia="Calibri" w:cs="Calibri"/>
          <w:noProof w:val="0"/>
          <w:sz w:val="20"/>
          <w:szCs w:val="20"/>
          <w:lang w:val="en-US"/>
        </w:rPr>
        <w:t>)</w:t>
      </w:r>
    </w:p>
    <w:p w:rsidR="2DF76F76" w:rsidP="2DF76F76" w:rsidRDefault="2DF76F76" w14:paraId="1E17FE77" w14:textId="20BBFCF4">
      <w:pPr>
        <w:pStyle w:val="ListParagraph"/>
        <w:numPr>
          <w:ilvl w:val="0"/>
          <w:numId w:val="32"/>
        </w:numPr>
        <w:spacing w:before="0" w:beforeAutospacing="off" w:after="0" w:afterAutospacing="off"/>
        <w:rPr>
          <w:rFonts w:ascii="Calibri" w:hAnsi="Calibri" w:eastAsia="Calibri" w:cs="Calibri"/>
          <w:noProof w:val="0"/>
          <w:sz w:val="20"/>
          <w:szCs w:val="20"/>
          <w:lang w:val="en-US"/>
        </w:rPr>
      </w:pPr>
      <w:r w:rsidRPr="2DF76F76" w:rsidR="2DF76F76">
        <w:rPr>
          <w:rFonts w:ascii="Calibri" w:hAnsi="Calibri" w:eastAsia="Calibri" w:cs="Calibri"/>
          <w:noProof w:val="0"/>
          <w:sz w:val="20"/>
          <w:szCs w:val="20"/>
          <w:lang w:val="en-US"/>
        </w:rPr>
        <w:t>Boy Scout Trail (</w:t>
      </w:r>
      <w:hyperlink r:id="R2566326b251a4f8a">
        <w:r w:rsidRPr="2DF76F76" w:rsidR="2DF76F76">
          <w:rPr>
            <w:rStyle w:val="Hyperlink"/>
            <w:rFonts w:ascii="Calibri" w:hAnsi="Calibri" w:eastAsia="Calibri" w:cs="Calibri"/>
            <w:noProof w:val="0"/>
            <w:sz w:val="20"/>
            <w:szCs w:val="20"/>
            <w:lang w:val="en-US"/>
          </w:rPr>
          <w:t>https://www.boyscouttrail.com/boy-scouts/merit-badges.asp</w:t>
        </w:r>
      </w:hyperlink>
      <w:r w:rsidRPr="2DF76F76" w:rsidR="2DF76F76">
        <w:rPr>
          <w:rFonts w:ascii="Calibri" w:hAnsi="Calibri" w:eastAsia="Calibri" w:cs="Calibri"/>
          <w:noProof w:val="0"/>
          <w:sz w:val="20"/>
          <w:szCs w:val="20"/>
          <w:lang w:val="en-US"/>
        </w:rPr>
        <w:t>)</w:t>
      </w:r>
    </w:p>
    <w:p w:rsidR="2DF76F76" w:rsidP="2DF76F76" w:rsidRDefault="2DF76F76" w14:paraId="36458077" w14:textId="1D9A0298">
      <w:pPr>
        <w:pStyle w:val="ListParagraph"/>
        <w:numPr>
          <w:ilvl w:val="0"/>
          <w:numId w:val="32"/>
        </w:numPr>
        <w:spacing w:before="0" w:beforeAutospacing="off" w:after="0" w:afterAutospacing="off"/>
        <w:rPr>
          <w:rFonts w:ascii="Calibri" w:hAnsi="Calibri" w:eastAsia="Calibri" w:cs="Calibri"/>
          <w:noProof w:val="0"/>
          <w:sz w:val="20"/>
          <w:szCs w:val="20"/>
          <w:lang w:val="en-US"/>
        </w:rPr>
      </w:pPr>
      <w:r w:rsidRPr="2DF76F76" w:rsidR="2DF76F76">
        <w:rPr>
          <w:rFonts w:ascii="Calibri" w:hAnsi="Calibri" w:eastAsia="Calibri" w:cs="Calibri"/>
          <w:noProof w:val="0"/>
          <w:sz w:val="20"/>
          <w:szCs w:val="20"/>
          <w:lang w:val="en-US"/>
        </w:rPr>
        <w:t>US Scouting Service Project (</w:t>
      </w:r>
      <w:hyperlink r:id="Rcf590eeef30d459e">
        <w:r w:rsidRPr="2DF76F76" w:rsidR="2DF76F76">
          <w:rPr>
            <w:rStyle w:val="Hyperlink"/>
            <w:rFonts w:ascii="Calibri" w:hAnsi="Calibri" w:eastAsia="Calibri" w:cs="Calibri"/>
            <w:noProof w:val="0"/>
            <w:sz w:val="20"/>
            <w:szCs w:val="20"/>
            <w:lang w:val="en-US"/>
          </w:rPr>
          <w:t>http://www.usscouts.org/mb/mbindex.asp</w:t>
        </w:r>
      </w:hyperlink>
      <w:r w:rsidRPr="2DF76F76" w:rsidR="2DF76F76">
        <w:rPr>
          <w:rFonts w:ascii="Calibri" w:hAnsi="Calibri" w:eastAsia="Calibri" w:cs="Calibri"/>
          <w:noProof w:val="0"/>
          <w:sz w:val="20"/>
          <w:szCs w:val="20"/>
          <w:lang w:val="en-US"/>
        </w:rPr>
        <w:t>)</w:t>
      </w:r>
    </w:p>
    <w:p w:rsidR="2DF76F76" w:rsidP="2DF76F76" w:rsidRDefault="2DF76F76" w14:paraId="26EEC946" w14:textId="0E042E40">
      <w:pPr>
        <w:pStyle w:val="Normal"/>
        <w:spacing w:after="120" w:line="240" w:lineRule="auto"/>
        <w:rPr>
          <w:rFonts w:ascii="Calibri" w:hAnsi="Calibri" w:cs="Calibri"/>
          <w:color w:val="000000" w:themeColor="text1" w:themeTint="FF" w:themeShade="FF"/>
          <w:sz w:val="20"/>
          <w:szCs w:val="20"/>
        </w:rPr>
      </w:pPr>
    </w:p>
    <w:p w:rsidR="11663A6E" w:rsidP="11663A6E" w:rsidRDefault="11663A6E" w14:paraId="373D199F" w14:textId="1BB68825">
      <w:pPr>
        <w:spacing w:after="120" w:line="240" w:lineRule="auto"/>
        <w:rPr>
          <w:rFonts w:ascii="Cambria-Bold" w:hAnsi="Cambria-Bold" w:cs="Cambria-Bold"/>
          <w:b w:val="1"/>
          <w:bCs w:val="1"/>
          <w:color w:val="1F497C"/>
        </w:rPr>
      </w:pPr>
    </w:p>
    <w:p w:rsidR="11663A6E" w:rsidP="11663A6E" w:rsidRDefault="11663A6E" w14:paraId="7057DBF3" w14:textId="0A7C4146">
      <w:pPr>
        <w:spacing w:after="120" w:line="240" w:lineRule="auto"/>
        <w:rPr>
          <w:rFonts w:ascii="Cambria-Bold" w:hAnsi="Cambria-Bold" w:cs="Cambria-Bold"/>
          <w:b w:val="1"/>
          <w:bCs w:val="1"/>
          <w:color w:val="1F497C"/>
        </w:rPr>
      </w:pPr>
    </w:p>
    <w:p w:rsidR="006A1F6F" w:rsidP="2DF76F76" w:rsidRDefault="006A1F6F" w14:paraId="4475E727" w14:textId="69AAB36C">
      <w:pPr>
        <w:autoSpaceDE w:val="0"/>
        <w:autoSpaceDN w:val="0"/>
        <w:adjustRightInd w:val="0"/>
        <w:spacing w:after="12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Working with a Merit Badge Counselor</w:t>
      </w:r>
    </w:p>
    <w:p w:rsidR="006A1F6F" w:rsidP="2DF76F76" w:rsidRDefault="006A1F6F" w14:paraId="0B040C91" w14:textId="205D3139">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Counselors are volunteers and want Scouts to complete merit badges. Many of them are parents of your fellow Scouts in Troop 54. They will do their best to help you if you keep them apprised of your progress and have patience with them in scheduling meetings. If you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don’t</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hear from a counselor a few days after sending an email, please follow up with a second email. Adults can get busy, or email can get lost, so do not hesitate to try again.</w:t>
      </w:r>
    </w:p>
    <w:p w:rsidR="006A1F6F" w:rsidP="2DF76F76" w:rsidRDefault="006A1F6F" w14:paraId="5C89EE69" w14:textId="04D3C1B5">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0772F82C" w:rsidR="0772F82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As a cornerstone of Scouting, both counselors and Scouts must always </w:t>
      </w:r>
      <w:r w:rsidRPr="0772F82C" w:rsidR="0772F82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observe</w:t>
      </w:r>
      <w:r w:rsidRPr="0772F82C" w:rsidR="0772F82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Youth Protection guidelines. Scouts and counselors must always copy a parent or guardian on any communication. If a Scout wishes to meet with a counselor for a one-on-one session, the Scout must plan to include a parent in the meeting if a second adult will not otherwise be present. If a second adult, whether parent or other, is not present, expect the counselor to </w:t>
      </w:r>
      <w:r w:rsidRPr="0772F82C" w:rsidR="0772F82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terminate</w:t>
      </w:r>
      <w:r w:rsidRPr="0772F82C" w:rsidR="0772F82C">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the discussion and ask to reschedule the meeting.</w:t>
      </w:r>
    </w:p>
    <w:p w:rsidR="006A1F6F" w:rsidP="2DF76F76" w:rsidRDefault="006A1F6F" w14:paraId="07868554" w14:textId="7D70B705">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With the advent of video conferencing software such as Zoom, counselors may ask Scouts to meet virtually rather than in person. This mode of communication is acceptable but still subject to Youth Protection guidelines.</w:t>
      </w:r>
    </w:p>
    <w:p w:rsidR="006A1F6F" w:rsidP="2DF76F76" w:rsidRDefault="006A1F6F" w14:paraId="26C65CA0" w14:textId="4EDB654B">
      <w:pPr>
        <w:autoSpaceDE w:val="0"/>
        <w:autoSpaceDN w:val="0"/>
        <w:adjustRightInd w:val="0"/>
        <w:spacing w:after="12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External Merit Badge Classes</w:t>
      </w:r>
    </w:p>
    <w:p w:rsidR="006A1F6F" w:rsidP="2DF76F76" w:rsidRDefault="006A1F6F" w14:paraId="660C7B37" w14:textId="53FD61A8">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The Sam Houston Area Council has approved certain organizations to offer merit badge camps or classes. For instance, the Houston Museum of Natural Science offers selected merit badges using approved counselors throughout the year.</w:t>
      </w:r>
    </w:p>
    <w:p w:rsidR="006A1F6F" w:rsidP="2DF76F76" w:rsidRDefault="006A1F6F" w14:paraId="2F5FDFF8" w14:textId="18DE2B01">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Here are the signs of a good merit badge class or workshop:</w:t>
      </w:r>
    </w:p>
    <w:p w:rsidR="0772F82C" w:rsidP="0772F82C" w:rsidRDefault="0772F82C" w14:paraId="6DFAD6F1" w14:textId="783C41B8">
      <w:pPr>
        <w:pStyle w:val="ListBullet2"/>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Prerequisites are listed for requirements that should be completed before the class or for items that need to be brought to the class.</w:t>
      </w:r>
    </w:p>
    <w:p w:rsidR="006A1F6F" w:rsidP="0772F82C" w:rsidRDefault="006A1F6F" w14:paraId="0FB0F73F" w14:textId="7F28D1A7">
      <w:pPr>
        <w:pStyle w:val="ListBullet2"/>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The sponsoring organization makes it clear which requirements cannot be completed at the class and must be done before or after the class. These should include requirements that require a log or diary kept over several weeks.</w:t>
      </w:r>
    </w:p>
    <w:p w:rsidR="0772F82C" w:rsidP="0772F82C" w:rsidRDefault="0772F82C" w14:paraId="1FFF8858" w14:textId="241207EC">
      <w:pPr>
        <w:pStyle w:val="ListBullet2"/>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The sponsoring organization lists the resources that it will make available during the class.</w:t>
      </w:r>
    </w:p>
    <w:p w:rsidR="006A1F6F" w:rsidP="0772F82C" w:rsidRDefault="006A1F6F" w14:paraId="450A9567" w14:textId="2F230F0F">
      <w:pPr>
        <w:pStyle w:val="ListBullet2"/>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If asked, the sponsoring organization can present evidence that the counselor is registered with the Sam Houston Area Council and is current on Youth Protection Training.</w:t>
      </w:r>
    </w:p>
    <w:p w:rsidR="006A1F6F" w:rsidP="2DF76F76" w:rsidRDefault="006A1F6F" w14:paraId="6794199C" w14:textId="40CE9693">
      <w:pPr>
        <w:autoSpaceDE w:val="0"/>
        <w:autoSpaceDN w:val="0"/>
        <w:adjustRightInd w:val="0"/>
        <w:spacing w:after="12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Merit Badge Process</w:t>
      </w:r>
    </w:p>
    <w:p w:rsidR="006A1F6F" w:rsidP="2DF76F76" w:rsidRDefault="006A1F6F" w14:paraId="56017B9B" w14:textId="536410B7">
      <w:pPr>
        <w:pStyle w:val="ListNumber1"/>
        <w:spacing/>
        <w:rPr>
          <w:rFonts w:ascii="Calibri" w:hAnsi="Calibri" w:eastAsia="Calibri" w:cs="Calibri" w:asciiTheme="minorAscii" w:hAnsiTheme="minorAscii" w:eastAsiaTheme="minorAscii" w:cstheme="minorAscii"/>
          <w:noProof w:val="0"/>
          <w:sz w:val="20"/>
          <w:szCs w:val="20"/>
          <w:lang w:val="en-US"/>
        </w:rPr>
      </w:pPr>
      <w:r w:rsidRPr="2DF76F76" w:rsidR="2DF76F76">
        <w:rPr>
          <w:noProof w:val="0"/>
          <w:lang w:val="en-US"/>
        </w:rPr>
        <w:t xml:space="preserve">Ask the </w:t>
      </w:r>
      <w:r w:rsidRPr="2DF76F76" w:rsidR="2DF76F76">
        <w:rPr>
          <w:noProof w:val="0"/>
          <w:lang w:val="en-US"/>
        </w:rPr>
        <w:t>appropriate adult</w:t>
      </w:r>
      <w:r w:rsidRPr="2DF76F76" w:rsidR="2DF76F76">
        <w:rPr>
          <w:noProof w:val="0"/>
          <w:lang w:val="en-US"/>
        </w:rPr>
        <w:t xml:space="preserve"> leader to </w:t>
      </w:r>
      <w:r w:rsidRPr="2DF76F76" w:rsidR="2DF76F76">
        <w:rPr>
          <w:noProof w:val="0"/>
          <w:lang w:val="en-US"/>
        </w:rPr>
        <w:t>initiate</w:t>
      </w:r>
      <w:r w:rsidRPr="2DF76F76" w:rsidR="2DF76F76">
        <w:rPr>
          <w:noProof w:val="0"/>
          <w:lang w:val="en-US"/>
        </w:rPr>
        <w:t xml:space="preserve"> the process before beginning any merit badge.</w:t>
      </w:r>
    </w:p>
    <w:p w:rsidR="006A1F6F" w:rsidP="2DF76F76" w:rsidRDefault="006A1F6F" w14:paraId="27C4456E" w14:textId="3E5BA67A">
      <w:pPr>
        <w:pStyle w:val="ListBullet2"/>
        <w:keepLines w:val="1"/>
        <w:spacing/>
        <w:ind w:left="1080"/>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PASM for merit badges offered by SHAC-approved counselors or organizations</w:t>
      </w:r>
    </w:p>
    <w:p w:rsidR="006A1F6F" w:rsidP="2DF76F76" w:rsidRDefault="006A1F6F" w14:paraId="2437A08B" w14:textId="74EFF6A8">
      <w:pPr>
        <w:pStyle w:val="ListBullet2"/>
        <w:keepLines w:val="1"/>
        <w:spacing w:after="240" w:afterAutospacing="off"/>
        <w:ind w:left="1080"/>
        <w:rPr>
          <w:rFonts w:ascii="Calibri" w:hAnsi="Calibri" w:eastAsia="Calibri" w:cs="Calibri" w:asciiTheme="minorAscii" w:hAnsiTheme="minorAscii" w:eastAsiaTheme="minorAscii" w:cstheme="minorAscii"/>
          <w:noProof w:val="0"/>
          <w:sz w:val="20"/>
          <w:szCs w:val="20"/>
          <w:lang w:val="en-US"/>
        </w:rPr>
      </w:pPr>
      <w:r w:rsidRPr="0772F82C" w:rsidR="0772F82C">
        <w:rPr>
          <w:noProof w:val="0"/>
          <w:lang w:val="en-US"/>
        </w:rPr>
        <w:t>Scoutmaster for merit badges offered outside of SHAC</w:t>
      </w:r>
    </w:p>
    <w:p w:rsidR="006A1F6F" w:rsidP="2DF76F76" w:rsidRDefault="006A1F6F" w14:paraId="26ECF972" w14:textId="439EA99B">
      <w:pPr>
        <w:pStyle w:val="Normal"/>
        <w:autoSpaceDE w:val="0"/>
        <w:autoSpaceDN w:val="0"/>
        <w:adjustRightInd w:val="0"/>
        <w:spacing w:before="0" w:beforeAutospacing="off" w:after="240" w:afterAutospacing="off" w:line="240" w:lineRule="auto"/>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pP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The adult leader will either approve beginning the merit badge in </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Scoutbook</w:t>
      </w:r>
      <w:r w:rsidRPr="2DF76F76" w:rsidR="2DF76F7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0"/>
          <w:szCs w:val="20"/>
          <w:u w:val="none"/>
          <w:lang w:val="en-US"/>
        </w:rPr>
        <w:t xml:space="preserve"> or issue a blue card.</w:t>
      </w:r>
    </w:p>
    <w:p w:rsidR="006A1F6F" w:rsidP="2DF76F76" w:rsidRDefault="006A1F6F" w14:paraId="4F051A18" w14:textId="7111374F">
      <w:pPr>
        <w:pStyle w:val="ListNumber1"/>
        <w:spacing/>
        <w:rPr>
          <w:rFonts w:ascii="Calibri" w:hAnsi="Calibri" w:eastAsia="Calibri" w:cs="Calibri" w:asciiTheme="minorAscii" w:hAnsiTheme="minorAscii" w:eastAsiaTheme="minorAscii" w:cstheme="minorAscii"/>
          <w:noProof w:val="0"/>
          <w:sz w:val="20"/>
          <w:szCs w:val="20"/>
          <w:lang w:val="en-US"/>
        </w:rPr>
      </w:pPr>
      <w:r w:rsidRPr="2DF76F76" w:rsidR="2DF76F76">
        <w:rPr>
          <w:noProof w:val="0"/>
          <w:lang w:val="en-US"/>
        </w:rPr>
        <w:t>Identify</w:t>
      </w:r>
      <w:r w:rsidRPr="2DF76F76" w:rsidR="2DF76F76">
        <w:rPr>
          <w:noProof w:val="0"/>
          <w:lang w:val="en-US"/>
        </w:rPr>
        <w:t xml:space="preserve"> in your request how you will be counseled for the merit badge by </w:t>
      </w:r>
      <w:r w:rsidRPr="2DF76F76" w:rsidR="2DF76F76">
        <w:rPr>
          <w:noProof w:val="0"/>
          <w:lang w:val="en-US"/>
        </w:rPr>
        <w:t>providing</w:t>
      </w:r>
      <w:r w:rsidRPr="2DF76F76" w:rsidR="2DF76F76">
        <w:rPr>
          <w:noProof w:val="0"/>
          <w:lang w:val="en-US"/>
        </w:rPr>
        <w:t xml:space="preserve"> the following information:</w:t>
      </w:r>
    </w:p>
    <w:p w:rsidR="006A1F6F" w:rsidP="2DF76F76" w:rsidRDefault="006A1F6F" w14:paraId="31AFF9F1" w14:textId="275974D7">
      <w:pPr>
        <w:pStyle w:val="ListBullet2"/>
        <w:spacing/>
        <w:ind w:left="1080"/>
        <w:rPr>
          <w:rFonts w:ascii="Cambria-Bold" w:hAnsi="Cambria-Bold" w:eastAsia="Cambria-Bold" w:cs="Cambria-Bold"/>
          <w:noProof w:val="0"/>
          <w:sz w:val="22"/>
          <w:szCs w:val="22"/>
          <w:lang w:val="en-US"/>
        </w:rPr>
      </w:pPr>
      <w:r w:rsidRPr="0772F82C" w:rsidR="0772F82C">
        <w:rPr>
          <w:noProof w:val="0"/>
          <w:lang w:val="en-US"/>
        </w:rPr>
        <w:t>Merit badge class or workshop</w:t>
      </w:r>
    </w:p>
    <w:p w:rsidR="006A1F6F" w:rsidP="2DF76F76" w:rsidRDefault="006A1F6F" w14:paraId="45A0D2F2" w14:textId="10A41E21">
      <w:pPr>
        <w:pStyle w:val="ListBullet2"/>
        <w:ind w:left="1080"/>
        <w:rPr>
          <w:rFonts w:ascii="Cambria-Bold" w:hAnsi="Cambria-Bold" w:eastAsia="Cambria-Bold" w:cs="Cambria-Bold"/>
          <w:noProof w:val="0"/>
          <w:sz w:val="22"/>
          <w:szCs w:val="22"/>
          <w:lang w:val="en-US"/>
        </w:rPr>
      </w:pPr>
      <w:r w:rsidRPr="0772F82C" w:rsidR="0772F82C">
        <w:rPr>
          <w:noProof w:val="0"/>
          <w:lang w:val="en-US"/>
        </w:rPr>
        <w:t xml:space="preserve">Merit badge counselor you </w:t>
      </w:r>
      <w:r w:rsidRPr="0772F82C" w:rsidR="0772F82C">
        <w:rPr>
          <w:noProof w:val="0"/>
          <w:lang w:val="en-US"/>
        </w:rPr>
        <w:t>identified</w:t>
      </w:r>
      <w:r w:rsidRPr="0772F82C" w:rsidR="0772F82C">
        <w:rPr>
          <w:noProof w:val="0"/>
          <w:lang w:val="en-US"/>
        </w:rPr>
        <w:t xml:space="preserve"> on your own, who should be from the approved list of the Sam Houston Area Council (available in </w:t>
      </w:r>
      <w:r w:rsidRPr="0772F82C" w:rsidR="0772F82C">
        <w:rPr>
          <w:noProof w:val="0"/>
          <w:lang w:val="en-US"/>
        </w:rPr>
        <w:t>Scoutbook</w:t>
      </w:r>
      <w:r w:rsidRPr="0772F82C" w:rsidR="0772F82C">
        <w:rPr>
          <w:noProof w:val="0"/>
          <w:lang w:val="en-US"/>
        </w:rPr>
        <w:t>)</w:t>
      </w:r>
    </w:p>
    <w:p w:rsidR="006A1F6F" w:rsidP="2DF76F76" w:rsidRDefault="006A1F6F" w14:paraId="3249DF0A" w14:textId="397226FB">
      <w:pPr>
        <w:pStyle w:val="ListBullet2"/>
        <w:spacing w:after="240" w:afterAutospacing="off"/>
        <w:ind w:left="1080"/>
        <w:rPr>
          <w:rFonts w:ascii="Cambria-Bold" w:hAnsi="Cambria-Bold" w:eastAsia="Cambria-Bold" w:cs="Cambria-Bold"/>
          <w:noProof w:val="0"/>
          <w:sz w:val="22"/>
          <w:szCs w:val="22"/>
          <w:lang w:val="en-US"/>
        </w:rPr>
      </w:pPr>
      <w:r w:rsidRPr="0772F82C" w:rsidR="0772F82C">
        <w:rPr>
          <w:noProof w:val="0"/>
          <w:lang w:val="en-US"/>
        </w:rPr>
        <w:t>Merit badge counselor recommended by your PASM or Scoutmaster</w:t>
      </w:r>
    </w:p>
    <w:p w:rsidR="006A1F6F" w:rsidP="2DF76F76" w:rsidRDefault="006A1F6F" w14:paraId="7A7C7300" w14:textId="1AA459EF">
      <w:pPr>
        <w:pStyle w:val="Normal"/>
        <w:spacing/>
        <w:ind w:left="720"/>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 xml:space="preserve">In rare cases, you might </w:t>
      </w:r>
      <w:r w:rsidRPr="2DF76F76" w:rsidR="2DF76F76">
        <w:rPr>
          <w:rFonts w:ascii="Calibri" w:hAnsi="Calibri" w:eastAsia="Calibri" w:cs="Calibri" w:asciiTheme="minorAscii" w:hAnsiTheme="minorAscii" w:eastAsiaTheme="minorAscii" w:cstheme="minorAscii"/>
          <w:noProof w:val="0"/>
          <w:sz w:val="20"/>
          <w:szCs w:val="20"/>
          <w:lang w:val="en-US"/>
        </w:rPr>
        <w:t>identify</w:t>
      </w:r>
      <w:r w:rsidRPr="2DF76F76" w:rsidR="2DF76F76">
        <w:rPr>
          <w:rFonts w:ascii="Calibri" w:hAnsi="Calibri" w:eastAsia="Calibri" w:cs="Calibri" w:asciiTheme="minorAscii" w:hAnsiTheme="minorAscii" w:eastAsiaTheme="minorAscii" w:cstheme="minorAscii"/>
          <w:noProof w:val="0"/>
          <w:sz w:val="20"/>
          <w:szCs w:val="20"/>
          <w:lang w:val="en-US"/>
        </w:rPr>
        <w:t xml:space="preserve"> a counselor outside the Sam Houston Area Council. If so, please ask that counselor for the following information:</w:t>
      </w:r>
    </w:p>
    <w:p w:rsidR="006A1F6F" w:rsidP="2DF76F76" w:rsidRDefault="006A1F6F" w14:paraId="3CDFA711" w14:textId="4DC52688">
      <w:pPr>
        <w:pStyle w:val="ListBullet2"/>
        <w:ind w:left="1080"/>
        <w:rPr>
          <w:rFonts w:ascii="Cambria-Bold" w:hAnsi="Cambria-Bold" w:eastAsia="Cambria-Bold" w:cs="Cambria-Bold"/>
          <w:noProof w:val="0"/>
          <w:sz w:val="22"/>
          <w:szCs w:val="22"/>
          <w:lang w:val="en-US"/>
        </w:rPr>
      </w:pPr>
      <w:r w:rsidRPr="0772F82C" w:rsidR="0772F82C">
        <w:rPr>
          <w:noProof w:val="0"/>
          <w:lang w:val="en-US"/>
        </w:rPr>
        <w:t>Evidence of approval to counsel the merit badge from another BSA council</w:t>
      </w:r>
    </w:p>
    <w:p w:rsidR="006A1F6F" w:rsidP="2DF76F76" w:rsidRDefault="006A1F6F" w14:paraId="2F2D8E1C" w14:textId="00D478D4">
      <w:pPr>
        <w:pStyle w:val="ListBullet2"/>
        <w:ind w:left="1080"/>
        <w:rPr>
          <w:rFonts w:ascii="Cambria-Bold" w:hAnsi="Cambria-Bold" w:eastAsia="Cambria-Bold" w:cs="Cambria-Bold"/>
          <w:noProof w:val="0"/>
          <w:sz w:val="22"/>
          <w:szCs w:val="22"/>
          <w:lang w:val="en-US"/>
        </w:rPr>
      </w:pPr>
      <w:r w:rsidRPr="0772F82C" w:rsidR="0772F82C">
        <w:rPr>
          <w:noProof w:val="0"/>
          <w:lang w:val="en-US"/>
        </w:rPr>
        <w:t>Evidence of current Youth Protection Training</w:t>
      </w:r>
    </w:p>
    <w:p w:rsidR="006A1F6F" w:rsidP="2DF76F76" w:rsidRDefault="006A1F6F" w14:paraId="63CE20BE" w14:textId="0BF63A6F">
      <w:pPr>
        <w:pStyle w:val="Normal"/>
        <w:ind w:left="720"/>
        <w:rPr>
          <w:rFonts w:ascii="Avenir Book" w:hAnsi="Avenir Book" w:eastAsia="Avenir Book" w:cs="Avenir Book"/>
          <w:noProof w:val="0"/>
          <w:sz w:val="24"/>
          <w:szCs w:val="24"/>
          <w:lang w:val="en-US"/>
        </w:rPr>
      </w:pPr>
      <w:r w:rsidRPr="0772F82C" w:rsidR="0772F82C">
        <w:rPr>
          <w:rFonts w:ascii="Calibri" w:hAnsi="Calibri" w:eastAsia="Calibri" w:cs="Calibri" w:asciiTheme="minorAscii" w:hAnsiTheme="minorAscii" w:eastAsiaTheme="minorAscii" w:cstheme="minorAscii"/>
          <w:noProof w:val="0"/>
          <w:sz w:val="20"/>
          <w:szCs w:val="20"/>
          <w:lang w:val="en-US"/>
        </w:rPr>
        <w:t xml:space="preserve">Troop 54 leaders are unable to see this information in </w:t>
      </w:r>
      <w:r w:rsidRPr="0772F82C" w:rsidR="0772F82C">
        <w:rPr>
          <w:rFonts w:ascii="Calibri" w:hAnsi="Calibri" w:eastAsia="Calibri" w:cs="Calibri" w:asciiTheme="minorAscii" w:hAnsiTheme="minorAscii" w:eastAsiaTheme="minorAscii" w:cstheme="minorAscii"/>
          <w:noProof w:val="0"/>
          <w:sz w:val="20"/>
          <w:szCs w:val="20"/>
          <w:lang w:val="en-US"/>
        </w:rPr>
        <w:t>Scoutbook</w:t>
      </w:r>
      <w:r w:rsidRPr="0772F82C" w:rsidR="0772F82C">
        <w:rPr>
          <w:rFonts w:ascii="Calibri" w:hAnsi="Calibri" w:eastAsia="Calibri" w:cs="Calibri" w:asciiTheme="minorAscii" w:hAnsiTheme="minorAscii" w:eastAsiaTheme="minorAscii" w:cstheme="minorAscii"/>
          <w:noProof w:val="0"/>
          <w:sz w:val="20"/>
          <w:szCs w:val="20"/>
          <w:lang w:val="en-US"/>
        </w:rPr>
        <w:t xml:space="preserve"> for counselors outside the Sam Houston Area Council. Only the Troop 54 Scoutmaster may approve such counselors.</w:t>
      </w:r>
    </w:p>
    <w:p w:rsidR="006A1F6F" w:rsidP="2DF76F76" w:rsidRDefault="006A1F6F" w14:paraId="57761E1A" w14:textId="65660574">
      <w:pPr>
        <w:pStyle w:val="ListNumber1"/>
        <w:rPr>
          <w:rFonts w:ascii="Calibri" w:hAnsi="Calibri" w:eastAsia="Calibri" w:cs="Calibri" w:asciiTheme="minorAscii" w:hAnsiTheme="minorAscii" w:eastAsiaTheme="minorAscii" w:cstheme="minorAscii"/>
          <w:noProof w:val="0"/>
          <w:sz w:val="22"/>
          <w:szCs w:val="22"/>
          <w:lang w:val="en-US"/>
        </w:rPr>
      </w:pPr>
      <w:r w:rsidRPr="2DF76F76" w:rsidR="2DF76F76">
        <w:rPr>
          <w:noProof w:val="0"/>
          <w:lang w:val="en-US"/>
        </w:rPr>
        <w:t xml:space="preserve">You can begin work on a merit badge before you have a counselor, but the counselor makes the final decision on </w:t>
      </w:r>
      <w:r w:rsidRPr="2DF76F76" w:rsidR="2DF76F76">
        <w:rPr>
          <w:noProof w:val="0"/>
          <w:lang w:val="en-US"/>
        </w:rPr>
        <w:t>whether</w:t>
      </w:r>
      <w:r w:rsidRPr="2DF76F76" w:rsidR="2DF76F76">
        <w:rPr>
          <w:noProof w:val="0"/>
          <w:lang w:val="en-US"/>
        </w:rPr>
        <w:t xml:space="preserve"> to accept it (which is why </w:t>
      </w:r>
      <w:r w:rsidRPr="2DF76F76" w:rsidR="2DF76F76">
        <w:rPr>
          <w:noProof w:val="0"/>
          <w:lang w:val="en-US"/>
        </w:rPr>
        <w:t>it’s</w:t>
      </w:r>
      <w:r w:rsidRPr="2DF76F76" w:rsidR="2DF76F76">
        <w:rPr>
          <w:noProof w:val="0"/>
          <w:lang w:val="en-US"/>
        </w:rPr>
        <w:t xml:space="preserve"> best to reach out to a counselor before you start). Once you have a counselor, the best practice is to meet at least twice with the counselor. The first meeting is to set expectations and to cover any requirements already completed. The second meeting is to complete all remaining requirements, especially if logs or journals are part of the requirements. Some Scouts do complete a merit badge in one sitting with a counselor, and some need more than two meetings.</w:t>
      </w:r>
    </w:p>
    <w:p w:rsidR="006A1F6F" w:rsidP="2DF76F76" w:rsidRDefault="006A1F6F" w14:paraId="08D5B712" w14:textId="0BC3D790">
      <w:pPr>
        <w:pStyle w:val="ListNumber1"/>
        <w:rPr>
          <w:rFonts w:ascii="Calibri" w:hAnsi="Calibri" w:eastAsia="Calibri" w:cs="Calibri" w:asciiTheme="minorAscii" w:hAnsiTheme="minorAscii" w:eastAsiaTheme="minorAscii" w:cstheme="minorAscii"/>
          <w:noProof w:val="0"/>
          <w:sz w:val="22"/>
          <w:szCs w:val="22"/>
          <w:lang w:val="en-US"/>
        </w:rPr>
      </w:pPr>
      <w:r w:rsidRPr="2DF76F76" w:rsidR="2DF76F76">
        <w:rPr>
          <w:noProof w:val="0"/>
          <w:lang w:val="en-US"/>
        </w:rPr>
        <w:t xml:space="preserve">After you have completed all requirements, and a merit badge counselor has approved all of them in </w:t>
      </w:r>
      <w:r w:rsidRPr="2DF76F76" w:rsidR="2DF76F76">
        <w:rPr>
          <w:noProof w:val="0"/>
          <w:lang w:val="en-US"/>
        </w:rPr>
        <w:t>Scoutbook</w:t>
      </w:r>
      <w:r w:rsidRPr="2DF76F76" w:rsidR="2DF76F76">
        <w:rPr>
          <w:noProof w:val="0"/>
          <w:lang w:val="en-US"/>
        </w:rPr>
        <w:t xml:space="preserve"> or on a blue card, you still need approval in </w:t>
      </w:r>
      <w:r w:rsidRPr="2DF76F76" w:rsidR="2DF76F76">
        <w:rPr>
          <w:noProof w:val="0"/>
          <w:lang w:val="en-US"/>
        </w:rPr>
        <w:t>Scoutbook</w:t>
      </w:r>
      <w:r w:rsidRPr="2DF76F76" w:rsidR="2DF76F76">
        <w:rPr>
          <w:noProof w:val="0"/>
          <w:lang w:val="en-US"/>
        </w:rPr>
        <w:t xml:space="preserve"> or a signature on your blue card from your PASM or Scoutmaster. He or she may ask you for how you completed one or more of the requirements as a quality-control check.</w:t>
      </w:r>
    </w:p>
    <w:p w:rsidR="006A1F6F" w:rsidP="2DF76F76" w:rsidRDefault="006A1F6F" w14:paraId="7A6542B8" w14:textId="675C4E3B">
      <w:pPr>
        <w:pStyle w:val="ListBullet2"/>
        <w:ind w:left="1080"/>
        <w:rPr>
          <w:rFonts w:ascii="Cambria-Bold" w:hAnsi="Cambria-Bold" w:eastAsia="Cambria-Bold" w:cs="Cambria-Bold"/>
          <w:noProof w:val="0"/>
          <w:sz w:val="22"/>
          <w:szCs w:val="22"/>
          <w:lang w:val="en-US"/>
        </w:rPr>
      </w:pPr>
      <w:r w:rsidRPr="0772F82C" w:rsidR="0772F82C">
        <w:rPr>
          <w:noProof w:val="0"/>
          <w:lang w:val="en-US"/>
        </w:rPr>
        <w:t xml:space="preserve">Please </w:t>
      </w:r>
      <w:r w:rsidRPr="0772F82C" w:rsidR="0772F82C">
        <w:rPr>
          <w:noProof w:val="0"/>
          <w:lang w:val="en-US"/>
        </w:rPr>
        <w:t>retain</w:t>
      </w:r>
      <w:r w:rsidRPr="0772F82C" w:rsidR="0772F82C">
        <w:rPr>
          <w:noProof w:val="0"/>
          <w:lang w:val="en-US"/>
        </w:rPr>
        <w:t xml:space="preserve"> </w:t>
      </w:r>
      <w:r w:rsidRPr="0772F82C" w:rsidR="0772F82C">
        <w:rPr>
          <w:noProof w:val="0"/>
          <w:lang w:val="en-US"/>
        </w:rPr>
        <w:t>all of</w:t>
      </w:r>
      <w:r w:rsidRPr="0772F82C" w:rsidR="0772F82C">
        <w:rPr>
          <w:noProof w:val="0"/>
          <w:lang w:val="en-US"/>
        </w:rPr>
        <w:t xml:space="preserve"> your worksheets, essays, projects, logs, etc. until you have completed this step. Your PASM or Scoutmaster, however, will not retest you on any requirement.</w:t>
      </w:r>
    </w:p>
    <w:p w:rsidR="006A1F6F" w:rsidP="2DF76F76" w:rsidRDefault="006A1F6F" w14:paraId="6F6DDAE3" w14:textId="34E5F532">
      <w:pPr>
        <w:pStyle w:val="ListBullet2"/>
        <w:spacing w:after="240" w:afterAutospacing="off"/>
        <w:ind w:left="1080"/>
        <w:rPr>
          <w:rFonts w:ascii="Cambria-Bold" w:hAnsi="Cambria-Bold" w:eastAsia="Cambria-Bold" w:cs="Cambria-Bold"/>
          <w:noProof w:val="0"/>
          <w:sz w:val="22"/>
          <w:szCs w:val="22"/>
          <w:lang w:val="en-US"/>
        </w:rPr>
      </w:pPr>
      <w:r w:rsidRPr="0772F82C" w:rsidR="0772F82C">
        <w:rPr>
          <w:noProof w:val="0"/>
          <w:lang w:val="en-US"/>
        </w:rPr>
        <w:t xml:space="preserve">If your PASM or Scoutmaster realizes that you are missing a requirement or were not asked to </w:t>
      </w:r>
      <w:r w:rsidRPr="0772F82C" w:rsidR="0772F82C">
        <w:rPr>
          <w:noProof w:val="0"/>
          <w:lang w:val="en-US"/>
        </w:rPr>
        <w:t>demonstrate</w:t>
      </w:r>
      <w:r w:rsidRPr="0772F82C" w:rsidR="0772F82C">
        <w:rPr>
          <w:noProof w:val="0"/>
          <w:lang w:val="en-US"/>
        </w:rPr>
        <w:t xml:space="preserve"> a requirement, they will help you find a counselor to complete the requirement.</w:t>
      </w:r>
    </w:p>
    <w:p w:rsidR="006A1F6F" w:rsidP="2DF76F76" w:rsidRDefault="006A1F6F" w14:paraId="2E194E39" w14:textId="6B3DB8F1">
      <w:pPr>
        <w:pStyle w:val="ListNumber1"/>
        <w:rPr>
          <w:noProof w:val="0"/>
          <w:lang w:val="en-US"/>
        </w:rPr>
      </w:pPr>
      <w:r w:rsidRPr="2DF76F76" w:rsidR="2DF76F76">
        <w:rPr>
          <w:noProof w:val="0"/>
          <w:lang w:val="en-US"/>
        </w:rPr>
        <w:t>If you go to a merit badge workshop or class and do not meet all</w:t>
      </w:r>
      <w:r w:rsidRPr="2DF76F76" w:rsidR="2DF76F76">
        <w:rPr>
          <w:noProof w:val="0"/>
          <w:lang w:val="en-US"/>
        </w:rPr>
        <w:t xml:space="preserve"> of th</w:t>
      </w:r>
      <w:r w:rsidRPr="2DF76F76" w:rsidR="2DF76F76">
        <w:rPr>
          <w:noProof w:val="0"/>
          <w:lang w:val="en-US"/>
        </w:rPr>
        <w:t>e requirements at the class, please ask your PASM or Scoutmaster to recommend a merit badge counselor to help you complete the rem</w:t>
      </w:r>
      <w:r w:rsidRPr="2DF76F76" w:rsidR="2DF76F76">
        <w:rPr>
          <w:noProof w:val="0"/>
          <w:lang w:val="en-US"/>
        </w:rPr>
        <w:t>ainder.</w:t>
      </w:r>
    </w:p>
    <w:p w:rsidR="006A1F6F" w:rsidP="006A1F6F" w:rsidRDefault="006A1F6F" w14:paraId="69456BCF" w14:textId="71F3808A">
      <w:pPr>
        <w:autoSpaceDE w:val="0"/>
        <w:autoSpaceDN w:val="0"/>
        <w:adjustRightInd w:val="0"/>
        <w:spacing w:after="12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Recommended Merit Badge Sequence</w:t>
      </w:r>
    </w:p>
    <w:p w:rsidR="2DF76F76" w:rsidP="2DF76F76" w:rsidRDefault="2DF76F76" w14:paraId="26C575E9" w14:textId="08F4BAAA">
      <w:pPr>
        <w:pStyle w:val="Normal"/>
        <w:rPr>
          <w:noProof w:val="0"/>
          <w:sz w:val="18"/>
          <w:szCs w:val="18"/>
          <w:lang w:val="en-US"/>
        </w:rPr>
      </w:pPr>
      <w:r w:rsidRPr="2DF76F76" w:rsidR="2DF76F76">
        <w:rPr>
          <w:noProof w:val="0"/>
          <w:sz w:val="20"/>
          <w:szCs w:val="20"/>
          <w:lang w:val="en-US"/>
        </w:rPr>
        <w:t>Based upon the experience of Troops 54 and 55, Eagle‐required merit badges and certain non‐Eagle-required badges are best earned at different levels of physical and mental maturity. The troop recommends approaching these merit badges in the following age‐appropriate sequence. An asterisk (*) indicates an Eagle‐required merit badge, and a double asterisk (**) indicates a merit badge that is one of several choices in an Eagle‐required merit‐badge group (the list below is not a comprehensive list of the non‐Eagle required badges).</w:t>
      </w:r>
    </w:p>
    <w:p w:rsidR="006A1F6F" w:rsidP="2DF76F76" w:rsidRDefault="006A1F6F" w14:paraId="5EFD5908" w14:textId="77777777">
      <w:pPr>
        <w:autoSpaceDE w:val="0"/>
        <w:autoSpaceDN w:val="0"/>
        <w:adjustRightInd w:val="0"/>
        <w:spacing w:after="0" w:line="240" w:lineRule="auto"/>
        <w:ind w:left="360"/>
        <w:rPr>
          <w:rFonts w:ascii="Calibri-Bold" w:hAnsi="Calibri-Bold" w:cs="Calibri-Bold"/>
          <w:b w:val="1"/>
          <w:bCs w:val="1"/>
          <w:color w:val="1F497C"/>
          <w:sz w:val="20"/>
          <w:szCs w:val="20"/>
        </w:rPr>
      </w:pPr>
      <w:r w:rsidRPr="2DF76F76" w:rsidR="2DF76F76">
        <w:rPr>
          <w:rFonts w:ascii="Calibri-Bold" w:hAnsi="Calibri-Bold" w:cs="Calibri-Bold"/>
          <w:b w:val="1"/>
          <w:bCs w:val="1"/>
          <w:color w:val="1F497C"/>
          <w:sz w:val="20"/>
          <w:szCs w:val="20"/>
        </w:rPr>
        <w:t xml:space="preserve">Level 1 </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 xml:space="preserve"> New Scouts, ages 11</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12, 5th</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6th grades</w:t>
      </w:r>
    </w:p>
    <w:p w:rsidR="2DF76F76" w:rsidP="2DF76F76" w:rsidRDefault="2DF76F76" w14:paraId="75781F79" w14:textId="03C621CF">
      <w:pPr>
        <w:pStyle w:val="Normal"/>
        <w:spacing w:after="0" w:afterAutospacing="off"/>
        <w:ind w:left="720"/>
        <w:rPr>
          <w:noProof w:val="0"/>
          <w:sz w:val="18"/>
          <w:szCs w:val="18"/>
          <w:lang w:val="en-US"/>
        </w:rPr>
      </w:pPr>
      <w:r w:rsidRPr="2DF76F76" w:rsidR="2DF76F76">
        <w:rPr>
          <w:noProof w:val="0"/>
          <w:sz w:val="20"/>
          <w:szCs w:val="20"/>
          <w:lang w:val="en-US"/>
        </w:rPr>
        <w:t>First Aid *</w:t>
      </w:r>
    </w:p>
    <w:p w:rsidR="2DF76F76" w:rsidP="2DF76F76" w:rsidRDefault="2DF76F76" w14:paraId="4E661B79" w14:textId="20070EBF">
      <w:pPr>
        <w:pStyle w:val="Normal"/>
        <w:spacing w:after="0" w:afterAutospacing="off"/>
        <w:ind w:left="720"/>
        <w:rPr>
          <w:noProof w:val="0"/>
          <w:sz w:val="18"/>
          <w:szCs w:val="18"/>
          <w:lang w:val="en-US"/>
        </w:rPr>
      </w:pPr>
      <w:r w:rsidRPr="2DF76F76" w:rsidR="2DF76F76">
        <w:rPr>
          <w:noProof w:val="0"/>
          <w:sz w:val="20"/>
          <w:szCs w:val="20"/>
          <w:lang w:val="en-US"/>
        </w:rPr>
        <w:t>Swimming ** (best at Scout summer camp)</w:t>
      </w:r>
    </w:p>
    <w:p w:rsidR="2DF76F76" w:rsidP="2DF76F76" w:rsidRDefault="2DF76F76" w14:paraId="4383C94B" w14:textId="373EA17F">
      <w:pPr>
        <w:pStyle w:val="Normal"/>
        <w:spacing w:after="0" w:afterAutospacing="off"/>
        <w:ind w:left="720"/>
        <w:rPr>
          <w:noProof w:val="0"/>
          <w:sz w:val="18"/>
          <w:szCs w:val="18"/>
          <w:lang w:val="en-US"/>
        </w:rPr>
      </w:pPr>
      <w:r w:rsidRPr="2DF76F76" w:rsidR="2DF76F76">
        <w:rPr>
          <w:noProof w:val="0"/>
          <w:sz w:val="20"/>
          <w:szCs w:val="20"/>
          <w:lang w:val="en-US"/>
        </w:rPr>
        <w:t xml:space="preserve">Family Life * </w:t>
      </w:r>
    </w:p>
    <w:p w:rsidR="2DF76F76" w:rsidP="2DF76F76" w:rsidRDefault="2DF76F76" w14:paraId="644AB08C" w14:textId="58E924BA">
      <w:pPr>
        <w:pStyle w:val="Normal"/>
        <w:spacing w:after="0" w:afterAutospacing="off"/>
        <w:ind w:left="720"/>
        <w:rPr>
          <w:noProof w:val="0"/>
          <w:sz w:val="18"/>
          <w:szCs w:val="18"/>
          <w:lang w:val="en-US"/>
        </w:rPr>
      </w:pPr>
      <w:r w:rsidRPr="2DF76F76" w:rsidR="2DF76F76">
        <w:rPr>
          <w:noProof w:val="0"/>
          <w:sz w:val="20"/>
          <w:szCs w:val="20"/>
          <w:lang w:val="en-US"/>
        </w:rPr>
        <w:t xml:space="preserve">Emergency Preparedness ** (First Aid MB </w:t>
      </w:r>
      <w:r w:rsidRPr="2DF76F76" w:rsidR="2DF76F76">
        <w:rPr>
          <w:noProof w:val="0"/>
          <w:sz w:val="20"/>
          <w:szCs w:val="20"/>
          <w:lang w:val="en-US"/>
        </w:rPr>
        <w:t>required</w:t>
      </w:r>
      <w:r w:rsidRPr="2DF76F76" w:rsidR="2DF76F76">
        <w:rPr>
          <w:noProof w:val="0"/>
          <w:sz w:val="20"/>
          <w:szCs w:val="20"/>
          <w:lang w:val="en-US"/>
        </w:rPr>
        <w:t>)</w:t>
      </w:r>
    </w:p>
    <w:p w:rsidR="2DF76F76" w:rsidP="2DF76F76" w:rsidRDefault="2DF76F76" w14:paraId="70001945" w14:textId="2CCBCAC9">
      <w:pPr>
        <w:pStyle w:val="Normal"/>
        <w:spacing w:after="0" w:afterAutospacing="off"/>
        <w:ind w:left="720"/>
        <w:rPr>
          <w:noProof w:val="0"/>
          <w:sz w:val="18"/>
          <w:szCs w:val="18"/>
          <w:lang w:val="en-US"/>
        </w:rPr>
      </w:pPr>
      <w:r w:rsidRPr="2DF76F76" w:rsidR="2DF76F76">
        <w:rPr>
          <w:noProof w:val="0"/>
          <w:sz w:val="20"/>
          <w:szCs w:val="20"/>
          <w:lang w:val="en-US"/>
        </w:rPr>
        <w:t>Environmental Science **</w:t>
      </w:r>
    </w:p>
    <w:p w:rsidR="2DF76F76" w:rsidP="2DF76F76" w:rsidRDefault="2DF76F76" w14:paraId="54DEB989" w14:textId="15492F2F">
      <w:pPr>
        <w:pStyle w:val="Normal"/>
        <w:spacing w:after="0" w:afterAutospacing="off"/>
        <w:ind w:left="720"/>
        <w:rPr>
          <w:noProof w:val="0"/>
          <w:sz w:val="18"/>
          <w:szCs w:val="18"/>
          <w:lang w:val="en-US"/>
        </w:rPr>
      </w:pPr>
      <w:r w:rsidRPr="2DF76F76" w:rsidR="2DF76F76">
        <w:rPr>
          <w:noProof w:val="0"/>
          <w:sz w:val="20"/>
          <w:szCs w:val="20"/>
          <w:lang w:val="en-US"/>
        </w:rPr>
        <w:t>Basketry</w:t>
      </w:r>
    </w:p>
    <w:p w:rsidR="2DF76F76" w:rsidP="2DF76F76" w:rsidRDefault="2DF76F76" w14:paraId="54A00CFC" w14:textId="17279294">
      <w:pPr>
        <w:pStyle w:val="Normal"/>
        <w:spacing w:after="0" w:afterAutospacing="off"/>
        <w:ind w:left="720"/>
        <w:rPr>
          <w:noProof w:val="0"/>
          <w:sz w:val="18"/>
          <w:szCs w:val="18"/>
          <w:lang w:val="en-US"/>
        </w:rPr>
      </w:pPr>
      <w:r w:rsidRPr="2DF76F76" w:rsidR="2DF76F76">
        <w:rPr>
          <w:noProof w:val="0"/>
          <w:sz w:val="20"/>
          <w:szCs w:val="20"/>
          <w:lang w:val="en-US"/>
        </w:rPr>
        <w:t>Woodcarving</w:t>
      </w:r>
    </w:p>
    <w:p w:rsidR="2DF76F76" w:rsidP="2DF76F76" w:rsidRDefault="2DF76F76" w14:paraId="1DAE32B1" w14:textId="7C7B21F7">
      <w:pPr>
        <w:pStyle w:val="Normal"/>
        <w:spacing w:after="0" w:afterAutospacing="off"/>
        <w:ind w:left="720"/>
        <w:rPr>
          <w:noProof w:val="0"/>
          <w:sz w:val="18"/>
          <w:szCs w:val="18"/>
          <w:lang w:val="en-US"/>
        </w:rPr>
      </w:pPr>
      <w:r w:rsidRPr="2DF76F76" w:rsidR="2DF76F76">
        <w:rPr>
          <w:noProof w:val="0"/>
          <w:sz w:val="20"/>
          <w:szCs w:val="20"/>
          <w:lang w:val="en-US"/>
        </w:rPr>
        <w:t>Leatherwork</w:t>
      </w:r>
    </w:p>
    <w:p w:rsidR="2DF76F76" w:rsidP="2DF76F76" w:rsidRDefault="2DF76F76" w14:paraId="74D896EF" w14:textId="4DD3271C">
      <w:pPr>
        <w:pStyle w:val="Normal"/>
        <w:spacing w:after="0" w:afterAutospacing="off"/>
        <w:ind w:left="720"/>
        <w:rPr>
          <w:noProof w:val="0"/>
          <w:sz w:val="18"/>
          <w:szCs w:val="18"/>
          <w:lang w:val="en-US"/>
        </w:rPr>
      </w:pPr>
      <w:r w:rsidRPr="2DF76F76" w:rsidR="2DF76F76">
        <w:rPr>
          <w:noProof w:val="0"/>
          <w:sz w:val="20"/>
          <w:szCs w:val="20"/>
          <w:lang w:val="en-US"/>
        </w:rPr>
        <w:t>Fishing</w:t>
      </w:r>
    </w:p>
    <w:p w:rsidR="2DF76F76" w:rsidP="2DF76F76" w:rsidRDefault="2DF76F76" w14:paraId="3EFE4C4C" w14:textId="125D8619">
      <w:pPr>
        <w:pStyle w:val="Normal"/>
        <w:spacing w:after="0" w:afterAutospacing="off"/>
        <w:ind w:left="720"/>
        <w:rPr>
          <w:noProof w:val="0"/>
          <w:sz w:val="18"/>
          <w:szCs w:val="18"/>
          <w:lang w:val="en-US"/>
        </w:rPr>
      </w:pPr>
      <w:r w:rsidRPr="2DF76F76" w:rsidR="2DF76F76">
        <w:rPr>
          <w:noProof w:val="0"/>
          <w:sz w:val="20"/>
          <w:szCs w:val="20"/>
          <w:lang w:val="en-US"/>
        </w:rPr>
        <w:t xml:space="preserve">Climbing </w:t>
      </w:r>
    </w:p>
    <w:p w:rsidR="2DF76F76" w:rsidP="2DF76F76" w:rsidRDefault="2DF76F76" w14:paraId="5EF69D80" w14:textId="0C6EE510">
      <w:pPr>
        <w:pStyle w:val="Normal"/>
        <w:spacing w:after="0" w:afterAutospacing="off"/>
        <w:ind w:left="720"/>
        <w:rPr>
          <w:noProof w:val="0"/>
          <w:sz w:val="18"/>
          <w:szCs w:val="18"/>
          <w:lang w:val="en-US"/>
        </w:rPr>
      </w:pPr>
      <w:r w:rsidRPr="2DF76F76" w:rsidR="2DF76F76">
        <w:rPr>
          <w:noProof w:val="0"/>
          <w:sz w:val="20"/>
          <w:szCs w:val="20"/>
          <w:lang w:val="en-US"/>
        </w:rPr>
        <w:t>Mammal Study</w:t>
      </w:r>
    </w:p>
    <w:p w:rsidR="2DF76F76" w:rsidP="2DF76F76" w:rsidRDefault="2DF76F76" w14:paraId="4D2B4F8B" w14:textId="5A04AFFA">
      <w:pPr>
        <w:pStyle w:val="Normal"/>
        <w:spacing w:after="0" w:afterAutospacing="off"/>
        <w:ind w:left="720"/>
        <w:rPr>
          <w:noProof w:val="0"/>
          <w:sz w:val="18"/>
          <w:szCs w:val="18"/>
          <w:lang w:val="en-US"/>
        </w:rPr>
      </w:pPr>
      <w:r w:rsidRPr="2DF76F76" w:rsidR="2DF76F76">
        <w:rPr>
          <w:noProof w:val="0"/>
          <w:sz w:val="20"/>
          <w:szCs w:val="20"/>
          <w:lang w:val="en-US"/>
        </w:rPr>
        <w:t>Pets</w:t>
      </w:r>
    </w:p>
    <w:p w:rsidR="2DF76F76" w:rsidP="2DF76F76" w:rsidRDefault="2DF76F76" w14:paraId="6FA7E278" w14:textId="4F25AC65">
      <w:pPr>
        <w:pStyle w:val="Normal"/>
        <w:spacing w:after="0" w:afterAutospacing="off"/>
        <w:ind w:left="720"/>
        <w:rPr>
          <w:noProof w:val="0"/>
          <w:sz w:val="18"/>
          <w:szCs w:val="18"/>
          <w:lang w:val="en-US"/>
        </w:rPr>
      </w:pPr>
      <w:r w:rsidRPr="2DF76F76" w:rsidR="2DF76F76">
        <w:rPr>
          <w:noProof w:val="0"/>
          <w:sz w:val="20"/>
          <w:szCs w:val="20"/>
          <w:lang w:val="en-US"/>
        </w:rPr>
        <w:t>Dog Care</w:t>
      </w:r>
    </w:p>
    <w:p w:rsidR="006A1F6F" w:rsidP="006A1F6F" w:rsidRDefault="006A1F6F" w14:paraId="17F6450A" w14:textId="77777777">
      <w:pPr>
        <w:autoSpaceDE w:val="0"/>
        <w:autoSpaceDN w:val="0"/>
        <w:adjustRightInd w:val="0"/>
        <w:spacing w:after="0" w:line="240" w:lineRule="auto"/>
        <w:rPr>
          <w:rFonts w:ascii="Calibri-Bold" w:hAnsi="Calibri-Bold" w:cs="Calibri-Bold"/>
          <w:b/>
          <w:bCs/>
          <w:color w:val="1F497C"/>
          <w:sz w:val="20"/>
          <w:szCs w:val="20"/>
        </w:rPr>
      </w:pPr>
    </w:p>
    <w:p w:rsidR="006A1F6F" w:rsidP="2DF76F76" w:rsidRDefault="006A1F6F" w14:paraId="5DC34B26" w14:textId="77777777">
      <w:pPr>
        <w:autoSpaceDE w:val="0"/>
        <w:autoSpaceDN w:val="0"/>
        <w:adjustRightInd w:val="0"/>
        <w:spacing w:after="0" w:line="240" w:lineRule="auto"/>
        <w:ind w:left="360"/>
        <w:rPr>
          <w:rFonts w:ascii="Calibri-Bold" w:hAnsi="Calibri-Bold" w:cs="Calibri-Bold"/>
          <w:b w:val="1"/>
          <w:bCs w:val="1"/>
          <w:color w:val="1F497C"/>
          <w:sz w:val="20"/>
          <w:szCs w:val="20"/>
        </w:rPr>
      </w:pPr>
      <w:r w:rsidRPr="2DF76F76" w:rsidR="2DF76F76">
        <w:rPr>
          <w:rFonts w:ascii="Calibri-Bold" w:hAnsi="Calibri-Bold" w:cs="Calibri-Bold"/>
          <w:b w:val="1"/>
          <w:bCs w:val="1"/>
          <w:color w:val="1F497C"/>
          <w:sz w:val="20"/>
          <w:szCs w:val="20"/>
        </w:rPr>
        <w:t xml:space="preserve">Level 2 </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 xml:space="preserve"> First Class &amp; Star, ages 12+, 6th</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 xml:space="preserve">7th grade </w:t>
      </w:r>
      <w:r w:rsidRPr="2DF76F76" w:rsidR="2DF76F76">
        <w:rPr>
          <w:rFonts w:ascii="Calibri-Bold" w:hAnsi="Calibri-Bold" w:cs="Calibri-Bold"/>
          <w:b w:val="1"/>
          <w:bCs w:val="1"/>
          <w:color w:val="1F497C"/>
          <w:sz w:val="20"/>
          <w:szCs w:val="20"/>
        </w:rPr>
        <w:t>up</w:t>
      </w:r>
    </w:p>
    <w:p w:rsidR="2DF76F76" w:rsidP="2DF76F76" w:rsidRDefault="2DF76F76" w14:paraId="6C11E9E8" w14:textId="01306426">
      <w:pPr>
        <w:pStyle w:val="Normal"/>
        <w:spacing w:after="0" w:line="240" w:lineRule="auto"/>
        <w:ind w:left="720"/>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Camping * (7th Grade)</w:t>
      </w:r>
    </w:p>
    <w:p w:rsidR="2DF76F76" w:rsidP="2DF76F76" w:rsidRDefault="2DF76F76" w14:paraId="0179B8D3" w14:textId="286FF06E">
      <w:pPr>
        <w:pStyle w:val="Normal"/>
        <w:spacing w:after="0" w:line="240" w:lineRule="auto"/>
        <w:ind w:left="720"/>
      </w:pPr>
      <w:r w:rsidRPr="08FF5432" w:rsidR="08FF5432">
        <w:rPr>
          <w:rFonts w:ascii="Calibri" w:hAnsi="Calibri" w:cs="Calibri"/>
          <w:color w:val="000000" w:themeColor="text1" w:themeTint="FF" w:themeShade="FF"/>
          <w:sz w:val="20"/>
          <w:szCs w:val="20"/>
        </w:rPr>
        <w:t>Citizenship in the Nation *</w:t>
      </w:r>
    </w:p>
    <w:p w:rsidR="2DF76F76" w:rsidP="2DF76F76" w:rsidRDefault="2DF76F76" w14:paraId="3BEDCFC3" w14:textId="603B29F5">
      <w:pPr>
        <w:pStyle w:val="Normal"/>
        <w:spacing w:after="0" w:line="240" w:lineRule="auto"/>
        <w:ind w:left="720"/>
      </w:pPr>
      <w:r w:rsidRPr="08FF5432" w:rsidR="08FF5432">
        <w:rPr>
          <w:rFonts w:ascii="Calibri" w:hAnsi="Calibri" w:cs="Calibri"/>
          <w:color w:val="000000" w:themeColor="text1" w:themeTint="FF" w:themeShade="FF"/>
          <w:sz w:val="20"/>
          <w:szCs w:val="20"/>
        </w:rPr>
        <w:t>Citizenship in the World *</w:t>
      </w:r>
    </w:p>
    <w:p w:rsidR="2DF76F76" w:rsidP="2DF76F76" w:rsidRDefault="2DF76F76" w14:paraId="01684E64" w14:textId="6A414DD1">
      <w:pPr>
        <w:pStyle w:val="Normal"/>
        <w:spacing w:after="0" w:line="240" w:lineRule="auto"/>
        <w:ind w:left="720"/>
      </w:pPr>
      <w:r w:rsidRPr="08FF5432" w:rsidR="08FF5432">
        <w:rPr>
          <w:rFonts w:ascii="Calibri" w:hAnsi="Calibri" w:cs="Calibri"/>
          <w:color w:val="000000" w:themeColor="text1" w:themeTint="FF" w:themeShade="FF"/>
          <w:sz w:val="20"/>
          <w:szCs w:val="20"/>
        </w:rPr>
        <w:t>Citizenship in the Community * (7th Grade+)</w:t>
      </w:r>
    </w:p>
    <w:p w:rsidR="2DF76F76" w:rsidP="2DF76F76" w:rsidRDefault="2DF76F76" w14:paraId="1698B8B4" w14:textId="3C89554C">
      <w:pPr>
        <w:pStyle w:val="Normal"/>
        <w:spacing w:after="0" w:line="240" w:lineRule="auto"/>
        <w:ind w:left="720"/>
      </w:pPr>
      <w:r w:rsidRPr="08FF5432" w:rsidR="08FF5432">
        <w:rPr>
          <w:rFonts w:ascii="Calibri" w:hAnsi="Calibri" w:cs="Calibri"/>
          <w:color w:val="000000" w:themeColor="text1" w:themeTint="FF" w:themeShade="FF"/>
          <w:sz w:val="20"/>
          <w:szCs w:val="20"/>
        </w:rPr>
        <w:t xml:space="preserve">Cycling ** </w:t>
      </w:r>
    </w:p>
    <w:p w:rsidR="2DF76F76" w:rsidP="2DF76F76" w:rsidRDefault="2DF76F76" w14:paraId="3B8AA5E7" w14:textId="4DEF16D0">
      <w:pPr>
        <w:pStyle w:val="Normal"/>
        <w:spacing w:after="0" w:line="240" w:lineRule="auto"/>
        <w:ind w:left="720"/>
      </w:pPr>
      <w:r w:rsidRPr="08FF5432" w:rsidR="08FF5432">
        <w:rPr>
          <w:rFonts w:ascii="Calibri" w:hAnsi="Calibri" w:cs="Calibri"/>
          <w:color w:val="000000" w:themeColor="text1" w:themeTint="FF" w:themeShade="FF"/>
          <w:sz w:val="20"/>
          <w:szCs w:val="20"/>
        </w:rPr>
        <w:t>Cooking *</w:t>
      </w:r>
    </w:p>
    <w:p w:rsidR="2DF76F76" w:rsidP="2DF76F76" w:rsidRDefault="2DF76F76" w14:paraId="0CD370D1" w14:textId="02C14A21">
      <w:pPr>
        <w:pStyle w:val="Normal"/>
        <w:spacing w:after="0" w:line="240" w:lineRule="auto"/>
        <w:ind w:left="720"/>
      </w:pPr>
      <w:r w:rsidRPr="2DF76F76" w:rsidR="2DF76F76">
        <w:rPr>
          <w:rFonts w:ascii="Calibri" w:hAnsi="Calibri" w:cs="Calibri"/>
          <w:color w:val="000000" w:themeColor="text1" w:themeTint="FF" w:themeShade="FF"/>
          <w:sz w:val="20"/>
          <w:szCs w:val="20"/>
        </w:rPr>
        <w:t>Environmental Science * (7th grade+)</w:t>
      </w:r>
    </w:p>
    <w:p w:rsidR="2DF76F76" w:rsidP="2DF76F76" w:rsidRDefault="2DF76F76" w14:paraId="77CB5ED8" w14:textId="14145B99">
      <w:pPr>
        <w:pStyle w:val="Normal"/>
        <w:spacing w:after="0" w:line="240" w:lineRule="auto"/>
        <w:ind w:left="720"/>
      </w:pPr>
      <w:r w:rsidRPr="2DF76F76" w:rsidR="2DF76F76">
        <w:rPr>
          <w:rFonts w:ascii="Calibri" w:hAnsi="Calibri" w:cs="Calibri"/>
          <w:color w:val="000000" w:themeColor="text1" w:themeTint="FF" w:themeShade="FF"/>
          <w:sz w:val="20"/>
          <w:szCs w:val="20"/>
        </w:rPr>
        <w:t>Personal Fitness *</w:t>
      </w:r>
    </w:p>
    <w:p w:rsidR="2DF76F76" w:rsidP="2DF76F76" w:rsidRDefault="2DF76F76" w14:paraId="70BF95A2" w14:textId="09E8E6E8">
      <w:pPr>
        <w:pStyle w:val="Normal"/>
        <w:spacing w:after="0" w:line="240" w:lineRule="auto"/>
        <w:ind w:left="720"/>
      </w:pPr>
      <w:r w:rsidRPr="2DF76F76" w:rsidR="2DF76F76">
        <w:rPr>
          <w:rFonts w:ascii="Calibri" w:hAnsi="Calibri" w:cs="Calibri"/>
          <w:color w:val="000000" w:themeColor="text1" w:themeTint="FF" w:themeShade="FF"/>
          <w:sz w:val="20"/>
          <w:szCs w:val="20"/>
        </w:rPr>
        <w:t>Sustainability **</w:t>
      </w:r>
    </w:p>
    <w:p w:rsidR="2DF76F76" w:rsidP="2DF76F76" w:rsidRDefault="2DF76F76" w14:paraId="1FF2F53D" w14:textId="0D98C5A0">
      <w:pPr>
        <w:pStyle w:val="Normal"/>
        <w:spacing w:after="0" w:line="240" w:lineRule="auto"/>
        <w:ind w:left="720"/>
      </w:pPr>
      <w:r w:rsidRPr="2DF76F76" w:rsidR="2DF76F76">
        <w:rPr>
          <w:rFonts w:ascii="Calibri" w:hAnsi="Calibri" w:cs="Calibri"/>
          <w:color w:val="000000" w:themeColor="text1" w:themeTint="FF" w:themeShade="FF"/>
          <w:sz w:val="20"/>
          <w:szCs w:val="20"/>
        </w:rPr>
        <w:t>Pioneering</w:t>
      </w:r>
    </w:p>
    <w:p w:rsidR="2DF76F76" w:rsidP="2DF76F76" w:rsidRDefault="2DF76F76" w14:paraId="21C5B3F1" w14:textId="30A12FD4">
      <w:pPr>
        <w:pStyle w:val="Normal"/>
        <w:spacing w:after="0" w:line="240" w:lineRule="auto"/>
        <w:ind w:left="720"/>
      </w:pPr>
      <w:r w:rsidRPr="2DF76F76" w:rsidR="2DF76F76">
        <w:rPr>
          <w:rFonts w:ascii="Calibri" w:hAnsi="Calibri" w:cs="Calibri"/>
          <w:color w:val="000000" w:themeColor="text1" w:themeTint="FF" w:themeShade="FF"/>
          <w:sz w:val="20"/>
          <w:szCs w:val="20"/>
        </w:rPr>
        <w:t>Canoeing</w:t>
      </w:r>
    </w:p>
    <w:p w:rsidR="2DF76F76" w:rsidP="2DF76F76" w:rsidRDefault="2DF76F76" w14:paraId="4E4E3981" w14:textId="06642991">
      <w:pPr>
        <w:pStyle w:val="Normal"/>
        <w:spacing w:after="0" w:line="240" w:lineRule="auto"/>
        <w:ind w:left="720"/>
      </w:pPr>
      <w:r w:rsidRPr="2DF76F76" w:rsidR="2DF76F76">
        <w:rPr>
          <w:rFonts w:ascii="Calibri" w:hAnsi="Calibri" w:cs="Calibri"/>
          <w:color w:val="000000" w:themeColor="text1" w:themeTint="FF" w:themeShade="FF"/>
          <w:sz w:val="20"/>
          <w:szCs w:val="20"/>
        </w:rPr>
        <w:t>Collections</w:t>
      </w:r>
    </w:p>
    <w:p w:rsidR="2DF76F76" w:rsidP="2DF76F76" w:rsidRDefault="2DF76F76" w14:paraId="4AD84D54" w14:textId="7F5B1A68">
      <w:pPr>
        <w:pStyle w:val="Normal"/>
        <w:spacing w:after="0" w:line="240" w:lineRule="auto"/>
        <w:ind w:left="720"/>
      </w:pPr>
      <w:r w:rsidRPr="2DF76F76" w:rsidR="2DF76F76">
        <w:rPr>
          <w:rFonts w:ascii="Calibri" w:hAnsi="Calibri" w:cs="Calibri"/>
          <w:color w:val="000000" w:themeColor="text1" w:themeTint="FF" w:themeShade="FF"/>
          <w:sz w:val="20"/>
          <w:szCs w:val="20"/>
        </w:rPr>
        <w:t>Geology</w:t>
      </w:r>
    </w:p>
    <w:p w:rsidR="2DF76F76" w:rsidP="2DF76F76" w:rsidRDefault="2DF76F76" w14:paraId="3D430084" w14:textId="72465AF6">
      <w:pPr>
        <w:pStyle w:val="Normal"/>
        <w:spacing w:after="0" w:line="240" w:lineRule="auto"/>
        <w:ind w:left="720"/>
      </w:pPr>
      <w:r w:rsidRPr="2DF76F76" w:rsidR="2DF76F76">
        <w:rPr>
          <w:rFonts w:ascii="Calibri" w:hAnsi="Calibri" w:cs="Calibri"/>
          <w:color w:val="000000" w:themeColor="text1" w:themeTint="FF" w:themeShade="FF"/>
          <w:sz w:val="20"/>
          <w:szCs w:val="20"/>
        </w:rPr>
        <w:t>Golf</w:t>
      </w:r>
    </w:p>
    <w:p w:rsidR="2DF76F76" w:rsidP="2DF76F76" w:rsidRDefault="2DF76F76" w14:paraId="2D896A41" w14:textId="1C1707BE">
      <w:pPr>
        <w:pStyle w:val="Normal"/>
        <w:spacing w:after="0" w:line="240" w:lineRule="auto"/>
        <w:ind w:left="720"/>
      </w:pPr>
      <w:r w:rsidRPr="2DF76F76" w:rsidR="2DF76F76">
        <w:rPr>
          <w:rFonts w:ascii="Calibri" w:hAnsi="Calibri" w:cs="Calibri"/>
          <w:color w:val="000000" w:themeColor="text1" w:themeTint="FF" w:themeShade="FF"/>
          <w:sz w:val="20"/>
          <w:szCs w:val="20"/>
        </w:rPr>
        <w:t>Home Repairs</w:t>
      </w:r>
    </w:p>
    <w:p w:rsidR="2DF76F76" w:rsidP="2DF76F76" w:rsidRDefault="2DF76F76" w14:paraId="7F88E6C3" w14:textId="43B75FAA">
      <w:pPr>
        <w:pStyle w:val="Normal"/>
        <w:spacing w:after="0" w:line="240" w:lineRule="auto"/>
        <w:ind w:left="720"/>
      </w:pPr>
      <w:r w:rsidRPr="2DF76F76" w:rsidR="2DF76F76">
        <w:rPr>
          <w:rFonts w:ascii="Calibri" w:hAnsi="Calibri" w:cs="Calibri"/>
          <w:color w:val="000000" w:themeColor="text1" w:themeTint="FF" w:themeShade="FF"/>
          <w:sz w:val="20"/>
          <w:szCs w:val="20"/>
        </w:rPr>
        <w:t>Law</w:t>
      </w:r>
    </w:p>
    <w:p w:rsidR="2DF76F76" w:rsidP="2DF76F76" w:rsidRDefault="2DF76F76" w14:paraId="05171477" w14:textId="05D41D10">
      <w:pPr>
        <w:pStyle w:val="Normal"/>
        <w:spacing w:after="0" w:line="240" w:lineRule="auto"/>
        <w:ind w:left="720"/>
      </w:pPr>
      <w:r w:rsidRPr="2DF76F76" w:rsidR="2DF76F76">
        <w:rPr>
          <w:rFonts w:ascii="Calibri" w:hAnsi="Calibri" w:cs="Calibri"/>
          <w:color w:val="000000" w:themeColor="text1" w:themeTint="FF" w:themeShade="FF"/>
          <w:sz w:val="20"/>
          <w:szCs w:val="20"/>
        </w:rPr>
        <w:t>Medicine</w:t>
      </w:r>
    </w:p>
    <w:p w:rsidR="2DF76F76" w:rsidP="2DF76F76" w:rsidRDefault="2DF76F76" w14:paraId="066E4D72" w14:textId="2B5FD66C">
      <w:pPr>
        <w:pStyle w:val="Normal"/>
        <w:spacing w:after="0" w:line="240" w:lineRule="auto"/>
        <w:ind w:left="720"/>
      </w:pPr>
      <w:r w:rsidRPr="2DF76F76" w:rsidR="2DF76F76">
        <w:rPr>
          <w:rFonts w:ascii="Calibri" w:hAnsi="Calibri" w:cs="Calibri"/>
          <w:color w:val="000000" w:themeColor="text1" w:themeTint="FF" w:themeShade="FF"/>
          <w:sz w:val="20"/>
          <w:szCs w:val="20"/>
        </w:rPr>
        <w:t>Nature</w:t>
      </w:r>
    </w:p>
    <w:p w:rsidR="2DF76F76" w:rsidP="2DF76F76" w:rsidRDefault="2DF76F76" w14:paraId="4558440F" w14:textId="01FCEABB">
      <w:pPr>
        <w:pStyle w:val="Normal"/>
        <w:spacing w:after="0" w:line="240" w:lineRule="auto"/>
        <w:ind w:left="720"/>
      </w:pPr>
      <w:r w:rsidRPr="2DF76F76" w:rsidR="2DF76F76">
        <w:rPr>
          <w:rFonts w:ascii="Calibri" w:hAnsi="Calibri" w:cs="Calibri"/>
          <w:color w:val="000000" w:themeColor="text1" w:themeTint="FF" w:themeShade="FF"/>
          <w:sz w:val="20"/>
          <w:szCs w:val="20"/>
        </w:rPr>
        <w:t>Photography</w:t>
      </w:r>
    </w:p>
    <w:p w:rsidR="2DF76F76" w:rsidP="2DF76F76" w:rsidRDefault="2DF76F76" w14:paraId="5C35BD38" w14:textId="657AD253">
      <w:pPr>
        <w:pStyle w:val="Normal"/>
        <w:spacing w:after="0" w:line="240" w:lineRule="auto"/>
        <w:ind w:left="720"/>
      </w:pPr>
      <w:r w:rsidRPr="2DF76F76" w:rsidR="2DF76F76">
        <w:rPr>
          <w:rFonts w:ascii="Calibri" w:hAnsi="Calibri" w:cs="Calibri"/>
          <w:color w:val="000000" w:themeColor="text1" w:themeTint="FF" w:themeShade="FF"/>
          <w:sz w:val="20"/>
          <w:szCs w:val="20"/>
        </w:rPr>
        <w:t xml:space="preserve">Radio </w:t>
      </w:r>
    </w:p>
    <w:p w:rsidR="2DF76F76" w:rsidP="2DF76F76" w:rsidRDefault="2DF76F76" w14:paraId="79AE8AB5" w14:textId="3D25F38A">
      <w:pPr>
        <w:pStyle w:val="Normal"/>
        <w:spacing w:after="0" w:line="240" w:lineRule="auto"/>
        <w:ind w:left="720"/>
      </w:pPr>
      <w:r w:rsidRPr="2DF76F76" w:rsidR="2DF76F76">
        <w:rPr>
          <w:rFonts w:ascii="Calibri" w:hAnsi="Calibri" w:cs="Calibri"/>
          <w:color w:val="000000" w:themeColor="text1" w:themeTint="FF" w:themeShade="FF"/>
          <w:sz w:val="20"/>
          <w:szCs w:val="20"/>
        </w:rPr>
        <w:t>Reading</w:t>
      </w:r>
    </w:p>
    <w:p w:rsidR="2DF76F76" w:rsidP="2DF76F76" w:rsidRDefault="2DF76F76" w14:paraId="4397B4A3" w14:textId="4F56F9ED">
      <w:pPr>
        <w:pStyle w:val="Normal"/>
        <w:spacing w:after="0" w:line="240" w:lineRule="auto"/>
        <w:ind w:left="720"/>
      </w:pPr>
      <w:r w:rsidRPr="2DF76F76" w:rsidR="2DF76F76">
        <w:rPr>
          <w:rFonts w:ascii="Calibri" w:hAnsi="Calibri" w:cs="Calibri"/>
          <w:color w:val="000000" w:themeColor="text1" w:themeTint="FF" w:themeShade="FF"/>
          <w:sz w:val="20"/>
          <w:szCs w:val="20"/>
        </w:rPr>
        <w:t>Scholarship</w:t>
      </w:r>
    </w:p>
    <w:p w:rsidR="2DF76F76" w:rsidP="2DF76F76" w:rsidRDefault="2DF76F76" w14:paraId="4B275C79" w14:textId="0C366C9F">
      <w:pPr>
        <w:pStyle w:val="Normal"/>
        <w:spacing w:after="0" w:line="240" w:lineRule="auto"/>
        <w:ind w:left="720"/>
      </w:pPr>
      <w:r w:rsidRPr="2DF76F76" w:rsidR="2DF76F76">
        <w:rPr>
          <w:rFonts w:ascii="Calibri" w:hAnsi="Calibri" w:cs="Calibri"/>
          <w:color w:val="000000" w:themeColor="text1" w:themeTint="FF" w:themeShade="FF"/>
          <w:sz w:val="20"/>
          <w:szCs w:val="20"/>
        </w:rPr>
        <w:t>Sports</w:t>
      </w:r>
    </w:p>
    <w:p w:rsidR="006A1F6F" w:rsidP="006A1F6F" w:rsidRDefault="006A1F6F" w14:paraId="0F416857" w14:textId="77777777">
      <w:pPr>
        <w:autoSpaceDE w:val="0"/>
        <w:autoSpaceDN w:val="0"/>
        <w:adjustRightInd w:val="0"/>
        <w:spacing w:after="0" w:line="240" w:lineRule="auto"/>
        <w:rPr>
          <w:rFonts w:ascii="Calibri-Bold" w:hAnsi="Calibri-Bold" w:cs="Calibri-Bold"/>
          <w:b/>
          <w:bCs/>
          <w:color w:val="1F497C"/>
          <w:sz w:val="20"/>
          <w:szCs w:val="20"/>
        </w:rPr>
      </w:pPr>
    </w:p>
    <w:p w:rsidR="006A1F6F" w:rsidP="2DF76F76" w:rsidRDefault="006A1F6F" w14:paraId="5B4C8980" w14:textId="77777777">
      <w:pPr>
        <w:autoSpaceDE w:val="0"/>
        <w:autoSpaceDN w:val="0"/>
        <w:adjustRightInd w:val="0"/>
        <w:spacing w:after="0" w:line="240" w:lineRule="auto"/>
        <w:ind w:left="360"/>
        <w:rPr>
          <w:rFonts w:ascii="Calibri-Bold" w:hAnsi="Calibri-Bold" w:cs="Calibri-Bold"/>
          <w:b w:val="1"/>
          <w:bCs w:val="1"/>
          <w:color w:val="1F497C"/>
          <w:sz w:val="20"/>
          <w:szCs w:val="20"/>
        </w:rPr>
      </w:pPr>
      <w:r w:rsidRPr="2DF76F76" w:rsidR="2DF76F76">
        <w:rPr>
          <w:rFonts w:ascii="Calibri-Bold" w:hAnsi="Calibri-Bold" w:cs="Calibri-Bold"/>
          <w:b w:val="1"/>
          <w:bCs w:val="1"/>
          <w:color w:val="1F497C"/>
          <w:sz w:val="20"/>
          <w:szCs w:val="20"/>
        </w:rPr>
        <w:t xml:space="preserve">Level 3 </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 xml:space="preserve"> Star &amp; Life, ages 14+, 8th</w:t>
      </w:r>
      <w:r w:rsidRPr="2DF76F76" w:rsidR="2DF76F76">
        <w:rPr>
          <w:rFonts w:ascii="Cambria Math" w:hAnsi="Cambria Math" w:cs="Cambria Math"/>
          <w:b w:val="1"/>
          <w:bCs w:val="1"/>
          <w:color w:val="1F497C"/>
          <w:sz w:val="20"/>
          <w:szCs w:val="20"/>
        </w:rPr>
        <w:t>‐</w:t>
      </w:r>
      <w:r w:rsidRPr="2DF76F76" w:rsidR="2DF76F76">
        <w:rPr>
          <w:rFonts w:ascii="Calibri-Bold" w:hAnsi="Calibri-Bold" w:cs="Calibri-Bold"/>
          <w:b w:val="1"/>
          <w:bCs w:val="1"/>
          <w:color w:val="1F497C"/>
          <w:sz w:val="20"/>
          <w:szCs w:val="20"/>
        </w:rPr>
        <w:t xml:space="preserve">12th </w:t>
      </w:r>
      <w:r w:rsidRPr="2DF76F76" w:rsidR="2DF76F76">
        <w:rPr>
          <w:rFonts w:ascii="Calibri-Bold" w:hAnsi="Calibri-Bold" w:cs="Calibri-Bold"/>
          <w:b w:val="1"/>
          <w:bCs w:val="1"/>
          <w:color w:val="1F497C"/>
          <w:sz w:val="20"/>
          <w:szCs w:val="20"/>
        </w:rPr>
        <w:t>grade</w:t>
      </w:r>
    </w:p>
    <w:p w:rsidR="2DF76F76" w:rsidP="2DF76F76" w:rsidRDefault="2DF76F76" w14:paraId="58B1019D" w14:textId="05EF6C6D">
      <w:pPr>
        <w:pStyle w:val="Normal"/>
        <w:spacing w:after="0" w:line="240" w:lineRule="auto"/>
        <w:ind w:left="720"/>
        <w:rPr>
          <w:rFonts w:ascii="Calibri" w:hAnsi="Calibri" w:cs="Calibri"/>
          <w:color w:val="000000" w:themeColor="text1" w:themeTint="FF" w:themeShade="FF"/>
          <w:sz w:val="20"/>
          <w:szCs w:val="20"/>
        </w:rPr>
      </w:pPr>
      <w:r w:rsidRPr="08FF5432" w:rsidR="08FF5432">
        <w:rPr>
          <w:rFonts w:ascii="Calibri" w:hAnsi="Calibri" w:cs="Calibri"/>
          <w:color w:val="000000" w:themeColor="text1" w:themeTint="FF" w:themeShade="FF"/>
          <w:sz w:val="20"/>
          <w:szCs w:val="20"/>
        </w:rPr>
        <w:t>Communications *</w:t>
      </w:r>
    </w:p>
    <w:p w:rsidR="08FF5432" w:rsidP="08FF5432" w:rsidRDefault="08FF5432" w14:paraId="0D582422" w14:textId="1401D9C8">
      <w:pPr>
        <w:pStyle w:val="Normal"/>
        <w:spacing w:after="0" w:line="240" w:lineRule="auto"/>
        <w:ind w:left="720"/>
      </w:pPr>
      <w:r w:rsidRPr="08FF5432" w:rsidR="08FF5432">
        <w:rPr>
          <w:rFonts w:ascii="Calibri" w:hAnsi="Calibri" w:cs="Calibri"/>
          <w:color w:val="000000" w:themeColor="text1" w:themeTint="FF" w:themeShade="FF"/>
          <w:sz w:val="20"/>
          <w:szCs w:val="20"/>
        </w:rPr>
        <w:t>Citizenship in Society *</w:t>
      </w:r>
      <w:r w:rsidRPr="08FF5432" w:rsidR="08FF5432">
        <w:rPr>
          <w:rFonts w:ascii="Calibri" w:hAnsi="Calibri" w:cs="Calibri"/>
          <w:color w:val="000000" w:themeColor="text1" w:themeTint="FF" w:themeShade="FF"/>
          <w:sz w:val="20"/>
          <w:szCs w:val="20"/>
        </w:rPr>
        <w:t xml:space="preserve"> </w:t>
      </w:r>
    </w:p>
    <w:p w:rsidR="2DF76F76" w:rsidP="2DF76F76" w:rsidRDefault="2DF76F76" w14:paraId="1996ACA2" w14:textId="5C86ADB0">
      <w:pPr>
        <w:pStyle w:val="Normal"/>
        <w:spacing w:after="0" w:line="240" w:lineRule="auto"/>
        <w:ind w:left="720"/>
      </w:pPr>
      <w:r w:rsidRPr="2DF76F76" w:rsidR="2DF76F76">
        <w:rPr>
          <w:rFonts w:ascii="Calibri" w:hAnsi="Calibri" w:cs="Calibri"/>
          <w:color w:val="000000" w:themeColor="text1" w:themeTint="FF" w:themeShade="FF"/>
          <w:sz w:val="20"/>
          <w:szCs w:val="20"/>
        </w:rPr>
        <w:t>Hiking **</w:t>
      </w:r>
    </w:p>
    <w:p w:rsidR="2DF76F76" w:rsidP="2DF76F76" w:rsidRDefault="2DF76F76" w14:paraId="5E5065FB" w14:textId="6CE8C630">
      <w:pPr>
        <w:pStyle w:val="Normal"/>
        <w:spacing w:after="0" w:line="240" w:lineRule="auto"/>
        <w:ind w:left="720"/>
      </w:pPr>
      <w:r w:rsidRPr="2DF76F76" w:rsidR="2DF76F76">
        <w:rPr>
          <w:rFonts w:ascii="Calibri" w:hAnsi="Calibri" w:cs="Calibri"/>
          <w:color w:val="000000" w:themeColor="text1" w:themeTint="FF" w:themeShade="FF"/>
          <w:sz w:val="20"/>
          <w:szCs w:val="20"/>
        </w:rPr>
        <w:t>Lifesaving ** (Swimming MB required)</w:t>
      </w:r>
    </w:p>
    <w:p w:rsidR="2DF76F76" w:rsidP="2DF76F76" w:rsidRDefault="2DF76F76" w14:paraId="1B8D85B8" w14:textId="3A44ADC4">
      <w:pPr>
        <w:pStyle w:val="Normal"/>
        <w:spacing w:after="0" w:line="240" w:lineRule="auto"/>
        <w:ind w:left="720"/>
      </w:pPr>
      <w:r w:rsidRPr="2DF76F76" w:rsidR="2DF76F76">
        <w:rPr>
          <w:rFonts w:ascii="Calibri" w:hAnsi="Calibri" w:cs="Calibri"/>
          <w:color w:val="000000" w:themeColor="text1" w:themeTint="FF" w:themeShade="FF"/>
          <w:sz w:val="20"/>
          <w:szCs w:val="20"/>
        </w:rPr>
        <w:t xml:space="preserve">Personal Management * </w:t>
      </w:r>
    </w:p>
    <w:p w:rsidR="2DF76F76" w:rsidP="2DF76F76" w:rsidRDefault="2DF76F76" w14:paraId="37B32D06" w14:textId="14D3208A">
      <w:pPr>
        <w:pStyle w:val="Normal"/>
        <w:spacing w:after="0" w:line="240" w:lineRule="auto"/>
        <w:ind w:left="720"/>
      </w:pPr>
      <w:r w:rsidRPr="2DF76F76" w:rsidR="2DF76F76">
        <w:rPr>
          <w:rFonts w:ascii="Calibri" w:hAnsi="Calibri" w:cs="Calibri"/>
          <w:color w:val="000000" w:themeColor="text1" w:themeTint="FF" w:themeShade="FF"/>
          <w:sz w:val="20"/>
          <w:szCs w:val="20"/>
        </w:rPr>
        <w:t>Auto Mechanics</w:t>
      </w:r>
    </w:p>
    <w:p w:rsidR="2DF76F76" w:rsidP="2DF76F76" w:rsidRDefault="2DF76F76" w14:paraId="2BFAA427" w14:textId="74963812">
      <w:pPr>
        <w:pStyle w:val="Normal"/>
        <w:spacing w:after="0" w:line="240" w:lineRule="auto"/>
        <w:ind w:left="720"/>
      </w:pPr>
      <w:r w:rsidRPr="2DF76F76" w:rsidR="2DF76F76">
        <w:rPr>
          <w:rFonts w:ascii="Calibri" w:hAnsi="Calibri" w:cs="Calibri"/>
          <w:color w:val="000000" w:themeColor="text1" w:themeTint="FF" w:themeShade="FF"/>
          <w:sz w:val="20"/>
          <w:szCs w:val="20"/>
        </w:rPr>
        <w:t>Backpacking</w:t>
      </w:r>
    </w:p>
    <w:p w:rsidR="2DF76F76" w:rsidP="2DF76F76" w:rsidRDefault="2DF76F76" w14:paraId="46C177DA" w14:textId="4D8B5C57">
      <w:pPr>
        <w:pStyle w:val="Normal"/>
        <w:spacing w:after="0" w:line="240" w:lineRule="auto"/>
        <w:ind w:left="720"/>
      </w:pPr>
      <w:r w:rsidRPr="2DF76F76" w:rsidR="2DF76F76">
        <w:rPr>
          <w:rFonts w:ascii="Calibri" w:hAnsi="Calibri" w:cs="Calibri"/>
          <w:color w:val="000000" w:themeColor="text1" w:themeTint="FF" w:themeShade="FF"/>
          <w:sz w:val="20"/>
          <w:szCs w:val="20"/>
        </w:rPr>
        <w:t>Rowing</w:t>
      </w:r>
    </w:p>
    <w:p w:rsidR="2DF76F76" w:rsidP="2DF76F76" w:rsidRDefault="2DF76F76" w14:paraId="68D9C3A4" w14:textId="78B8D818">
      <w:pPr>
        <w:pStyle w:val="Normal"/>
        <w:spacing w:after="0" w:line="240" w:lineRule="auto"/>
        <w:ind w:left="720"/>
      </w:pPr>
      <w:r w:rsidRPr="2DF76F76" w:rsidR="2DF76F76">
        <w:rPr>
          <w:rFonts w:ascii="Calibri" w:hAnsi="Calibri" w:cs="Calibri"/>
          <w:color w:val="000000" w:themeColor="text1" w:themeTint="FF" w:themeShade="FF"/>
          <w:sz w:val="20"/>
          <w:szCs w:val="20"/>
        </w:rPr>
        <w:t>Wilderness Survival</w:t>
      </w:r>
    </w:p>
    <w:p w:rsidR="2DF76F76" w:rsidP="2DF76F76" w:rsidRDefault="2DF76F76" w14:paraId="68356172" w14:textId="65DA6806">
      <w:pPr>
        <w:pStyle w:val="Normal"/>
        <w:spacing w:after="0" w:line="240" w:lineRule="auto"/>
        <w:ind w:left="720"/>
      </w:pPr>
      <w:r w:rsidRPr="15537F49" w:rsidR="15537F49">
        <w:rPr>
          <w:rFonts w:ascii="Calibri" w:hAnsi="Calibri" w:cs="Calibri"/>
          <w:color w:val="000000" w:themeColor="text1" w:themeTint="FF" w:themeShade="FF"/>
          <w:sz w:val="20"/>
          <w:szCs w:val="20"/>
        </w:rPr>
        <w:t>Whitewater</w:t>
      </w:r>
    </w:p>
    <w:p w:rsidR="006A1F6F" w:rsidP="006A1F6F" w:rsidRDefault="006A1F6F" w14:paraId="1993371D" w14:textId="77777777">
      <w:pPr>
        <w:autoSpaceDE w:val="0"/>
        <w:autoSpaceDN w:val="0"/>
        <w:adjustRightInd w:val="0"/>
        <w:spacing w:after="0" w:line="240" w:lineRule="auto"/>
        <w:rPr>
          <w:rFonts w:ascii="Calibri" w:hAnsi="Calibri" w:cs="Calibri"/>
          <w:color w:val="000000"/>
          <w:sz w:val="14"/>
          <w:szCs w:val="14"/>
        </w:rPr>
      </w:pPr>
    </w:p>
    <w:p w:rsidR="15537F49" w:rsidP="15537F49" w:rsidRDefault="15537F49" w14:paraId="641BD7F1" w14:textId="7AE93028">
      <w:pPr>
        <w:pStyle w:val="Heading1"/>
        <w:bidi w:val="0"/>
        <w:spacing w:before="240" w:beforeAutospacing="off" w:after="120" w:afterAutospacing="off" w:line="259" w:lineRule="auto"/>
        <w:ind w:left="0" w:right="0"/>
        <w:jc w:val="left"/>
      </w:pPr>
    </w:p>
    <w:p w:rsidR="006A1F6F" w:rsidP="2DF76F76" w:rsidRDefault="006A1F6F" w14:paraId="4911C367" w14:textId="0A7295B6">
      <w:pPr>
        <w:pStyle w:val="Heading1"/>
        <w:bidi w:val="0"/>
        <w:spacing w:before="240" w:beforeAutospacing="off" w:after="120" w:afterAutospacing="off" w:line="259" w:lineRule="auto"/>
        <w:ind w:left="0" w:right="0"/>
        <w:jc w:val="left"/>
      </w:pPr>
      <w:bookmarkStart w:name="_Toc92750896" w:id="1042130283"/>
      <w:r w:rsidR="16AB5318">
        <w:rPr/>
        <w:t>Merit Badge Counseling (for interested parents)</w:t>
      </w:r>
      <w:bookmarkEnd w:id="1042130283"/>
    </w:p>
    <w:p w:rsidR="006A1F6F" w:rsidP="2DF76F76" w:rsidRDefault="006A1F6F" w14:paraId="20EE2C36" w14:textId="4FE71D45">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The guidelines below are based on the experiences of adult leaders in Troops 54 and 55 and Scouts BSA guides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Guide to Advancement 2021</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(33088) – section 7 (the Merit Badge Program), and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A Guide for Merit Badge Counseling</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(512-065). In all cases, the two guides are the final authority if they address a specific issue.</w:t>
      </w:r>
    </w:p>
    <w:p w:rsidR="006A1F6F" w:rsidP="006A1F6F" w:rsidRDefault="006A1F6F" w14:paraId="6C22CCB6" w14:textId="77777777">
      <w:pPr>
        <w:autoSpaceDE w:val="0"/>
        <w:autoSpaceDN w:val="0"/>
        <w:adjustRightInd w:val="0"/>
        <w:spacing w:after="0" w:line="240" w:lineRule="auto"/>
        <w:rPr>
          <w:rFonts w:ascii="Cambria-Bold" w:hAnsi="Cambria-Bold" w:cs="Cambria-Bold"/>
          <w:b/>
          <w:bCs/>
          <w:color w:val="1F497C"/>
        </w:rPr>
      </w:pPr>
      <w:r w:rsidRPr="2DF76F76" w:rsidR="2DF76F76">
        <w:rPr>
          <w:rFonts w:ascii="Cambria-Bold" w:hAnsi="Cambria-Bold" w:cs="Cambria-Bold"/>
          <w:b w:val="1"/>
          <w:bCs w:val="1"/>
          <w:color w:val="1F497C"/>
        </w:rPr>
        <w:t>Introduction</w:t>
      </w:r>
    </w:p>
    <w:p w:rsidR="006A1F6F" w:rsidP="2DF76F76" w:rsidRDefault="006A1F6F" w14:paraId="3BA89C98" w14:textId="3D8B64E6">
      <w:pPr>
        <w:autoSpaceDE w:val="0"/>
        <w:autoSpaceDN w:val="0"/>
        <w:adjustRightInd w:val="0"/>
        <w:spacing w:after="240" w:afterAutospacing="off"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Every parent can help Scouts by serving as a merit‐badge counselor (MBC) for one, several, or many merit badges. As a coach, the counselor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a</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dvises</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the Scout about steps to take to fulfill the badge’s requirements. As a counselor, he or she evaluates the Scout’s performance and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etermines</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whether</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the Scout has met the prescribed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o</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bjectives</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in the requirements.</w:t>
      </w:r>
    </w:p>
    <w:p w:rsidR="006A1F6F" w:rsidP="006A1F6F" w:rsidRDefault="006A1F6F" w14:paraId="4E8C3E25" w14:textId="7E219461">
      <w:pPr>
        <w:autoSpaceDE w:val="0"/>
        <w:autoSpaceDN w:val="0"/>
        <w:adjustRightInd w:val="0"/>
        <w:spacing w:after="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Requirements to Serve as a Counselor</w:t>
      </w:r>
    </w:p>
    <w:p w:rsidR="2DF76F76" w:rsidP="2DF76F76" w:rsidRDefault="2DF76F76" w14:paraId="1C8714CB" w14:textId="375AB45E">
      <w:pPr>
        <w:pStyle w:val="Normal"/>
        <w:spacing w:after="240" w:afterAutospacing="off" w:line="240" w:lineRule="auto"/>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 xml:space="preserve">Merit badge counselors must be men and women of good character, age 18 or older, who are recognized as having the skills and education in the subjects for which they are to serve as MBCs, as well as the ability to work with Scout‐age girls and boys. </w:t>
      </w:r>
    </w:p>
    <w:p w:rsidR="2DF76F76" w:rsidP="2DF76F76" w:rsidRDefault="2DF76F76" w14:paraId="7C4BD8AC" w14:textId="274BAA6F">
      <w:pPr>
        <w:pStyle w:val="Normal"/>
        <w:spacing w:after="240" w:afterAutospacing="off" w:line="240" w:lineRule="auto"/>
      </w:pPr>
      <w:r w:rsidRPr="2DF76F76" w:rsidR="2DF76F76">
        <w:rPr>
          <w:rFonts w:ascii="Calibri" w:hAnsi="Calibri" w:cs="Calibri"/>
          <w:color w:val="000000" w:themeColor="text1" w:themeTint="FF" w:themeShade="FF"/>
          <w:sz w:val="20"/>
          <w:szCs w:val="20"/>
        </w:rPr>
        <w:t xml:space="preserve">Merit badge counselors must be registered for that position with the Boy Scouts of America (using the Adult Application form), in addition to any registration as an adult leader with a troop. All merit badge counselors must be approved by the Council advancement committee. </w:t>
      </w:r>
    </w:p>
    <w:p w:rsidR="2DF76F76" w:rsidP="2DF76F76" w:rsidRDefault="2DF76F76" w14:paraId="2C04C8C7" w14:textId="431099BF">
      <w:pPr>
        <w:pStyle w:val="Normal"/>
        <w:spacing w:after="240" w:afterAutospacing="off" w:line="240" w:lineRule="auto"/>
      </w:pPr>
      <w:r w:rsidRPr="2DF76F76" w:rsidR="2DF76F76">
        <w:rPr>
          <w:rFonts w:ascii="Calibri" w:hAnsi="Calibri" w:cs="Calibri"/>
          <w:color w:val="000000" w:themeColor="text1" w:themeTint="FF" w:themeShade="FF"/>
          <w:sz w:val="20"/>
          <w:szCs w:val="20"/>
        </w:rPr>
        <w:t xml:space="preserve">Merit badge counselors </w:t>
      </w:r>
      <w:r w:rsidRPr="2DF76F76" w:rsidR="2DF76F76">
        <w:rPr>
          <w:rFonts w:ascii="Calibri" w:hAnsi="Calibri" w:cs="Calibri"/>
          <w:color w:val="000000" w:themeColor="text1" w:themeTint="FF" w:themeShade="FF"/>
          <w:sz w:val="20"/>
          <w:szCs w:val="20"/>
        </w:rPr>
        <w:t>are not required to</w:t>
      </w:r>
      <w:r w:rsidRPr="2DF76F76" w:rsidR="2DF76F76">
        <w:rPr>
          <w:rFonts w:ascii="Calibri" w:hAnsi="Calibri" w:cs="Calibri"/>
          <w:color w:val="000000" w:themeColor="text1" w:themeTint="FF" w:themeShade="FF"/>
          <w:sz w:val="20"/>
          <w:szCs w:val="20"/>
        </w:rPr>
        <w:t xml:space="preserve"> pay an adult leader registration fee if they are only registered as merit badge counselors.</w:t>
      </w:r>
    </w:p>
    <w:p w:rsidR="00094EB0" w:rsidP="2DF76F76" w:rsidRDefault="006A1F6F" w14:paraId="62722513" w14:textId="78F53B14">
      <w:pPr>
        <w:pBdr>
          <w:top w:val="single" w:color="FF000000" w:sz="4" w:space="1"/>
          <w:left w:val="single" w:color="FF000000" w:sz="4" w:space="4"/>
          <w:bottom w:val="single" w:color="FF000000" w:sz="4" w:space="1"/>
          <w:right w:val="single" w:color="FF000000" w:sz="4" w:space="4"/>
        </w:pBdr>
        <w:autoSpaceDE w:val="0"/>
        <w:autoSpaceDN w:val="0"/>
        <w:adjustRightInd w:val="0"/>
        <w:spacing w:after="240" w:afterAutospacing="off" w:line="240" w:lineRule="auto"/>
        <w:rPr>
          <w:rFonts w:ascii="Calibri" w:hAnsi="Calibri" w:cs="Calibri"/>
          <w:color w:val="000000"/>
          <w:sz w:val="20"/>
          <w:szCs w:val="20"/>
        </w:rPr>
      </w:pPr>
      <w:r w:rsidRPr="2DF76F76" w:rsidR="2DF76F76">
        <w:rPr>
          <w:rFonts w:ascii="Calibri" w:hAnsi="Calibri" w:cs="Calibri"/>
          <w:color w:val="000000" w:themeColor="text1" w:themeTint="FF" w:themeShade="FF"/>
          <w:sz w:val="20"/>
          <w:szCs w:val="20"/>
        </w:rPr>
        <w:t xml:space="preserve">Merit badge counselors must complete the Youth Protection Training course, either online or in person, and should also complete the "This is Scouting" online training; see the </w:t>
      </w:r>
      <w:r w:rsidRPr="2DF76F76" w:rsidR="2DF76F76">
        <w:rPr>
          <w:rFonts w:ascii="Calibri" w:hAnsi="Calibri" w:cs="Calibri"/>
          <w:i w:val="1"/>
          <w:iCs w:val="1"/>
          <w:color w:val="0000FF"/>
          <w:sz w:val="20"/>
          <w:szCs w:val="20"/>
        </w:rPr>
        <w:t>Training for Adult L</w:t>
      </w:r>
      <w:r w:rsidRPr="2DF76F76" w:rsidR="2DF76F76">
        <w:rPr>
          <w:rFonts w:ascii="Calibri" w:hAnsi="Calibri" w:cs="Calibri"/>
          <w:i w:val="1"/>
          <w:iCs w:val="1"/>
          <w:color w:val="0000FF"/>
          <w:sz w:val="20"/>
          <w:szCs w:val="20"/>
        </w:rPr>
        <w:t>eaders</w:t>
      </w:r>
      <w:r w:rsidRPr="2DF76F76" w:rsidR="2DF76F76">
        <w:rPr>
          <w:rFonts w:ascii="Calibri" w:hAnsi="Calibri" w:cs="Calibri"/>
          <w:color w:val="000000" w:themeColor="text1" w:themeTint="FF" w:themeShade="FF"/>
          <w:sz w:val="20"/>
          <w:szCs w:val="20"/>
        </w:rPr>
        <w:t xml:space="preserve"> section of this Handbook for more details. </w:t>
      </w:r>
    </w:p>
    <w:p w:rsidRPr="00CB4961" w:rsidR="006A1F6F" w:rsidP="2DF76F76" w:rsidRDefault="006A1F6F" w14:paraId="22291CB2" w14:textId="3B94F64F">
      <w:pPr>
        <w:autoSpaceDE w:val="0"/>
        <w:autoSpaceDN w:val="0"/>
        <w:adjustRightInd w:val="0"/>
        <w:spacing w:after="240" w:afterAutospacing="off" w:line="240" w:lineRule="auto"/>
        <w:rPr>
          <w:rFonts w:ascii="Calibri" w:hAnsi="Calibri" w:cs="Calibri"/>
          <w:color w:val="000000"/>
          <w:sz w:val="20"/>
          <w:szCs w:val="20"/>
        </w:rPr>
      </w:pPr>
      <w:r w:rsidRPr="2DF76F76" w:rsidR="2DF76F76">
        <w:rPr>
          <w:rFonts w:ascii="Calibri" w:hAnsi="Calibri" w:cs="Calibri"/>
          <w:color w:val="000000" w:themeColor="text1" w:themeTint="FF" w:themeShade="FF"/>
          <w:sz w:val="20"/>
          <w:szCs w:val="20"/>
        </w:rPr>
        <w:t xml:space="preserve">An older Scout (who is </w:t>
      </w:r>
      <w:r w:rsidRPr="2DF76F76" w:rsidR="2DF76F76">
        <w:rPr>
          <w:rFonts w:ascii="Calibri" w:hAnsi="Calibri" w:cs="Calibri"/>
          <w:color w:val="000000" w:themeColor="text1" w:themeTint="FF" w:themeShade="FF"/>
          <w:sz w:val="20"/>
          <w:szCs w:val="20"/>
        </w:rPr>
        <w:t>by definition not</w:t>
      </w:r>
      <w:r w:rsidRPr="2DF76F76" w:rsidR="2DF76F76">
        <w:rPr>
          <w:rFonts w:ascii="Calibri" w:hAnsi="Calibri" w:cs="Calibri"/>
          <w:color w:val="000000" w:themeColor="text1" w:themeTint="FF" w:themeShade="FF"/>
          <w:sz w:val="20"/>
          <w:szCs w:val="20"/>
        </w:rPr>
        <w:t xml:space="preserve"> yet 18 years old) may </w:t>
      </w:r>
      <w:r w:rsidRPr="2DF76F76" w:rsidR="2DF76F76">
        <w:rPr>
          <w:rFonts w:ascii="Calibri" w:hAnsi="Calibri" w:cs="Calibri"/>
          <w:color w:val="000000" w:themeColor="text1" w:themeTint="FF" w:themeShade="FF"/>
          <w:sz w:val="20"/>
          <w:szCs w:val="20"/>
        </w:rPr>
        <w:t>assist</w:t>
      </w:r>
      <w:r w:rsidRPr="2DF76F76" w:rsidR="2DF76F76">
        <w:rPr>
          <w:rFonts w:ascii="Calibri" w:hAnsi="Calibri" w:cs="Calibri"/>
          <w:color w:val="000000" w:themeColor="text1" w:themeTint="FF" w:themeShade="FF"/>
          <w:sz w:val="20"/>
          <w:szCs w:val="20"/>
        </w:rPr>
        <w:t xml:space="preserve"> an adult merit badge counselor in teaching a merit badge subject. The adult counselor, however, must verify that each Scout who works on the badge has completed all requirements for the badge. This policy is the basis for Scouts teaching merit badges at summer camps.</w:t>
      </w:r>
    </w:p>
    <w:p w:rsidR="2DF76F76" w:rsidP="2DF76F76" w:rsidRDefault="2DF76F76" w14:paraId="65D09D39" w14:textId="44F03AA6">
      <w:pPr>
        <w:spacing w:after="0" w:line="240" w:lineRule="auto"/>
        <w:rPr>
          <w:rFonts w:ascii="Cambria-Bold" w:hAnsi="Cambria-Bold" w:cs="Cambria-Bold"/>
          <w:b w:val="1"/>
          <w:bCs w:val="1"/>
          <w:color w:val="1F497C"/>
        </w:rPr>
      </w:pPr>
      <w:r w:rsidRPr="15537F49" w:rsidR="15537F49">
        <w:rPr>
          <w:rFonts w:ascii="Cambria-Bold" w:hAnsi="Cambria-Bold" w:cs="Cambria-Bold"/>
          <w:b w:val="1"/>
          <w:bCs w:val="1"/>
          <w:color w:val="1F497C"/>
        </w:rPr>
        <w:t>Application Process for Merit Badge Counselor (“MBC”)</w:t>
      </w:r>
    </w:p>
    <w:p w:rsidR="2DF76F76" w:rsidP="2DF76F76" w:rsidRDefault="2DF76F76" w14:paraId="4D88F761" w14:textId="645B85B5">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15537F49" w:rsidR="15537F49">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The process to become a merit badge counselor is </w:t>
      </w:r>
      <w:r w:rsidRPr="15537F49" w:rsidR="15537F49">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straightforward</w:t>
      </w:r>
      <w:r w:rsidRPr="15537F49" w:rsidR="15537F49">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but does have a few quirks. Counselors are adult leaders who volunteer at the Council level, not at the Troop or District level. Consequently, even if you have registered as an adult leader with Troop 54, you need to file a new </w:t>
      </w:r>
      <w:r w:rsidRPr="15537F49" w:rsidR="15537F49">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Adult Application</w:t>
      </w:r>
      <w:r w:rsidRPr="15537F49" w:rsidR="15537F49">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(form 524-541), which can be found at the following link:</w:t>
      </w:r>
    </w:p>
    <w:p w:rsidR="2DF76F76" w:rsidP="2DF76F76" w:rsidRDefault="2DF76F76" w14:paraId="68114EE9" w14:textId="39169197">
      <w:pPr>
        <w:pStyle w:val="ListParagraph"/>
        <w:numPr>
          <w:ilvl w:val="0"/>
          <w:numId w:val="56"/>
        </w:numPr>
        <w:spacing w:after="240" w:afterAutospacing="off"/>
        <w:jc w:val="both"/>
        <w:rPr>
          <w:rFonts w:ascii="Calibri" w:hAnsi="Calibri" w:eastAsia="Calibri" w:cs="Calibri" w:asciiTheme="minorAscii" w:hAnsiTheme="minorAscii" w:eastAsiaTheme="minorAscii" w:cstheme="minorAscii"/>
          <w:sz w:val="20"/>
          <w:szCs w:val="20"/>
        </w:rPr>
      </w:pPr>
      <w:hyperlink r:id="R7a4ed8afb9c44330">
        <w:r w:rsidRPr="2DF76F76" w:rsidR="2DF76F76">
          <w:rPr>
            <w:rStyle w:val="Hyperlink"/>
            <w:rFonts w:ascii="Calibri" w:hAnsi="Calibri" w:eastAsia="Calibri" w:cs="Calibri" w:asciiTheme="minorAscii" w:hAnsiTheme="minorAscii" w:eastAsiaTheme="minorAscii" w:cstheme="minorAscii"/>
            <w:strike w:val="0"/>
            <w:dstrike w:val="0"/>
            <w:noProof w:val="0"/>
            <w:color w:val="0563C1"/>
            <w:sz w:val="20"/>
            <w:szCs w:val="20"/>
            <w:u w:val="single"/>
            <w:lang w:val="en-US"/>
          </w:rPr>
          <w:t>https://filestore.scouting.org/filestore/pdf/524-501.pdf</w:t>
        </w:r>
      </w:hyperlink>
    </w:p>
    <w:p w:rsidR="2DF76F76" w:rsidP="2DF76F76" w:rsidRDefault="2DF76F76" w14:paraId="5CEEF183" w14:textId="51C2EAE9">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Don’t forget to initial the two certifications next to your signature. SHAC might or might not perform another background check if you have registered previously, but please sign the authorization for the check. Also, you must attach a copy of your latest Youth Protection Training certificate.</w:t>
      </w:r>
    </w:p>
    <w:p w:rsidR="2DF76F76" w:rsidP="2DF76F76" w:rsidRDefault="2DF76F76" w14:paraId="4E8126F9" w14:textId="62EF179E">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At one time, the application required you to specify that you were registering for Position 42 – Merit Badge Counselor, but that field has been dropped from the latest form.</w:t>
      </w:r>
    </w:p>
    <w:p w:rsidR="2DF76F76" w:rsidP="2DF76F76" w:rsidRDefault="2DF76F76" w14:paraId="1C11FFF7" w14:textId="2732B5BD">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In addition to the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Adult Application</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you need to file a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Merit Badge Counselor Information</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form (form 34405), which can be found at the following link:</w:t>
      </w:r>
    </w:p>
    <w:p w:rsidR="2DF76F76" w:rsidP="2DF76F76" w:rsidRDefault="2DF76F76" w14:paraId="5EEB1832" w14:textId="26C53E40">
      <w:pPr>
        <w:pStyle w:val="ListParagraph"/>
        <w:numPr>
          <w:ilvl w:val="0"/>
          <w:numId w:val="58"/>
        </w:numPr>
        <w:spacing w:after="240" w:afterAutospacing="off"/>
        <w:jc w:val="both"/>
        <w:rPr>
          <w:rFonts w:ascii="Calibri" w:hAnsi="Calibri" w:eastAsia="Calibri" w:cs="Calibri" w:asciiTheme="minorAscii" w:hAnsiTheme="minorAscii" w:eastAsiaTheme="minorAscii" w:cstheme="minorAscii"/>
          <w:sz w:val="20"/>
          <w:szCs w:val="20"/>
        </w:rPr>
      </w:pPr>
      <w:hyperlink r:id="R8a2b3ea17efa4a13">
        <w:r w:rsidRPr="2DF76F76" w:rsidR="2DF76F76">
          <w:rPr>
            <w:rStyle w:val="Hyperlink"/>
            <w:rFonts w:ascii="Calibri" w:hAnsi="Calibri" w:eastAsia="Calibri" w:cs="Calibri" w:asciiTheme="minorAscii" w:hAnsiTheme="minorAscii" w:eastAsiaTheme="minorAscii" w:cstheme="minorAscii"/>
            <w:strike w:val="0"/>
            <w:dstrike w:val="0"/>
            <w:noProof w:val="0"/>
            <w:color w:val="0563C1"/>
            <w:sz w:val="20"/>
            <w:szCs w:val="20"/>
            <w:u w:val="single"/>
            <w:lang w:val="en-US"/>
          </w:rPr>
          <w:t>https://filestore.scouting.org/filestore/pdf/34405.pdf</w:t>
        </w:r>
      </w:hyperlink>
    </w:p>
    <w:p w:rsidR="2DF76F76" w:rsidP="2DF76F76" w:rsidRDefault="2DF76F76" w14:paraId="27492550" w14:textId="432FEE3F">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The following merit badges require specific certifications or training to counsel:</w:t>
      </w:r>
    </w:p>
    <w:p w:rsidR="2DF76F76" w:rsidP="2DF76F76" w:rsidRDefault="2DF76F76" w14:paraId="73035FD0" w14:textId="2C62B5B5">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Climbing</w:t>
      </w:r>
    </w:p>
    <w:p w:rsidR="2DF76F76" w:rsidP="2DF76F76" w:rsidRDefault="2DF76F76" w14:paraId="5311BD40" w14:textId="12CCFE99">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Snow Sports</w:t>
      </w:r>
    </w:p>
    <w:p w:rsidR="2DF76F76" w:rsidP="2DF76F76" w:rsidRDefault="2DF76F76" w14:paraId="509E6CE7" w14:textId="000B3904">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Canoeing</w:t>
      </w:r>
    </w:p>
    <w:p w:rsidR="2DF76F76" w:rsidP="2DF76F76" w:rsidRDefault="2DF76F76" w14:paraId="525419F3" w14:textId="2DB7D511">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Kayaking</w:t>
      </w:r>
    </w:p>
    <w:p w:rsidR="2DF76F76" w:rsidP="2DF76F76" w:rsidRDefault="2DF76F76" w14:paraId="05E26FAE" w14:textId="61E3E901">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Lifesaving</w:t>
      </w:r>
    </w:p>
    <w:p w:rsidR="2DF76F76" w:rsidP="2DF76F76" w:rsidRDefault="2DF76F76" w14:paraId="05A98DF3" w14:textId="3A6B85BF">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Motor Boating</w:t>
      </w:r>
    </w:p>
    <w:p w:rsidR="2DF76F76" w:rsidP="2DF76F76" w:rsidRDefault="2DF76F76" w14:paraId="7B8485B7" w14:textId="7022C335">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Rowing</w:t>
      </w:r>
    </w:p>
    <w:p w:rsidR="2DF76F76" w:rsidP="2DF76F76" w:rsidRDefault="2DF76F76" w14:paraId="1A1CAAAC" w14:textId="23D50257">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Scuba Diving</w:t>
      </w:r>
    </w:p>
    <w:p w:rsidR="2DF76F76" w:rsidP="2DF76F76" w:rsidRDefault="2DF76F76" w14:paraId="34815E8D" w14:textId="42137CB6">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Small Boat Sailing</w:t>
      </w:r>
    </w:p>
    <w:p w:rsidR="2DF76F76" w:rsidP="2DF76F76" w:rsidRDefault="2DF76F76" w14:paraId="5DDBE7E3" w14:textId="2786596E">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Swimming</w:t>
      </w:r>
    </w:p>
    <w:p w:rsidR="2DF76F76" w:rsidP="2DF76F76" w:rsidRDefault="2DF76F76" w14:paraId="21F98DB2" w14:textId="1E53C6FB">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Water Sports</w:t>
      </w:r>
    </w:p>
    <w:p w:rsidR="2DF76F76" w:rsidP="2DF76F76" w:rsidRDefault="2DF76F76" w14:paraId="453D89BC" w14:textId="27BC9AED">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Whitewater</w:t>
      </w:r>
    </w:p>
    <w:p w:rsidR="2DF76F76" w:rsidP="2DF76F76" w:rsidRDefault="2DF76F76" w14:paraId="238DF630" w14:textId="08930B2F">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Archery</w:t>
      </w:r>
    </w:p>
    <w:p w:rsidR="2DF76F76" w:rsidP="2DF76F76" w:rsidRDefault="2DF76F76" w14:paraId="6F958B07" w14:textId="7632DB8A">
      <w:pPr>
        <w:pStyle w:val="ListParagraph"/>
        <w:numPr>
          <w:ilvl w:val="0"/>
          <w:numId w:val="59"/>
        </w:numPr>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Rifle Shooting</w:t>
      </w:r>
    </w:p>
    <w:p w:rsidR="2DF76F76" w:rsidP="2DF76F76" w:rsidRDefault="2DF76F76" w14:paraId="1C085B34" w14:textId="48A2537B">
      <w:pPr>
        <w:pStyle w:val="ListParagraph"/>
        <w:numPr>
          <w:ilvl w:val="0"/>
          <w:numId w:val="59"/>
        </w:numPr>
        <w:spacing w:after="240" w:afterAutospacing="off"/>
        <w:jc w:val="both"/>
        <w:rPr>
          <w:rFonts w:ascii="Calibri" w:hAnsi="Calibri" w:eastAsia="Calibri" w:cs="Calibri" w:asciiTheme="minorAscii" w:hAnsiTheme="minorAscii" w:eastAsiaTheme="minorAscii" w:cstheme="minorAscii"/>
          <w:noProof w:val="0"/>
          <w:sz w:val="20"/>
          <w:szCs w:val="20"/>
          <w:lang w:val="en-US"/>
        </w:rPr>
      </w:pPr>
      <w:r w:rsidRPr="2DF76F76" w:rsidR="2DF76F76">
        <w:rPr>
          <w:rFonts w:ascii="Calibri" w:hAnsi="Calibri" w:eastAsia="Calibri" w:cs="Calibri" w:asciiTheme="minorAscii" w:hAnsiTheme="minorAscii" w:eastAsiaTheme="minorAscii" w:cstheme="minorAscii"/>
          <w:noProof w:val="0"/>
          <w:sz w:val="20"/>
          <w:szCs w:val="20"/>
          <w:lang w:val="en-US"/>
        </w:rPr>
        <w:t>Shotgun Shooting</w:t>
      </w:r>
    </w:p>
    <w:p w:rsidR="2DF76F76" w:rsidP="2DF76F76" w:rsidRDefault="2DF76F76" w14:paraId="4AB3E5A8" w14:textId="137AACF6">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For any of these merit badges, please review section 7.0.1.1 of the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Guide to Advancement</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for specific requirements and note your qualifications on the form. You should also consult the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 xml:space="preserve">Guide to Safe Scouting </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for specific activity requirements.</w:t>
      </w:r>
    </w:p>
    <w:p w:rsidR="2DF76F76" w:rsidP="2DF76F76" w:rsidRDefault="2DF76F76" w14:paraId="48DA3125" w14:textId="70E10CA3">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For other merit badges, you do not need to describe your qualifications in elaborate detail, nor do you need to be an expert. A hobbyist level of interest and competency is adequate in most cases. If you wish to restrict yourself to counseling only Scouts in Troop 54 or in Twin Bayou District, you can check the appropriate circle.</w:t>
      </w:r>
    </w:p>
    <w:p w:rsidR="2DF76F76" w:rsidP="2DF76F76" w:rsidRDefault="2DF76F76" w14:paraId="6D1788B0" w14:textId="79746881">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Once both forms are complete, you need to take them and a copy of your YPT certificate to the front desk at the SHAC service center at 2225 North Loop West (at the intersection with T.C. Jester Boulevard). You cannot submit your first round of forms by email.</w:t>
      </w:r>
    </w:p>
    <w:p w:rsidR="2DF76F76" w:rsidP="2DF76F76" w:rsidRDefault="2DF76F76" w14:paraId="1762E2DF" w14:textId="138091FB">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If you wish to add merit badges to or drop them from your counseling list, you can fill out another copy of the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Merit Badge Counselor Information</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form and either take it to the SHAC office or, more conveniently, email it to the following email address:</w:t>
      </w:r>
    </w:p>
    <w:p w:rsidR="2DF76F76" w:rsidP="2DF76F76" w:rsidRDefault="2DF76F76" w14:paraId="070EF060" w14:textId="69C0C297">
      <w:pPr>
        <w:pStyle w:val="ListParagraph"/>
        <w:numPr>
          <w:ilvl w:val="0"/>
          <w:numId w:val="57"/>
        </w:numPr>
        <w:spacing w:after="240" w:afterAutospacing="off"/>
        <w:jc w:val="both"/>
        <w:rPr>
          <w:rFonts w:ascii="Calibri" w:hAnsi="Calibri" w:eastAsia="Calibri" w:cs="Calibri" w:asciiTheme="minorAscii" w:hAnsiTheme="minorAscii" w:eastAsiaTheme="minorAscii" w:cstheme="minorAscii"/>
          <w:sz w:val="20"/>
          <w:szCs w:val="20"/>
        </w:rPr>
      </w:pPr>
      <w:r w:rsidRPr="2DF76F76" w:rsidR="2DF76F76">
        <w:rPr>
          <w:rFonts w:ascii="Calibri" w:hAnsi="Calibri" w:eastAsia="Calibri" w:cs="Calibri" w:asciiTheme="minorAscii" w:hAnsiTheme="minorAscii" w:eastAsiaTheme="minorAscii" w:cstheme="minorAscii"/>
          <w:noProof w:val="0"/>
          <w:sz w:val="20"/>
          <w:szCs w:val="20"/>
          <w:lang w:val="en-US"/>
        </w:rPr>
        <w:t xml:space="preserve"> </w:t>
      </w:r>
      <w:hyperlink r:id="R5ec5cf174d8e4d1c">
        <w:r w:rsidRPr="2DF76F76" w:rsidR="2DF76F76">
          <w:rPr>
            <w:rStyle w:val="Hyperlink"/>
            <w:rFonts w:ascii="Calibri" w:hAnsi="Calibri" w:eastAsia="Calibri" w:cs="Calibri" w:asciiTheme="minorAscii" w:hAnsiTheme="minorAscii" w:eastAsiaTheme="minorAscii" w:cstheme="minorAscii"/>
            <w:strike w:val="0"/>
            <w:dstrike w:val="0"/>
            <w:noProof w:val="0"/>
            <w:color w:val="0563C1"/>
            <w:sz w:val="20"/>
            <w:szCs w:val="20"/>
            <w:u w:val="single"/>
            <w:lang w:val="en-US"/>
          </w:rPr>
          <w:t>576infomationregistration@scouting.org</w:t>
        </w:r>
      </w:hyperlink>
    </w:p>
    <w:p w:rsidR="2DF76F76" w:rsidP="2DF76F76" w:rsidRDefault="2DF76F76" w14:paraId="7B0B9C03" w14:textId="2E4FE196">
      <w:pPr>
        <w:pStyle w:val="Normal"/>
        <w:spacing w:after="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MBC Training</w:t>
      </w:r>
    </w:p>
    <w:p w:rsidR="2DF76F76" w:rsidP="2DF76F76" w:rsidRDefault="2DF76F76" w14:paraId="370D9CED" w14:textId="1CB26B82">
      <w:pPr>
        <w:spacing w:after="240" w:afterAutospacing="off"/>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pP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Online position-specific training is available for MBCs through the </w:t>
      </w:r>
      <w:r w:rsidRPr="2DF76F76" w:rsidR="2DF76F76">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n-US"/>
        </w:rPr>
        <w:t>My Scouting</w:t>
      </w:r>
      <w:r w:rsidRPr="2DF76F76" w:rsidR="2DF76F76">
        <w:rPr>
          <w:rFonts w:ascii="Calibri" w:hAnsi="Calibri" w:eastAsia="Calibri" w:cs="Calibri" w:asciiTheme="minorAscii" w:hAnsiTheme="minorAscii" w:eastAsiaTheme="minorAscii" w:cstheme="minorAscii"/>
          <w:noProof w:val="0"/>
          <w:color w:val="000000" w:themeColor="text1" w:themeTint="FF" w:themeShade="FF"/>
          <w:sz w:val="20"/>
          <w:szCs w:val="20"/>
          <w:lang w:val="en-US"/>
        </w:rPr>
        <w:t xml:space="preserve"> website, and new MBCs should take it at their earliest convenience. The guides referenced in the beginning of this section are also excellent resources for understanding better the role of MBCs.</w:t>
      </w:r>
    </w:p>
    <w:p w:rsidR="006A1F6F" w:rsidP="006A1F6F" w:rsidRDefault="006A1F6F" w14:paraId="1E3E9642" w14:textId="4CB6496B">
      <w:pPr>
        <w:autoSpaceDE w:val="0"/>
        <w:autoSpaceDN w:val="0"/>
        <w:adjustRightInd w:val="0"/>
        <w:spacing w:after="0" w:line="240" w:lineRule="auto"/>
        <w:rPr>
          <w:rFonts w:ascii="Cambria-Bold" w:hAnsi="Cambria-Bold" w:cs="Cambria-Bold"/>
          <w:b w:val="1"/>
          <w:bCs w:val="1"/>
          <w:color w:val="1F497C"/>
        </w:rPr>
      </w:pPr>
      <w:r w:rsidRPr="2DF76F76" w:rsidR="2DF76F76">
        <w:rPr>
          <w:rFonts w:ascii="Cambria-Bold" w:hAnsi="Cambria-Bold" w:cs="Cambria-Bold"/>
          <w:b w:val="1"/>
          <w:bCs w:val="1"/>
          <w:color w:val="1F497C"/>
        </w:rPr>
        <w:t>Restrictions on Counseling Badges</w:t>
      </w:r>
    </w:p>
    <w:p w:rsidR="2DF76F76" w:rsidP="2DF76F76" w:rsidRDefault="2DF76F76" w14:paraId="1DD59324" w14:textId="077B32E1">
      <w:pPr>
        <w:pStyle w:val="Normal"/>
        <w:spacing w:after="240" w:afterAutospacing="off" w:line="240" w:lineRule="auto"/>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There is no restriction or limit on the number of merit badges for which an individual may be approved as a counselor.</w:t>
      </w:r>
    </w:p>
    <w:p w:rsidR="2DF76F76" w:rsidP="2DF76F76" w:rsidRDefault="2DF76F76" w14:paraId="6BDC5816" w14:textId="5364CCD0">
      <w:pPr>
        <w:pStyle w:val="Normal"/>
        <w:spacing w:after="240" w:afterAutospacing="off" w:line="240" w:lineRule="auto"/>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Under BSA policy, a registered merit badge counselor may counsel any Scout, including his or her own daughter, ward, or relative. Troop 54, however, encourages adults not to counsel their own daughters except as part of a class of at least five Scouts.</w:t>
      </w:r>
    </w:p>
    <w:p w:rsidR="006A1F6F" w:rsidP="00094EB0" w:rsidRDefault="006A1F6F" w14:paraId="39CC63AD" w14:textId="77777777">
      <w:pPr>
        <w:autoSpaceDE w:val="0"/>
        <w:autoSpaceDN w:val="0"/>
        <w:adjustRightInd w:val="0"/>
        <w:spacing w:after="120" w:line="240" w:lineRule="auto"/>
        <w:rPr>
          <w:rFonts w:ascii="Cambria-Bold" w:hAnsi="Cambria-Bold" w:cs="Cambria-Bold"/>
          <w:b/>
          <w:bCs/>
          <w:color w:val="1F497C"/>
        </w:rPr>
      </w:pPr>
      <w:r w:rsidRPr="2DF76F76" w:rsidR="2DF76F76">
        <w:rPr>
          <w:rFonts w:ascii="Cambria-Bold" w:hAnsi="Cambria-Bold" w:cs="Cambria-Bold"/>
          <w:b w:val="1"/>
          <w:bCs w:val="1"/>
          <w:color w:val="1F497C"/>
        </w:rPr>
        <w:t>Working with Scouts</w:t>
      </w:r>
    </w:p>
    <w:tbl>
      <w:tblPr>
        <w:tblStyle w:val="TableGrid"/>
        <w:tblW w:w="0" w:type="auto"/>
        <w:tblLayout w:type="fixed"/>
        <w:tblLook w:val="06A0" w:firstRow="1" w:lastRow="0" w:firstColumn="1" w:lastColumn="0" w:noHBand="1" w:noVBand="1"/>
      </w:tblPr>
      <w:tblGrid>
        <w:gridCol w:w="9360"/>
      </w:tblGrid>
      <w:tr w:rsidR="2DF76F76" w:rsidTr="11663A6E" w14:paraId="2BF7A54E">
        <w:trPr>
          <w:trHeight w:val="300"/>
        </w:trPr>
        <w:tc>
          <w:tcPr>
            <w:tcW w:w="9360" w:type="dxa"/>
            <w:tcMar/>
          </w:tcPr>
          <w:p w:rsidR="2DF76F76" w:rsidP="2DF76F76" w:rsidRDefault="2DF76F76" w14:paraId="496CB06A" w14:textId="50FD6833">
            <w:pPr>
              <w:pStyle w:val="Normal"/>
              <w:spacing w:after="120" w:line="240" w:lineRule="auto"/>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YPT guidelines for merit badge counseling are best implemented as follows:</w:t>
            </w:r>
          </w:p>
          <w:p w:rsidR="2DF76F76" w:rsidP="2DF76F76" w:rsidRDefault="2DF76F76" w14:paraId="3644C470" w14:textId="6A2A113A">
            <w:pPr>
              <w:pStyle w:val="ListParagraph"/>
              <w:numPr>
                <w:ilvl w:val="0"/>
                <w:numId w:val="55"/>
              </w:numPr>
              <w:spacing w:after="120" w:line="240" w:lineRule="auto"/>
              <w:rPr>
                <w:rFonts w:ascii="Calibri" w:hAnsi="Calibri" w:cs="Calibri"/>
                <w:color w:val="000000" w:themeColor="text1" w:themeTint="FF" w:themeShade="FF"/>
                <w:sz w:val="20"/>
                <w:szCs w:val="20"/>
              </w:rPr>
            </w:pPr>
            <w:r w:rsidRPr="11663A6E" w:rsidR="11663A6E">
              <w:rPr>
                <w:rFonts w:ascii="Calibri" w:hAnsi="Calibri" w:cs="Calibri"/>
                <w:color w:val="000000" w:themeColor="text1" w:themeTint="FF" w:themeShade="FF"/>
                <w:sz w:val="20"/>
                <w:szCs w:val="20"/>
              </w:rPr>
              <w:t xml:space="preserve">Any discussion between a counselor and one or more Scouts must occur within </w:t>
            </w:r>
            <w:bookmarkStart w:name="_Int_IXcz7BpR" w:id="1521217437"/>
            <w:r w:rsidRPr="11663A6E" w:rsidR="11663A6E">
              <w:rPr>
                <w:rFonts w:ascii="Calibri" w:hAnsi="Calibri" w:cs="Calibri"/>
                <w:color w:val="000000" w:themeColor="text1" w:themeTint="FF" w:themeShade="FF"/>
                <w:sz w:val="20"/>
                <w:szCs w:val="20"/>
              </w:rPr>
              <w:t>view</w:t>
            </w:r>
            <w:bookmarkEnd w:id="1521217437"/>
            <w:r w:rsidRPr="11663A6E" w:rsidR="11663A6E">
              <w:rPr>
                <w:rFonts w:ascii="Calibri" w:hAnsi="Calibri" w:cs="Calibri"/>
                <w:color w:val="000000" w:themeColor="text1" w:themeTint="FF" w:themeShade="FF"/>
                <w:sz w:val="20"/>
                <w:szCs w:val="20"/>
              </w:rPr>
              <w:t xml:space="preserve"> of a second adult, whether in person or by teleconferencing.</w:t>
            </w:r>
          </w:p>
          <w:p w:rsidR="2DF76F76" w:rsidP="2DF76F76" w:rsidRDefault="2DF76F76" w14:paraId="4D9605E4" w14:textId="0399B695">
            <w:pPr>
              <w:pStyle w:val="ListParagraph"/>
              <w:numPr>
                <w:ilvl w:val="0"/>
                <w:numId w:val="55"/>
              </w:numPr>
              <w:spacing w:after="120" w:line="240" w:lineRule="auto"/>
              <w:rPr>
                <w:rFonts w:ascii="Calibri" w:hAnsi="Calibri" w:cs="Calibri"/>
                <w:color w:val="000000" w:themeColor="text1" w:themeTint="FF" w:themeShade="FF"/>
                <w:sz w:val="20"/>
                <w:szCs w:val="20"/>
              </w:rPr>
            </w:pPr>
            <w:r w:rsidRPr="11663A6E" w:rsidR="11663A6E">
              <w:rPr>
                <w:rFonts w:ascii="Calibri" w:hAnsi="Calibri" w:cs="Calibri"/>
                <w:color w:val="000000" w:themeColor="text1" w:themeTint="FF" w:themeShade="FF"/>
                <w:sz w:val="20"/>
                <w:szCs w:val="20"/>
              </w:rPr>
              <w:t xml:space="preserve">Is a second adult </w:t>
            </w:r>
            <w:bookmarkStart w:name="_Int_8lBDJva7" w:id="1158013835"/>
            <w:r w:rsidRPr="11663A6E" w:rsidR="11663A6E">
              <w:rPr>
                <w:rFonts w:ascii="Calibri" w:hAnsi="Calibri" w:cs="Calibri"/>
                <w:color w:val="000000" w:themeColor="text1" w:themeTint="FF" w:themeShade="FF"/>
                <w:sz w:val="20"/>
                <w:szCs w:val="20"/>
              </w:rPr>
              <w:t>is</w:t>
            </w:r>
            <w:bookmarkEnd w:id="1158013835"/>
            <w:r w:rsidRPr="11663A6E" w:rsidR="11663A6E">
              <w:rPr>
                <w:rFonts w:ascii="Calibri" w:hAnsi="Calibri" w:cs="Calibri"/>
                <w:color w:val="000000" w:themeColor="text1" w:themeTint="FF" w:themeShade="FF"/>
                <w:sz w:val="20"/>
                <w:szCs w:val="20"/>
              </w:rPr>
              <w:t xml:space="preserve"> within view but not within earshot of the discussion, a single Scout must have a </w:t>
            </w:r>
            <w:r w:rsidRPr="11663A6E" w:rsidR="11663A6E">
              <w:rPr>
                <w:rFonts w:ascii="Calibri" w:hAnsi="Calibri" w:cs="Calibri"/>
                <w:color w:val="000000" w:themeColor="text1" w:themeTint="FF" w:themeShade="FF"/>
                <w:sz w:val="20"/>
                <w:szCs w:val="20"/>
              </w:rPr>
              <w:t>buddy</w:t>
            </w:r>
            <w:r w:rsidRPr="11663A6E" w:rsidR="11663A6E">
              <w:rPr>
                <w:rFonts w:ascii="Calibri" w:hAnsi="Calibri" w:cs="Calibri"/>
                <w:color w:val="000000" w:themeColor="text1" w:themeTint="FF" w:themeShade="FF"/>
                <w:sz w:val="20"/>
                <w:szCs w:val="20"/>
              </w:rPr>
              <w:t>.</w:t>
            </w:r>
          </w:p>
        </w:tc>
      </w:tr>
    </w:tbl>
    <w:p w:rsidR="006A1F6F" w:rsidP="2DF76F76" w:rsidRDefault="006A1F6F" w14:paraId="1B6E64B2" w14:textId="165855CC">
      <w:pPr>
        <w:pStyle w:val="Normal"/>
        <w:spacing w:after="120" w:line="240" w:lineRule="auto"/>
        <w:rPr>
          <w:rFonts w:ascii="Calibri" w:hAnsi="Calibri" w:cs="Calibri"/>
          <w:color w:val="000000" w:themeColor="text1" w:themeTint="FF" w:themeShade="FF"/>
          <w:sz w:val="20"/>
          <w:szCs w:val="20"/>
        </w:rPr>
      </w:pPr>
      <w:r w:rsidRPr="2DF76F76" w:rsidR="2DF76F76">
        <w:rPr>
          <w:rFonts w:ascii="Calibri" w:hAnsi="Calibri" w:cs="Calibri"/>
          <w:color w:val="000000" w:themeColor="text1" w:themeTint="FF" w:themeShade="FF"/>
          <w:sz w:val="20"/>
          <w:szCs w:val="20"/>
        </w:rPr>
        <w:t>The Scout should teach herself the necessary knowledge to the greatest extent possible, using the merit badge pamphlet and other resources. One of the benefits of the merit‐badge program is teaching Scouts to teach themselves (“Give someone a fish, and you feed him or her for a day; teach someone to fish, and you feed him or her for a lifetime.”).</w:t>
      </w:r>
    </w:p>
    <w:p w:rsidR="006A1F6F" w:rsidP="2DF76F76" w:rsidRDefault="006A1F6F" w14:paraId="77405EC8" w14:textId="1571CC50">
      <w:pPr>
        <w:pStyle w:val="Normal"/>
        <w:spacing w:after="120" w:line="240" w:lineRule="auto"/>
      </w:pPr>
      <w:r w:rsidRPr="2DF76F76" w:rsidR="2DF76F76">
        <w:rPr>
          <w:rFonts w:ascii="Calibri" w:hAnsi="Calibri" w:cs="Calibri"/>
          <w:color w:val="000000" w:themeColor="text1" w:themeTint="FF" w:themeShade="FF"/>
          <w:sz w:val="20"/>
          <w:szCs w:val="20"/>
        </w:rPr>
        <w:t xml:space="preserve">Encourage the Scout to develop a timetable of short‐ and long‐term goals for completing the merit badge. An important objective of Scouting is to teach Scouts to set goals for themselves and to plan and execute the tasks required to reach those goals. </w:t>
      </w:r>
    </w:p>
    <w:p w:rsidR="006A1F6F" w:rsidP="2DF76F76" w:rsidRDefault="006A1F6F" w14:paraId="185266EB" w14:textId="7432BA35">
      <w:pPr>
        <w:pStyle w:val="Normal"/>
        <w:spacing w:after="120" w:line="240" w:lineRule="auto"/>
      </w:pPr>
      <w:r w:rsidRPr="2DF76F76" w:rsidR="2DF76F76">
        <w:rPr>
          <w:rFonts w:ascii="Calibri" w:hAnsi="Calibri" w:cs="Calibri"/>
          <w:color w:val="000000" w:themeColor="text1" w:themeTint="FF" w:themeShade="FF"/>
          <w:sz w:val="20"/>
          <w:szCs w:val="20"/>
        </w:rPr>
        <w:t>You might find that a Scout needs help in learning particular skills that are required for the merit badge. Teaching those skills is a key role of the MBC. A best practice in those cases is to use the Scouts BSA EDGE method (Explain, Demonstrate, Guide, Enable).</w:t>
      </w:r>
    </w:p>
    <w:p w:rsidR="006A1F6F" w:rsidP="2DF76F76" w:rsidRDefault="006A1F6F" w14:paraId="0AF1AC12" w14:textId="5D6430E9">
      <w:pPr>
        <w:pStyle w:val="Normal"/>
        <w:spacing w:after="120" w:line="240" w:lineRule="auto"/>
      </w:pPr>
      <w:r w:rsidRPr="2DF76F76" w:rsidR="2DF76F76">
        <w:rPr>
          <w:rFonts w:ascii="Calibri" w:hAnsi="Calibri" w:cs="Calibri"/>
          <w:color w:val="000000" w:themeColor="text1" w:themeTint="FF" w:themeShade="FF"/>
          <w:sz w:val="20"/>
          <w:szCs w:val="20"/>
        </w:rPr>
        <w:t xml:space="preserve">If you stop hearing from a Scout who has started but not finished a merit badge, follow up periodically to check on her progress and on her plans for completing the requirements. Again, the Scout should be setting goals; the counselor’s job is simply to help the Scout achieve those goals and confirm that she has done so. </w:t>
      </w:r>
    </w:p>
    <w:p w:rsidR="006A1F6F" w:rsidP="2DF76F76" w:rsidRDefault="006A1F6F" w14:paraId="3DF1D179" w14:textId="1D08FE11">
      <w:pPr>
        <w:pStyle w:val="Normal"/>
        <w:spacing w:after="120" w:line="240" w:lineRule="auto"/>
      </w:pPr>
      <w:r w:rsidRPr="2DF76F76" w:rsidR="2DF76F76">
        <w:rPr>
          <w:rFonts w:ascii="Calibri" w:hAnsi="Calibri" w:cs="Calibri"/>
          <w:color w:val="000000" w:themeColor="text1" w:themeTint="FF" w:themeShade="FF"/>
          <w:sz w:val="20"/>
          <w:szCs w:val="20"/>
        </w:rPr>
        <w:t>Be supportive and not critical, but make sure the Scout has indeed satisfactorily completed each requirement.</w:t>
      </w:r>
    </w:p>
    <w:p w:rsidR="006A1F6F" w:rsidP="00242100" w:rsidRDefault="006A1F6F" w14:paraId="380E5F03" w14:textId="2879F669">
      <w:pPr>
        <w:pStyle w:val="Heading1"/>
      </w:pPr>
      <w:bookmarkStart w:name="_Toc815576087" w:id="530024241"/>
      <w:r w:rsidR="16AB5318">
        <w:rPr/>
        <w:t>Mission Statements</w:t>
      </w:r>
      <w:bookmarkEnd w:id="530024241"/>
    </w:p>
    <w:p w:rsidR="006A1F6F" w:rsidP="00094EB0" w:rsidRDefault="006A1F6F" w14:paraId="1A5FD194" w14:textId="77777777">
      <w:pPr>
        <w:autoSpaceDE w:val="0"/>
        <w:autoSpaceDN w:val="0"/>
        <w:adjustRightInd w:val="0"/>
        <w:spacing w:after="120" w:line="240" w:lineRule="auto"/>
        <w:rPr>
          <w:rFonts w:ascii="Calibri-Bold" w:hAnsi="Calibri-Bold" w:cs="Calibri-Bold"/>
          <w:b/>
          <w:bCs/>
          <w:color w:val="1F497C"/>
          <w:sz w:val="20"/>
          <w:szCs w:val="20"/>
        </w:rPr>
      </w:pPr>
      <w:r>
        <w:rPr>
          <w:rFonts w:ascii="Calibri-Bold" w:hAnsi="Calibri-Bold" w:cs="Calibri-Bold"/>
          <w:b/>
          <w:bCs/>
          <w:color w:val="1F497C"/>
          <w:sz w:val="20"/>
          <w:szCs w:val="20"/>
        </w:rPr>
        <w:t xml:space="preserve">Troop 54: </w:t>
      </w:r>
      <w:r>
        <w:rPr>
          <w:rFonts w:ascii="Calibri" w:hAnsi="Calibri" w:cs="Calibri"/>
          <w:color w:val="000000"/>
          <w:sz w:val="20"/>
          <w:szCs w:val="20"/>
        </w:rPr>
        <w:t xml:space="preserve">Troop 54 is an open organization with exceptional resources dedicated to instilling in girls the values of the </w:t>
      </w:r>
      <w:r>
        <w:rPr>
          <w:rFonts w:ascii="Calibri" w:hAnsi="Calibri" w:cs="Calibri"/>
          <w:color w:val="0000FF"/>
          <w:sz w:val="20"/>
          <w:szCs w:val="20"/>
        </w:rPr>
        <w:t>Scout Oath and Law</w:t>
      </w:r>
      <w:r>
        <w:rPr>
          <w:rFonts w:ascii="Calibri" w:hAnsi="Calibri" w:cs="Calibri"/>
          <w:color w:val="000000"/>
          <w:sz w:val="20"/>
          <w:szCs w:val="20"/>
        </w:rPr>
        <w:t xml:space="preserve">. Our mission is to help girls become responsible, compassionate, self‐reliant citizens of God's world. </w:t>
      </w:r>
    </w:p>
    <w:p w:rsidR="006A1F6F" w:rsidP="00094EB0" w:rsidRDefault="006A1F6F" w14:paraId="68F7EC49"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1F497C"/>
          <w:sz w:val="20"/>
          <w:szCs w:val="20"/>
        </w:rPr>
        <w:t xml:space="preserve">Sam Houston Area Council: </w:t>
      </w:r>
      <w:r>
        <w:rPr>
          <w:rFonts w:ascii="Calibri" w:hAnsi="Calibri" w:cs="Calibri"/>
          <w:color w:val="000000"/>
          <w:sz w:val="20"/>
          <w:szCs w:val="20"/>
        </w:rPr>
        <w:t>Leading Youth to Lifelong Values, Service and Achievement.</w:t>
      </w:r>
    </w:p>
    <w:p w:rsidR="006A1F6F" w:rsidP="00094EB0" w:rsidRDefault="006A1F6F" w14:paraId="0A309E57" w14:textId="77777777" w14:noSpellErr="1">
      <w:pPr>
        <w:autoSpaceDE w:val="0"/>
        <w:autoSpaceDN w:val="0"/>
        <w:adjustRightInd w:val="0"/>
        <w:spacing w:after="120" w:line="240" w:lineRule="auto"/>
        <w:rPr>
          <w:rFonts w:ascii="Calibri" w:hAnsi="Calibri" w:cs="Calibri"/>
          <w:color w:val="000000"/>
          <w:sz w:val="20"/>
          <w:szCs w:val="20"/>
        </w:rPr>
      </w:pPr>
      <w:r w:rsidRPr="11663A6E" w:rsidR="11663A6E">
        <w:rPr>
          <w:rFonts w:ascii="Calibri-Bold" w:hAnsi="Calibri-Bold" w:cs="Calibri-Bold"/>
          <w:b w:val="1"/>
          <w:bCs w:val="1"/>
          <w:color w:val="1F497C"/>
          <w:sz w:val="20"/>
          <w:szCs w:val="20"/>
        </w:rPr>
        <w:t>Boy Scouts of America</w:t>
      </w:r>
      <w:r w:rsidRPr="11663A6E" w:rsidR="11663A6E">
        <w:rPr>
          <w:rFonts w:ascii="Calibri-Bold" w:hAnsi="Calibri-Bold" w:cs="Calibri-Bold"/>
          <w:b w:val="1"/>
          <w:bCs w:val="1"/>
          <w:color w:val="1F497C"/>
          <w:sz w:val="20"/>
          <w:szCs w:val="20"/>
        </w:rPr>
        <w:t xml:space="preserve">: </w:t>
      </w:r>
      <w:r w:rsidRPr="11663A6E" w:rsidR="11663A6E">
        <w:rPr>
          <w:rFonts w:ascii="Calibri" w:hAnsi="Calibri" w:cs="Calibri"/>
          <w:color w:val="000000" w:themeColor="text1" w:themeTint="FF" w:themeShade="FF"/>
          <w:sz w:val="20"/>
          <w:szCs w:val="20"/>
        </w:rPr>
        <w:t>The mission of the Boy Scouts of America is to prepare young people to make ethical choices over their lifetimes by instilling in them the values of the Scout Oath and Law.</w:t>
      </w:r>
    </w:p>
    <w:p w:rsidR="006A1F6F" w:rsidP="00242100" w:rsidRDefault="006A1F6F" w14:paraId="0BC85420" w14:textId="77777777">
      <w:pPr>
        <w:pStyle w:val="Heading1"/>
      </w:pPr>
      <w:bookmarkStart w:name="_Toc611473787" w:id="1370035467"/>
      <w:r w:rsidR="16AB5318">
        <w:rPr/>
        <w:t>Order of the Arrow</w:t>
      </w:r>
      <w:bookmarkEnd w:id="1370035467"/>
    </w:p>
    <w:p w:rsidR="00094EB0" w:rsidP="00094EB0" w:rsidRDefault="006A1F6F" w14:paraId="5A90D75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w:t>
      </w:r>
      <w:r>
        <w:rPr>
          <w:rFonts w:ascii="Calibri" w:hAnsi="Calibri" w:cs="Calibri"/>
          <w:color w:val="0000FF"/>
          <w:sz w:val="20"/>
          <w:szCs w:val="20"/>
        </w:rPr>
        <w:t xml:space="preserve">Order of the Arrow </w:t>
      </w:r>
      <w:r>
        <w:rPr>
          <w:rFonts w:ascii="Calibri" w:hAnsi="Calibri" w:cs="Calibri"/>
          <w:color w:val="000000"/>
          <w:sz w:val="20"/>
          <w:szCs w:val="20"/>
        </w:rPr>
        <w:t xml:space="preserve">(OA) is a national group of Scout honor campers, based on brotherhood with fellow Scouts and cheerful service to others. Its purpose is to (1) recognize those Scout campers who best exemplify the Scout Oath and Law in their daily lives; (2) develop and maintain camping traditions and spirit; (3) promote Scout camping; (4) crystallize the Scout habit of helpfulness into a life purpose of leadership in cheerful service to others. </w:t>
      </w:r>
    </w:p>
    <w:p w:rsidR="00094EB0" w:rsidP="00094EB0" w:rsidRDefault="006A1F6F" w14:paraId="64D59581"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Order of the Arrow program is conducted through a separate lodge (in </w:t>
      </w:r>
      <w:r>
        <w:rPr>
          <w:rFonts w:ascii="Calibri" w:hAnsi="Calibri" w:cs="Calibri"/>
          <w:color w:val="0000FF"/>
          <w:sz w:val="20"/>
          <w:szCs w:val="20"/>
        </w:rPr>
        <w:t>Sam Houston Area Council</w:t>
      </w:r>
      <w:r>
        <w:rPr>
          <w:rFonts w:ascii="Calibri" w:hAnsi="Calibri" w:cs="Calibri"/>
          <w:color w:val="000000"/>
          <w:sz w:val="20"/>
          <w:szCs w:val="20"/>
        </w:rPr>
        <w:t xml:space="preserve">, the </w:t>
      </w:r>
      <w:proofErr w:type="spellStart"/>
      <w:r>
        <w:rPr>
          <w:rFonts w:ascii="Calibri" w:hAnsi="Calibri" w:cs="Calibri"/>
          <w:color w:val="0000FF"/>
          <w:sz w:val="20"/>
          <w:szCs w:val="20"/>
        </w:rPr>
        <w:t>Colonneh</w:t>
      </w:r>
      <w:proofErr w:type="spellEnd"/>
      <w:r>
        <w:rPr>
          <w:rFonts w:ascii="Calibri" w:hAnsi="Calibri" w:cs="Calibri"/>
          <w:color w:val="0000FF"/>
          <w:sz w:val="20"/>
          <w:szCs w:val="20"/>
        </w:rPr>
        <w:t xml:space="preserve"> Lodge</w:t>
      </w:r>
      <w:r>
        <w:rPr>
          <w:rFonts w:ascii="Calibri" w:hAnsi="Calibri" w:cs="Calibri"/>
          <w:color w:val="000000"/>
          <w:sz w:val="20"/>
          <w:szCs w:val="20"/>
        </w:rPr>
        <w:t xml:space="preserve">) under the jurisdiction of the local BSA executive. </w:t>
      </w:r>
    </w:p>
    <w:p w:rsidR="00344D62" w:rsidP="0034283C" w:rsidRDefault="006A1F6F" w14:paraId="423E0A5B" w14:textId="3FDD618B">
      <w:pPr>
        <w:autoSpaceDE w:val="0"/>
        <w:autoSpaceDN w:val="0"/>
        <w:adjustRightInd w:val="0"/>
        <w:spacing w:after="120" w:line="240" w:lineRule="auto"/>
        <w:rPr>
          <w:rFonts w:ascii="Cambria-Bold" w:hAnsi="Cambria-Bold" w:cs="Cambria-Bold"/>
          <w:b w:val="1"/>
          <w:bCs w:val="1"/>
          <w:color w:val="1F497C"/>
          <w:sz w:val="32"/>
          <w:szCs w:val="32"/>
        </w:rPr>
      </w:pPr>
      <w:r w:rsidRPr="11663A6E" w:rsidR="11663A6E">
        <w:rPr>
          <w:rFonts w:ascii="Calibri" w:hAnsi="Calibri" w:cs="Calibri"/>
          <w:color w:val="000000" w:themeColor="text1" w:themeTint="FF" w:themeShade="FF"/>
          <w:sz w:val="20"/>
          <w:szCs w:val="20"/>
        </w:rPr>
        <w:t xml:space="preserve">Scouts are nominated and </w:t>
      </w:r>
      <w:r w:rsidRPr="11663A6E" w:rsidR="11663A6E">
        <w:rPr>
          <w:rFonts w:ascii="Calibri" w:hAnsi="Calibri" w:cs="Calibri"/>
          <w:color w:val="000000" w:themeColor="text1" w:themeTint="FF" w:themeShade="FF"/>
          <w:sz w:val="20"/>
          <w:szCs w:val="20"/>
        </w:rPr>
        <w:t>elected</w:t>
      </w:r>
      <w:r w:rsidRPr="11663A6E" w:rsidR="11663A6E">
        <w:rPr>
          <w:rFonts w:ascii="Calibri" w:hAnsi="Calibri" w:cs="Calibri"/>
          <w:color w:val="000000" w:themeColor="text1" w:themeTint="FF" w:themeShade="FF"/>
          <w:sz w:val="20"/>
          <w:szCs w:val="20"/>
        </w:rPr>
        <w:t xml:space="preserve"> to OA membership by their fellow Scouts in their own troop. They must meet certain entry qualifications, which </w:t>
      </w:r>
      <w:bookmarkStart w:name="_Int_pPM1kMsq" w:id="1433622610"/>
      <w:r w:rsidRPr="11663A6E" w:rsidR="11663A6E">
        <w:rPr>
          <w:rFonts w:ascii="Calibri" w:hAnsi="Calibri" w:cs="Calibri"/>
          <w:color w:val="000000" w:themeColor="text1" w:themeTint="FF" w:themeShade="FF"/>
          <w:sz w:val="20"/>
          <w:szCs w:val="20"/>
        </w:rPr>
        <w:t>include:</w:t>
      </w:r>
      <w:bookmarkEnd w:id="1433622610"/>
      <w:r w:rsidRPr="11663A6E" w:rsidR="11663A6E">
        <w:rPr>
          <w:rFonts w:ascii="Calibri" w:hAnsi="Calibri" w:cs="Calibri"/>
          <w:color w:val="000000" w:themeColor="text1" w:themeTint="FF" w:themeShade="FF"/>
          <w:sz w:val="20"/>
          <w:szCs w:val="20"/>
        </w:rPr>
        <w:t xml:space="preserve"> hold a rank of First Class or </w:t>
      </w:r>
      <w:bookmarkStart w:name="_Int_7MeangIv" w:id="863383982"/>
      <w:r w:rsidRPr="11663A6E" w:rsidR="11663A6E">
        <w:rPr>
          <w:rFonts w:ascii="Calibri" w:hAnsi="Calibri" w:cs="Calibri"/>
          <w:color w:val="000000" w:themeColor="text1" w:themeTint="FF" w:themeShade="FF"/>
          <w:sz w:val="20"/>
          <w:szCs w:val="20"/>
        </w:rPr>
        <w:t>higher, and</w:t>
      </w:r>
      <w:bookmarkEnd w:id="863383982"/>
      <w:r w:rsidRPr="11663A6E" w:rsidR="11663A6E">
        <w:rPr>
          <w:rFonts w:ascii="Calibri" w:hAnsi="Calibri" w:cs="Calibri"/>
          <w:color w:val="000000" w:themeColor="text1" w:themeTint="FF" w:themeShade="FF"/>
          <w:sz w:val="20"/>
          <w:szCs w:val="20"/>
        </w:rPr>
        <w:t xml:space="preserve"> have experienced </w:t>
      </w:r>
      <w:r w:rsidRPr="11663A6E" w:rsidR="11663A6E">
        <w:rPr>
          <w:rFonts w:ascii="Calibri" w:hAnsi="Calibri" w:cs="Calibri"/>
          <w:color w:val="000000" w:themeColor="text1" w:themeTint="FF" w:themeShade="FF"/>
          <w:sz w:val="20"/>
          <w:szCs w:val="20"/>
        </w:rPr>
        <w:t>15 days</w:t>
      </w:r>
      <w:r w:rsidRPr="11663A6E" w:rsidR="11663A6E">
        <w:rPr>
          <w:rFonts w:ascii="Calibri" w:hAnsi="Calibri" w:cs="Calibri"/>
          <w:color w:val="000000" w:themeColor="text1" w:themeTint="FF" w:themeShade="FF"/>
          <w:sz w:val="20"/>
          <w:szCs w:val="20"/>
        </w:rPr>
        <w:t xml:space="preserve"> and nights of Scout camping during the two‐year period prior to the election. The 15 days and nights must include one, but no more than one, long‐term camp consisting of six consecutive days and five nights of resident camping, approved and under the auspices and standards of the Boy Scouts of America. The balance of the camping must be overnight, weekend, or other short‐term camps. More information on the OA can be obtained by contacting the Troop's OA advisor or liaison, or by visiting the lodge website at </w:t>
      </w:r>
      <w:hyperlink r:id="R345e700271064161">
        <w:r w:rsidRPr="11663A6E" w:rsidR="11663A6E">
          <w:rPr>
            <w:rStyle w:val="Hyperlink"/>
            <w:rFonts w:ascii="Calibri" w:hAnsi="Calibri" w:cs="Calibri"/>
            <w:sz w:val="20"/>
            <w:szCs w:val="20"/>
          </w:rPr>
          <w:t>www.colonneh.org</w:t>
        </w:r>
      </w:hyperlink>
      <w:r w:rsidRPr="11663A6E" w:rsidR="11663A6E">
        <w:rPr>
          <w:rFonts w:ascii="Calibri" w:hAnsi="Calibri" w:cs="Calibri"/>
          <w:color w:val="000000" w:themeColor="text1" w:themeTint="FF" w:themeShade="FF"/>
          <w:sz w:val="20"/>
          <w:szCs w:val="20"/>
        </w:rPr>
        <w:t>.</w:t>
      </w:r>
      <w:r w:rsidRPr="11663A6E" w:rsidR="11663A6E">
        <w:rPr>
          <w:rFonts w:ascii="Calibri" w:hAnsi="Calibri" w:cs="Calibri"/>
          <w:color w:val="000000" w:themeColor="text1" w:themeTint="FF" w:themeShade="FF"/>
          <w:sz w:val="20"/>
          <w:szCs w:val="20"/>
        </w:rPr>
        <w:t xml:space="preserve"> </w:t>
      </w:r>
    </w:p>
    <w:p w:rsidR="006A1F6F" w:rsidP="00242100" w:rsidRDefault="006A1F6F" w14:paraId="1D4F8A3D" w14:textId="6033E751">
      <w:pPr>
        <w:pStyle w:val="Heading1"/>
      </w:pPr>
      <w:bookmarkStart w:name="_Toc1749030149" w:id="253391311"/>
      <w:r w:rsidR="16AB5318">
        <w:rPr/>
        <w:t>"Org charts"</w:t>
      </w:r>
      <w:bookmarkEnd w:id="253391311"/>
    </w:p>
    <w:p w:rsidR="006A1F6F" w:rsidP="00094EB0" w:rsidRDefault="006A1F6F" w14:paraId="0F7718A9"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Troop 54 org chart</w:t>
      </w:r>
    </w:p>
    <w:p w:rsidR="006A1F6F" w:rsidP="00094EB0" w:rsidRDefault="006A1F6F" w14:paraId="66F9BE58"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Bold" w:hAnsi="Calibri-Bold" w:cs="Calibri-Bold"/>
          <w:b/>
          <w:bCs/>
          <w:color w:val="1F497C"/>
          <w:sz w:val="20"/>
          <w:szCs w:val="20"/>
        </w:rPr>
        <w:t xml:space="preserve">Scouts </w:t>
      </w:r>
      <w:r>
        <w:rPr>
          <w:rFonts w:ascii="Calibri" w:hAnsi="Calibri" w:cs="Calibri"/>
          <w:color w:val="000000"/>
          <w:sz w:val="20"/>
          <w:szCs w:val="20"/>
        </w:rPr>
        <w:t xml:space="preserve">are organized into </w:t>
      </w:r>
      <w:r>
        <w:rPr>
          <w:rFonts w:ascii="Calibri" w:hAnsi="Calibri" w:cs="Calibri"/>
          <w:color w:val="0000FF"/>
          <w:sz w:val="20"/>
          <w:szCs w:val="20"/>
        </w:rPr>
        <w:t>patrols</w:t>
      </w:r>
      <w:r>
        <w:rPr>
          <w:rFonts w:ascii="Calibri" w:hAnsi="Calibri" w:cs="Calibri"/>
          <w:color w:val="000000"/>
          <w:sz w:val="20"/>
          <w:szCs w:val="20"/>
        </w:rPr>
        <w:t xml:space="preserve">, each headed by a </w:t>
      </w:r>
      <w:r>
        <w:rPr>
          <w:rFonts w:ascii="Calibri-Bold" w:hAnsi="Calibri-Bold" w:cs="Calibri-Bold"/>
          <w:b/>
          <w:bCs/>
          <w:color w:val="1F497C"/>
          <w:sz w:val="20"/>
          <w:szCs w:val="20"/>
        </w:rPr>
        <w:t xml:space="preserve">Patrol Leader </w:t>
      </w:r>
      <w:r>
        <w:rPr>
          <w:rFonts w:ascii="Calibri" w:hAnsi="Calibri" w:cs="Calibri"/>
          <w:color w:val="000000"/>
          <w:sz w:val="20"/>
          <w:szCs w:val="20"/>
        </w:rPr>
        <w:t xml:space="preserve">("PL"), a Scout who is elected by the other Scouts in the patrol. New‐Scout patrols are coached by two older‐Scout </w:t>
      </w:r>
      <w:r>
        <w:rPr>
          <w:rFonts w:ascii="Calibri-Bold" w:hAnsi="Calibri-Bold" w:cs="Calibri-Bold"/>
          <w:b/>
          <w:bCs/>
          <w:color w:val="1F497C"/>
          <w:sz w:val="20"/>
          <w:szCs w:val="20"/>
        </w:rPr>
        <w:t xml:space="preserve">Troop Guides </w:t>
      </w:r>
      <w:r>
        <w:rPr>
          <w:rFonts w:ascii="Calibri" w:hAnsi="Calibri" w:cs="Calibri"/>
          <w:color w:val="000000"/>
          <w:sz w:val="20"/>
          <w:szCs w:val="20"/>
        </w:rPr>
        <w:t>appointed by the Scoutmaster.</w:t>
      </w:r>
    </w:p>
    <w:p w:rsidR="006A1F6F" w:rsidP="00094EB0" w:rsidRDefault="006A1F6F" w14:paraId="16082397" w14:textId="3696E6D4">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The </w:t>
      </w:r>
      <w:r>
        <w:rPr>
          <w:rFonts w:ascii="Calibri-Bold" w:hAnsi="Calibri-Bold" w:cs="Calibri-Bold"/>
          <w:b/>
          <w:bCs/>
          <w:color w:val="1F497C"/>
          <w:sz w:val="20"/>
          <w:szCs w:val="20"/>
        </w:rPr>
        <w:t xml:space="preserve">Senior Patrol Leader </w:t>
      </w:r>
      <w:r>
        <w:rPr>
          <w:rFonts w:ascii="Calibri" w:hAnsi="Calibri" w:cs="Calibri"/>
          <w:color w:val="000000"/>
          <w:sz w:val="20"/>
          <w:szCs w:val="20"/>
        </w:rPr>
        <w:t xml:space="preserve">("SPL"), a senior Scout, is the "head Scout" of the Troop. </w:t>
      </w:r>
      <w:r w:rsidR="001E0917">
        <w:rPr>
          <w:rFonts w:ascii="Calibri" w:hAnsi="Calibri" w:cs="Calibri"/>
          <w:color w:val="000000"/>
          <w:sz w:val="20"/>
          <w:szCs w:val="20"/>
        </w:rPr>
        <w:t>Sh</w:t>
      </w:r>
      <w:r>
        <w:rPr>
          <w:rFonts w:ascii="Calibri" w:hAnsi="Calibri" w:cs="Calibri"/>
          <w:color w:val="000000"/>
          <w:sz w:val="20"/>
          <w:szCs w:val="20"/>
        </w:rPr>
        <w:t xml:space="preserve">e is elected at‐large by all Scouts in the Troop. With the Scoutmaster's approval, </w:t>
      </w:r>
      <w:r w:rsidR="00D135A4">
        <w:rPr>
          <w:rFonts w:ascii="Calibri" w:hAnsi="Calibri" w:cs="Calibri"/>
          <w:color w:val="000000"/>
          <w:sz w:val="20"/>
          <w:szCs w:val="20"/>
        </w:rPr>
        <w:t>t</w:t>
      </w:r>
      <w:r>
        <w:rPr>
          <w:rFonts w:ascii="Calibri" w:hAnsi="Calibri" w:cs="Calibri"/>
          <w:color w:val="000000"/>
          <w:sz w:val="20"/>
          <w:szCs w:val="20"/>
        </w:rPr>
        <w:t xml:space="preserve">he </w:t>
      </w:r>
      <w:r w:rsidR="00D135A4">
        <w:rPr>
          <w:rFonts w:ascii="Calibri" w:hAnsi="Calibri" w:cs="Calibri"/>
          <w:color w:val="000000"/>
          <w:sz w:val="20"/>
          <w:szCs w:val="20"/>
        </w:rPr>
        <w:t xml:space="preserve">SPL </w:t>
      </w:r>
      <w:r>
        <w:rPr>
          <w:rFonts w:ascii="Calibri" w:hAnsi="Calibri" w:cs="Calibri"/>
          <w:color w:val="000000"/>
          <w:sz w:val="20"/>
          <w:szCs w:val="20"/>
        </w:rPr>
        <w:t xml:space="preserve">appoints one or more </w:t>
      </w:r>
      <w:r>
        <w:rPr>
          <w:rFonts w:ascii="Calibri-Bold" w:hAnsi="Calibri-Bold" w:cs="Calibri-Bold"/>
          <w:b/>
          <w:bCs/>
          <w:color w:val="1F497C"/>
          <w:sz w:val="20"/>
          <w:szCs w:val="20"/>
        </w:rPr>
        <w:t xml:space="preserve">Assistant Senior Patrol Leaders </w:t>
      </w:r>
      <w:r>
        <w:rPr>
          <w:rFonts w:ascii="Calibri" w:hAnsi="Calibri" w:cs="Calibri"/>
          <w:color w:val="000000"/>
          <w:sz w:val="20"/>
          <w:szCs w:val="20"/>
        </w:rPr>
        <w:t>("ASPLs").</w:t>
      </w:r>
    </w:p>
    <w:p w:rsidR="006A1F6F" w:rsidP="00094EB0" w:rsidRDefault="006A1F6F" w14:paraId="514A27BA"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The </w:t>
      </w:r>
      <w:r>
        <w:rPr>
          <w:rFonts w:ascii="Calibri" w:hAnsi="Calibri" w:cs="Calibri"/>
          <w:color w:val="0000FF"/>
          <w:sz w:val="20"/>
          <w:szCs w:val="20"/>
        </w:rPr>
        <w:t xml:space="preserve">Patrol Leaders' Council </w:t>
      </w:r>
      <w:r>
        <w:rPr>
          <w:rFonts w:ascii="Calibri" w:hAnsi="Calibri" w:cs="Calibri"/>
          <w:color w:val="000000"/>
          <w:sz w:val="20"/>
          <w:szCs w:val="20"/>
        </w:rPr>
        <w:t>("</w:t>
      </w:r>
      <w:proofErr w:type="spellStart"/>
      <w:r>
        <w:rPr>
          <w:rFonts w:ascii="Calibri" w:hAnsi="Calibri" w:cs="Calibri"/>
          <w:color w:val="000000"/>
          <w:sz w:val="20"/>
          <w:szCs w:val="20"/>
        </w:rPr>
        <w:t>Greenbar</w:t>
      </w:r>
      <w:proofErr w:type="spellEnd"/>
      <w:r>
        <w:rPr>
          <w:rFonts w:ascii="Calibri" w:hAnsi="Calibri" w:cs="Calibri"/>
          <w:color w:val="000000"/>
          <w:sz w:val="20"/>
          <w:szCs w:val="20"/>
        </w:rPr>
        <w:t>") consists of the SPL; the ASPLs; the PLs; and other Scout officers such as the Troop Quartermaster, Librarian, etc.</w:t>
      </w:r>
    </w:p>
    <w:p w:rsidR="006A1F6F" w:rsidP="00094EB0" w:rsidRDefault="006A1F6F" w14:paraId="24E2FC8A" w14:textId="77777777">
      <w:pPr>
        <w:autoSpaceDE w:val="0"/>
        <w:autoSpaceDN w:val="0"/>
        <w:adjustRightInd w:val="0"/>
        <w:spacing w:after="120" w:line="240" w:lineRule="auto"/>
        <w:rPr>
          <w:rFonts w:ascii="Calibri" w:hAnsi="Calibri" w:cs="Calibri"/>
          <w:color w:val="0000FF"/>
          <w:sz w:val="20"/>
          <w:szCs w:val="20"/>
        </w:rPr>
      </w:pPr>
      <w:r>
        <w:rPr>
          <w:rFonts w:ascii="SymbolMT" w:hAnsi="SymbolMT" w:cs="SymbolMT"/>
          <w:color w:val="000000"/>
          <w:sz w:val="20"/>
          <w:szCs w:val="20"/>
        </w:rPr>
        <w:t xml:space="preserve">• </w:t>
      </w:r>
      <w:r>
        <w:rPr>
          <w:rFonts w:ascii="Calibri-Bold" w:hAnsi="Calibri-Bold" w:cs="Calibri-Bold"/>
          <w:b/>
          <w:bCs/>
          <w:color w:val="1F497C"/>
          <w:sz w:val="20"/>
          <w:szCs w:val="20"/>
        </w:rPr>
        <w:t xml:space="preserve">Adult oversight </w:t>
      </w:r>
      <w:r>
        <w:rPr>
          <w:rFonts w:ascii="Calibri" w:hAnsi="Calibri" w:cs="Calibri"/>
          <w:color w:val="000000"/>
          <w:sz w:val="20"/>
          <w:szCs w:val="20"/>
        </w:rPr>
        <w:t xml:space="preserve">is provided by the </w:t>
      </w:r>
      <w:r>
        <w:rPr>
          <w:rFonts w:ascii="Calibri" w:hAnsi="Calibri" w:cs="Calibri"/>
          <w:color w:val="0000FF"/>
          <w:sz w:val="20"/>
          <w:szCs w:val="20"/>
        </w:rPr>
        <w:t>Scoutmaster and Assistant Scoutmasters</w:t>
      </w:r>
      <w:r>
        <w:rPr>
          <w:rFonts w:ascii="Calibri" w:hAnsi="Calibri" w:cs="Calibri"/>
          <w:color w:val="000000"/>
          <w:sz w:val="20"/>
          <w:szCs w:val="20"/>
        </w:rPr>
        <w:t xml:space="preserve">, especially the </w:t>
      </w:r>
      <w:r>
        <w:rPr>
          <w:rFonts w:ascii="Calibri" w:hAnsi="Calibri" w:cs="Calibri"/>
          <w:color w:val="0000FF"/>
          <w:sz w:val="20"/>
          <w:szCs w:val="20"/>
        </w:rPr>
        <w:t>Patrol Assistant Scoutmasters</w:t>
      </w:r>
      <w:r>
        <w:rPr>
          <w:rFonts w:ascii="Calibri" w:hAnsi="Calibri" w:cs="Calibri"/>
          <w:color w:val="000000"/>
          <w:sz w:val="20"/>
          <w:szCs w:val="20"/>
        </w:rPr>
        <w:t xml:space="preserve">, all of whom are appointed by the Troop's </w:t>
      </w:r>
      <w:r>
        <w:rPr>
          <w:rFonts w:ascii="Calibri" w:hAnsi="Calibri" w:cs="Calibri"/>
          <w:color w:val="0000FF"/>
          <w:sz w:val="20"/>
          <w:szCs w:val="20"/>
        </w:rPr>
        <w:t xml:space="preserve">chartered organization </w:t>
      </w:r>
      <w:r>
        <w:rPr>
          <w:rFonts w:ascii="Calibri" w:hAnsi="Calibri" w:cs="Calibri"/>
          <w:color w:val="000000"/>
          <w:sz w:val="20"/>
          <w:szCs w:val="20"/>
        </w:rPr>
        <w:t xml:space="preserve">with input from the </w:t>
      </w:r>
      <w:r>
        <w:rPr>
          <w:rFonts w:ascii="Calibri" w:hAnsi="Calibri" w:cs="Calibri"/>
          <w:color w:val="0000FF"/>
          <w:sz w:val="20"/>
          <w:szCs w:val="20"/>
        </w:rPr>
        <w:t>Troop Committee.</w:t>
      </w:r>
    </w:p>
    <w:p w:rsidR="002C698E" w:rsidP="00094EB0" w:rsidRDefault="002C698E" w14:paraId="3E9EE2C8" w14:textId="77777777">
      <w:pPr>
        <w:autoSpaceDE w:val="0"/>
        <w:autoSpaceDN w:val="0"/>
        <w:adjustRightInd w:val="0"/>
        <w:spacing w:after="120" w:line="240" w:lineRule="auto"/>
        <w:rPr>
          <w:rFonts w:ascii="Cambria-Bold" w:hAnsi="Cambria-Bold" w:cs="Cambria-Bold"/>
          <w:b/>
          <w:bCs/>
          <w:color w:val="1F497C"/>
        </w:rPr>
      </w:pPr>
    </w:p>
    <w:p w:rsidR="006A1F6F" w:rsidP="00094EB0" w:rsidRDefault="006A1F6F" w14:paraId="7A83991B" w14:textId="33402381">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BSA org chart</w:t>
      </w:r>
    </w:p>
    <w:p w:rsidR="006A1F6F" w:rsidP="00094EB0" w:rsidRDefault="006A1F6F" w14:paraId="25959AF2" w14:textId="3B8396A5">
      <w:pPr>
        <w:autoSpaceDE w:val="0"/>
        <w:autoSpaceDN w:val="0"/>
        <w:adjustRightInd w:val="0"/>
        <w:spacing w:after="120" w:line="240" w:lineRule="auto"/>
        <w:rPr>
          <w:rFonts w:ascii="Calibri" w:hAnsi="Calibri" w:cs="Calibri"/>
          <w:color w:val="000000"/>
          <w:sz w:val="20"/>
          <w:szCs w:val="20"/>
        </w:rPr>
      </w:pPr>
      <w:r w:rsidRPr="08FF5432" w:rsidR="08FF5432">
        <w:rPr>
          <w:rFonts w:ascii="SymbolMT" w:hAnsi="SymbolMT" w:cs="SymbolMT"/>
          <w:color w:val="000000" w:themeColor="text1" w:themeTint="FF" w:themeShade="FF"/>
          <w:sz w:val="20"/>
          <w:szCs w:val="20"/>
        </w:rPr>
        <w:t xml:space="preserve">• </w:t>
      </w:r>
      <w:r w:rsidRPr="08FF5432" w:rsidR="08FF5432">
        <w:rPr>
          <w:rFonts w:ascii="Calibri" w:hAnsi="Calibri" w:cs="Calibri"/>
          <w:color w:val="0000FF"/>
          <w:sz w:val="20"/>
          <w:szCs w:val="20"/>
        </w:rPr>
        <w:t>Troop 54</w:t>
      </w:r>
      <w:r w:rsidRPr="08FF5432" w:rsidR="08FF5432">
        <w:rPr>
          <w:rFonts w:ascii="Calibri" w:hAnsi="Calibri" w:cs="Calibri"/>
          <w:color w:val="000000" w:themeColor="text1" w:themeTint="FF" w:themeShade="FF"/>
          <w:sz w:val="20"/>
          <w:szCs w:val="20"/>
        </w:rPr>
        <w:t xml:space="preserve">, is a Scouts BSA Troop (for </w:t>
      </w:r>
      <w:r w:rsidRPr="08FF5432" w:rsidR="08FF5432">
        <w:rPr>
          <w:rFonts w:ascii="Calibri" w:hAnsi="Calibri" w:cs="Calibri"/>
          <w:color w:val="000000" w:themeColor="text1" w:themeTint="FF" w:themeShade="FF"/>
          <w:sz w:val="20"/>
          <w:szCs w:val="20"/>
        </w:rPr>
        <w:t xml:space="preserve">girls 11 to 17)  </w:t>
      </w:r>
      <w:r w:rsidRPr="08FF5432" w:rsidR="08FF5432">
        <w:rPr>
          <w:rFonts w:ascii="Calibri" w:hAnsi="Calibri" w:cs="Calibri"/>
          <w:color w:val="000000" w:themeColor="text1" w:themeTint="FF" w:themeShade="FF"/>
          <w:sz w:val="20"/>
          <w:szCs w:val="20"/>
        </w:rPr>
        <w:t xml:space="preserve">chartered to St. John the Divine Episcopal Church ("SJD"), the </w:t>
      </w:r>
      <w:r w:rsidRPr="08FF5432" w:rsidR="08FF5432">
        <w:rPr>
          <w:rFonts w:ascii="Calibri" w:hAnsi="Calibri" w:cs="Calibri"/>
          <w:color w:val="0000FF"/>
          <w:sz w:val="20"/>
          <w:szCs w:val="20"/>
        </w:rPr>
        <w:t>chartered organization</w:t>
      </w:r>
      <w:r w:rsidRPr="08FF5432" w:rsidR="08FF5432">
        <w:rPr>
          <w:rFonts w:ascii="Calibri" w:hAnsi="Calibri" w:cs="Calibri"/>
          <w:color w:val="000000" w:themeColor="text1" w:themeTint="FF" w:themeShade="FF"/>
          <w:sz w:val="20"/>
          <w:szCs w:val="20"/>
        </w:rPr>
        <w:t>, is part of …</w:t>
      </w:r>
    </w:p>
    <w:p w:rsidR="006A1F6F" w:rsidP="00094EB0" w:rsidRDefault="006A1F6F" w14:paraId="7765EC62"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The </w:t>
      </w:r>
      <w:r>
        <w:rPr>
          <w:rFonts w:ascii="Calibri" w:hAnsi="Calibri" w:cs="Calibri"/>
          <w:color w:val="0000FF"/>
          <w:sz w:val="20"/>
          <w:szCs w:val="20"/>
        </w:rPr>
        <w:t>Twin Bayou District</w:t>
      </w:r>
      <w:r>
        <w:rPr>
          <w:rFonts w:ascii="Calibri" w:hAnsi="Calibri" w:cs="Calibri"/>
          <w:color w:val="000000"/>
          <w:sz w:val="20"/>
          <w:szCs w:val="20"/>
        </w:rPr>
        <w:t>, which is part of …</w:t>
      </w:r>
    </w:p>
    <w:p w:rsidR="006A1F6F" w:rsidP="00094EB0" w:rsidRDefault="006A1F6F" w14:paraId="1C2A6DD4"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The </w:t>
      </w:r>
      <w:r>
        <w:rPr>
          <w:rFonts w:ascii="Calibri" w:hAnsi="Calibri" w:cs="Calibri"/>
          <w:color w:val="0000FF"/>
          <w:sz w:val="20"/>
          <w:szCs w:val="20"/>
        </w:rPr>
        <w:t xml:space="preserve">Sam Houston Area Council </w:t>
      </w:r>
      <w:r>
        <w:rPr>
          <w:rFonts w:ascii="Calibri" w:hAnsi="Calibri" w:cs="Calibri"/>
          <w:color w:val="000000"/>
          <w:sz w:val="20"/>
          <w:szCs w:val="20"/>
        </w:rPr>
        <w:t>("SHAC"), which is part of …</w:t>
      </w:r>
    </w:p>
    <w:p w:rsidR="006A1F6F" w:rsidP="00094EB0" w:rsidRDefault="006A1F6F" w14:paraId="22C42C2B"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The </w:t>
      </w:r>
      <w:r>
        <w:rPr>
          <w:rFonts w:ascii="Calibri" w:hAnsi="Calibri" w:cs="Calibri"/>
          <w:color w:val="0000FF"/>
          <w:sz w:val="20"/>
          <w:szCs w:val="20"/>
        </w:rPr>
        <w:t>Southern Region</w:t>
      </w:r>
      <w:r>
        <w:rPr>
          <w:rFonts w:ascii="Calibri" w:hAnsi="Calibri" w:cs="Calibri"/>
          <w:color w:val="000000"/>
          <w:sz w:val="20"/>
          <w:szCs w:val="20"/>
        </w:rPr>
        <w:t>, which is part of …</w:t>
      </w:r>
    </w:p>
    <w:p w:rsidR="006A1F6F" w:rsidP="11663A6E" w:rsidRDefault="006A1F6F" w14:paraId="25A26543" w14:textId="2FEA1F27">
      <w:pPr>
        <w:spacing w:after="120" w:line="240" w:lineRule="auto"/>
        <w:rPr>
          <w:rFonts w:ascii="Calibri" w:hAnsi="Calibri" w:cs="Calibri"/>
          <w:color w:val="000000" w:themeColor="text1" w:themeTint="FF" w:themeShade="FF"/>
          <w:sz w:val="20"/>
          <w:szCs w:val="20"/>
        </w:rPr>
      </w:pPr>
      <w:r w:rsidRPr="08FF5432" w:rsidR="08FF5432">
        <w:rPr>
          <w:rFonts w:ascii="SymbolMT" w:hAnsi="SymbolMT" w:cs="SymbolMT"/>
          <w:color w:val="000000" w:themeColor="text1" w:themeTint="FF" w:themeShade="FF"/>
          <w:sz w:val="20"/>
          <w:szCs w:val="20"/>
        </w:rPr>
        <w:t xml:space="preserve">• </w:t>
      </w:r>
      <w:r w:rsidRPr="08FF5432" w:rsidR="08FF5432">
        <w:rPr>
          <w:rFonts w:ascii="Calibri" w:hAnsi="Calibri" w:cs="Calibri"/>
          <w:color w:val="000000" w:themeColor="text1" w:themeTint="FF" w:themeShade="FF"/>
          <w:sz w:val="20"/>
          <w:szCs w:val="20"/>
        </w:rPr>
        <w:t xml:space="preserve">The Boys Scouts of America </w:t>
      </w:r>
      <w:r w:rsidRPr="08FF5432" w:rsidR="08FF5432">
        <w:rPr>
          <w:rFonts w:ascii="Calibri" w:hAnsi="Calibri" w:cs="Calibri"/>
          <w:color w:val="0000FF"/>
          <w:sz w:val="20"/>
          <w:szCs w:val="20"/>
        </w:rPr>
        <w:t>National office</w:t>
      </w:r>
    </w:p>
    <w:p w:rsidR="006A1F6F" w:rsidP="00242100" w:rsidRDefault="006A1F6F" w14:paraId="1AA58B40" w14:textId="00FDDA0A">
      <w:pPr>
        <w:pStyle w:val="Heading1"/>
      </w:pPr>
      <w:bookmarkStart w:name="_Toc1247207592" w:id="1174823995"/>
      <w:r w:rsidR="16AB5318">
        <w:rPr/>
        <w:t>Patrol Assistant Scoutmasters ("PASMs")</w:t>
      </w:r>
      <w:bookmarkEnd w:id="1174823995"/>
    </w:p>
    <w:p w:rsidR="006A1F6F" w:rsidP="00094EB0" w:rsidRDefault="006A1F6F" w14:paraId="5BDBC7ED" w14:textId="77777777">
      <w:pPr>
        <w:autoSpaceDE w:val="0"/>
        <w:autoSpaceDN w:val="0"/>
        <w:adjustRightInd w:val="0"/>
        <w:spacing w:after="120" w:line="240" w:lineRule="auto"/>
        <w:rPr>
          <w:rFonts w:ascii="Calibri-Italic" w:hAnsi="Calibri-Italic" w:cs="Calibri-Italic"/>
          <w:i/>
          <w:iCs/>
          <w:color w:val="000000"/>
          <w:sz w:val="20"/>
          <w:szCs w:val="20"/>
        </w:rPr>
      </w:pPr>
      <w:r>
        <w:rPr>
          <w:rFonts w:ascii="Calibri-Italic" w:hAnsi="Calibri-Italic" w:cs="Calibri-Italic"/>
          <w:i/>
          <w:iCs/>
          <w:color w:val="000000"/>
          <w:sz w:val="20"/>
          <w:szCs w:val="20"/>
        </w:rPr>
        <w:t xml:space="preserve">[See also </w:t>
      </w:r>
      <w:r>
        <w:rPr>
          <w:rFonts w:ascii="Calibri-Italic" w:hAnsi="Calibri-Italic" w:cs="Calibri-Italic"/>
          <w:i/>
          <w:iCs/>
          <w:color w:val="0000FF"/>
          <w:sz w:val="20"/>
          <w:szCs w:val="20"/>
        </w:rPr>
        <w:t>Scoutmaster and Assistant Scoutmasters</w:t>
      </w:r>
      <w:r>
        <w:rPr>
          <w:rFonts w:ascii="Calibri-Italic" w:hAnsi="Calibri-Italic" w:cs="Calibri-Italic"/>
          <w:i/>
          <w:iCs/>
          <w:color w:val="000000"/>
          <w:sz w:val="20"/>
          <w:szCs w:val="20"/>
        </w:rPr>
        <w:t>.]</w:t>
      </w:r>
    </w:p>
    <w:p w:rsidR="00094EB0" w:rsidP="00094EB0" w:rsidRDefault="006A1F6F" w14:paraId="4753307E"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Most patrols in Troop 54, especially those with younger Scouts, have one or two specially designated "</w:t>
      </w:r>
      <w:r>
        <w:rPr>
          <w:rFonts w:ascii="Calibri-Italic" w:hAnsi="Calibri-Italic" w:cs="Calibri-Italic"/>
          <w:i/>
          <w:iCs/>
          <w:color w:val="000000"/>
          <w:sz w:val="20"/>
          <w:szCs w:val="20"/>
        </w:rPr>
        <w:t>Patrol Assistant Scoutmasters</w:t>
      </w:r>
      <w:r>
        <w:rPr>
          <w:rFonts w:ascii="Calibri" w:hAnsi="Calibri" w:cs="Calibri"/>
          <w:color w:val="000000"/>
          <w:sz w:val="20"/>
          <w:szCs w:val="20"/>
        </w:rPr>
        <w:t>" or "</w:t>
      </w:r>
      <w:r>
        <w:rPr>
          <w:rFonts w:ascii="Calibri-Bold" w:hAnsi="Calibri-Bold" w:cs="Calibri-Bold"/>
          <w:b/>
          <w:bCs/>
          <w:color w:val="000000"/>
          <w:sz w:val="20"/>
          <w:szCs w:val="20"/>
        </w:rPr>
        <w:t>PASMs</w:t>
      </w:r>
      <w:r>
        <w:rPr>
          <w:rFonts w:ascii="Calibri" w:hAnsi="Calibri" w:cs="Calibri"/>
          <w:color w:val="000000"/>
          <w:sz w:val="20"/>
          <w:szCs w:val="20"/>
        </w:rPr>
        <w:t xml:space="preserve">" assigned to work with them. </w:t>
      </w:r>
    </w:p>
    <w:p w:rsidR="00094EB0" w:rsidP="00094EB0" w:rsidRDefault="006A1F6F" w14:paraId="6883DCCE"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PASMs are not assigned to their own daughters' patrols; this is so Scouts can learn from other adults, and to maximize </w:t>
      </w:r>
      <w:r>
        <w:rPr>
          <w:rFonts w:ascii="Calibri-Italic" w:hAnsi="Calibri-Italic" w:cs="Calibri-Italic"/>
          <w:i/>
          <w:iCs/>
          <w:color w:val="000000"/>
          <w:sz w:val="20"/>
          <w:szCs w:val="20"/>
        </w:rPr>
        <w:t xml:space="preserve">Scout </w:t>
      </w:r>
      <w:r>
        <w:rPr>
          <w:rFonts w:ascii="Calibri" w:hAnsi="Calibri" w:cs="Calibri"/>
          <w:color w:val="000000"/>
          <w:sz w:val="20"/>
          <w:szCs w:val="20"/>
        </w:rPr>
        <w:t xml:space="preserve">(rather than adult) leadership. </w:t>
      </w:r>
    </w:p>
    <w:p w:rsidR="006A1F6F" w:rsidP="00094EB0" w:rsidRDefault="006A1F6F" w14:paraId="1991B959" w14:textId="5D783B32">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Typically, there is a "lead" experienced PASM, with other PASM's working as a team. The role of the PASM's is described below.</w:t>
      </w:r>
    </w:p>
    <w:p w:rsidR="006A1F6F" w:rsidP="00094EB0" w:rsidRDefault="006A1F6F" w14:paraId="0437F75F"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PASM duties with the patrol</w:t>
      </w:r>
    </w:p>
    <w:p w:rsidR="006A1F6F" w:rsidP="00094EB0" w:rsidRDefault="006A1F6F" w14:paraId="7219A4B1" w14:textId="77777777">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1. Supervise Patrol Leader </w:t>
      </w:r>
      <w:bookmarkStart w:name="_Int_fL7OfKTA" w:id="1441716192"/>
      <w:r w:rsidRPr="11663A6E" w:rsidR="11663A6E">
        <w:rPr>
          <w:rFonts w:ascii="Calibri" w:hAnsi="Calibri" w:cs="Calibri"/>
          <w:color w:val="000000" w:themeColor="text1" w:themeTint="FF" w:themeShade="FF"/>
          <w:sz w:val="20"/>
          <w:szCs w:val="20"/>
        </w:rPr>
        <w:t>elections, and</w:t>
      </w:r>
      <w:bookmarkEnd w:id="1441716192"/>
      <w:r w:rsidRPr="11663A6E" w:rsidR="11663A6E">
        <w:rPr>
          <w:rFonts w:ascii="Calibri" w:hAnsi="Calibri" w:cs="Calibri"/>
          <w:color w:val="000000" w:themeColor="text1" w:themeTint="FF" w:themeShade="FF"/>
          <w:sz w:val="20"/>
          <w:szCs w:val="20"/>
        </w:rPr>
        <w:t xml:space="preserve"> encourage a democratic election of a Patrol Leader.</w:t>
      </w:r>
    </w:p>
    <w:p w:rsidR="006A1F6F" w:rsidP="00094EB0" w:rsidRDefault="006A1F6F" w14:paraId="5CD00872"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 Advise the Patrol Leader and hold her accountable.</w:t>
      </w:r>
    </w:p>
    <w:p w:rsidR="006A1F6F" w:rsidP="00094EB0" w:rsidRDefault="006A1F6F" w14:paraId="33E0D7DB" w14:textId="5C34F669">
      <w:pPr>
        <w:autoSpaceDE w:val="0"/>
        <w:autoSpaceDN w:val="0"/>
        <w:adjustRightInd w:val="0"/>
        <w:spacing w:after="120" w:line="240" w:lineRule="auto"/>
        <w:ind w:left="720"/>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a. Help her to remember to attend all </w:t>
      </w:r>
      <w:r w:rsidRPr="11663A6E" w:rsidR="11663A6E">
        <w:rPr>
          <w:rFonts w:ascii="Calibri" w:hAnsi="Calibri" w:cs="Calibri"/>
          <w:color w:val="000000" w:themeColor="text1" w:themeTint="FF" w:themeShade="FF"/>
          <w:sz w:val="20"/>
          <w:szCs w:val="20"/>
        </w:rPr>
        <w:t xml:space="preserve">the Patrol Leaders Council (PLC) </w:t>
      </w:r>
      <w:r w:rsidRPr="11663A6E" w:rsidR="11663A6E">
        <w:rPr>
          <w:rFonts w:ascii="Calibri" w:hAnsi="Calibri" w:cs="Calibri"/>
          <w:color w:val="000000" w:themeColor="text1" w:themeTint="FF" w:themeShade="FF"/>
          <w:sz w:val="20"/>
          <w:szCs w:val="20"/>
        </w:rPr>
        <w:t xml:space="preserve">meetings. If she cannot attend, help her </w:t>
      </w:r>
      <w:bookmarkStart w:name="_Int_gULEpffX" w:id="1657840428"/>
      <w:r w:rsidRPr="11663A6E" w:rsidR="11663A6E">
        <w:rPr>
          <w:rFonts w:ascii="Calibri" w:hAnsi="Calibri" w:cs="Calibri"/>
          <w:color w:val="000000" w:themeColor="text1" w:themeTint="FF" w:themeShade="FF"/>
          <w:sz w:val="20"/>
          <w:szCs w:val="20"/>
        </w:rPr>
        <w:t>assure</w:t>
      </w:r>
      <w:bookmarkEnd w:id="1657840428"/>
      <w:r w:rsidRPr="11663A6E" w:rsidR="11663A6E">
        <w:rPr>
          <w:rFonts w:ascii="Calibri" w:hAnsi="Calibri" w:cs="Calibri"/>
          <w:color w:val="000000" w:themeColor="text1" w:themeTint="FF" w:themeShade="FF"/>
          <w:sz w:val="20"/>
          <w:szCs w:val="20"/>
        </w:rPr>
        <w:t xml:space="preserve"> that the Assistant Patrol Leader or another patrol Scout attends. </w:t>
      </w:r>
    </w:p>
    <w:p w:rsidR="006A1F6F" w:rsidP="00094EB0" w:rsidRDefault="68AE38A2" w14:paraId="53C5A940" w14:textId="62DF3C55">
      <w:pPr>
        <w:autoSpaceDE w:val="0"/>
        <w:autoSpaceDN w:val="0"/>
        <w:adjustRightInd w:val="0"/>
        <w:spacing w:after="120" w:line="240" w:lineRule="auto"/>
        <w:ind w:left="720"/>
        <w:rPr>
          <w:rFonts w:ascii="Calibri" w:hAnsi="Calibri" w:cs="Calibri"/>
          <w:color w:val="000000"/>
          <w:sz w:val="20"/>
          <w:szCs w:val="20"/>
        </w:rPr>
      </w:pPr>
      <w:r w:rsidRPr="68AE38A2">
        <w:rPr>
          <w:rFonts w:ascii="Calibri" w:hAnsi="Calibri" w:cs="Calibri"/>
          <w:color w:val="000000" w:themeColor="text1"/>
          <w:sz w:val="20"/>
          <w:szCs w:val="20"/>
        </w:rPr>
        <w:t xml:space="preserve">b. Help her to establish a telephone tree, group chat, </w:t>
      </w:r>
      <w:proofErr w:type="spellStart"/>
      <w:r w:rsidRPr="68AE38A2">
        <w:rPr>
          <w:rFonts w:ascii="Calibri" w:hAnsi="Calibri" w:cs="Calibri"/>
          <w:color w:val="000000" w:themeColor="text1"/>
          <w:sz w:val="20"/>
          <w:szCs w:val="20"/>
        </w:rPr>
        <w:t>etc</w:t>
      </w:r>
      <w:proofErr w:type="spellEnd"/>
      <w:r w:rsidRPr="68AE38A2">
        <w:rPr>
          <w:rFonts w:ascii="Calibri" w:hAnsi="Calibri" w:cs="Calibri"/>
          <w:color w:val="000000" w:themeColor="text1"/>
          <w:sz w:val="20"/>
          <w:szCs w:val="20"/>
        </w:rPr>
        <w:t xml:space="preserve"> for contacting all Scouts in the patrol.</w:t>
      </w:r>
    </w:p>
    <w:p w:rsidR="006A1F6F" w:rsidP="00094EB0" w:rsidRDefault="006A1F6F" w14:paraId="60FADB08"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3. Assist the Patrol Leader in holding accountable the other Scouts in the patrol, including advising her on her appointments of Assistant Patrol Leaders, etc.</w:t>
      </w:r>
    </w:p>
    <w:p w:rsidR="006A1F6F" w:rsidP="00094EB0" w:rsidRDefault="006A1F6F" w14:paraId="12B1B97F"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4. For patrols of inexperienced Scouts, make use of Troop Guides to advise the Patrol Leader, and advise the Scoutmaster regarding the Troop Guide's performance in this important leadership position.</w:t>
      </w:r>
    </w:p>
    <w:p w:rsidR="006A1F6F" w:rsidP="00094EB0" w:rsidRDefault="006A1F6F" w14:paraId="4725ECB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5. Help the Patrol to prepare meaningful and interesting programs for the Troop whenever the Patrol is assigned to be the program patrol.</w:t>
      </w:r>
    </w:p>
    <w:p w:rsidR="006A1F6F" w:rsidP="00094EB0" w:rsidRDefault="006A1F6F" w14:paraId="14F70F6F"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6. Help the Patrol to carry out its duties when assigned as the service patrol. Remember:</w:t>
      </w:r>
    </w:p>
    <w:p w:rsidR="006A1F6F" w:rsidP="00094EB0" w:rsidRDefault="006A1F6F" w14:paraId="6517DED4" w14:textId="77777777">
      <w:pPr>
        <w:autoSpaceDE w:val="0"/>
        <w:autoSpaceDN w:val="0"/>
        <w:adjustRightInd w:val="0"/>
        <w:spacing w:after="120" w:line="240" w:lineRule="auto"/>
        <w:ind w:left="720"/>
        <w:rPr>
          <w:rFonts w:ascii="Calibri" w:hAnsi="Calibri" w:cs="Calibri"/>
          <w:color w:val="000000"/>
          <w:sz w:val="20"/>
          <w:szCs w:val="20"/>
        </w:rPr>
      </w:pPr>
      <w:r>
        <w:rPr>
          <w:rFonts w:ascii="Calibri" w:hAnsi="Calibri" w:cs="Calibri"/>
          <w:color w:val="000000"/>
          <w:sz w:val="20"/>
          <w:szCs w:val="20"/>
        </w:rPr>
        <w:t xml:space="preserve">a. cleanup of Scout Room after troop </w:t>
      </w:r>
      <w:proofErr w:type="gramStart"/>
      <w:r>
        <w:rPr>
          <w:rFonts w:ascii="Calibri" w:hAnsi="Calibri" w:cs="Calibri"/>
          <w:color w:val="000000"/>
          <w:sz w:val="20"/>
          <w:szCs w:val="20"/>
        </w:rPr>
        <w:t>meetings;</w:t>
      </w:r>
      <w:proofErr w:type="gramEnd"/>
    </w:p>
    <w:p w:rsidR="006A1F6F" w:rsidP="00094EB0" w:rsidRDefault="006A1F6F" w14:paraId="5FCC4C1F" w14:textId="77777777">
      <w:pPr>
        <w:autoSpaceDE w:val="0"/>
        <w:autoSpaceDN w:val="0"/>
        <w:adjustRightInd w:val="0"/>
        <w:spacing w:after="120" w:line="240" w:lineRule="auto"/>
        <w:ind w:left="720"/>
        <w:rPr>
          <w:rFonts w:ascii="Calibri" w:hAnsi="Calibri" w:cs="Calibri"/>
          <w:color w:val="000000"/>
          <w:sz w:val="20"/>
          <w:szCs w:val="20"/>
        </w:rPr>
      </w:pPr>
      <w:r>
        <w:rPr>
          <w:rFonts w:ascii="Calibri" w:hAnsi="Calibri" w:cs="Calibri"/>
          <w:color w:val="000000"/>
          <w:sz w:val="20"/>
          <w:szCs w:val="20"/>
        </w:rPr>
        <w:t>b. assuring all Scouts in the Troop have rides home from the meeting. (Get a parent of a Scout in the Patrol to help with this.)</w:t>
      </w:r>
    </w:p>
    <w:p w:rsidR="006A1F6F" w:rsidP="00094EB0" w:rsidRDefault="006A1F6F" w14:paraId="3B912AB0"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7. Help the Patrol organize to conduct flag ceremonies and meeting openings.</w:t>
      </w:r>
    </w:p>
    <w:p w:rsidR="006A1F6F" w:rsidP="00094EB0" w:rsidRDefault="006A1F6F" w14:paraId="4B1F6B38"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8. Establish a fixed location for the patrol to hold its patrol meetings during Troop meetings.</w:t>
      </w:r>
    </w:p>
    <w:p w:rsidR="006A1F6F" w:rsidP="00094EB0" w:rsidRDefault="006A1F6F" w14:paraId="0F610F8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9. Conduct, or help prepare for, Scoutmaster conferences as a critical part of the </w:t>
      </w:r>
      <w:r>
        <w:rPr>
          <w:rFonts w:ascii="Calibri" w:hAnsi="Calibri" w:cs="Calibri"/>
          <w:color w:val="0000FF"/>
          <w:sz w:val="20"/>
          <w:szCs w:val="20"/>
        </w:rPr>
        <w:t>advancement</w:t>
      </w:r>
      <w:r>
        <w:rPr>
          <w:rFonts w:ascii="Calibri" w:hAnsi="Calibri" w:cs="Calibri"/>
          <w:color w:val="000000"/>
          <w:sz w:val="20"/>
          <w:szCs w:val="20"/>
        </w:rPr>
        <w:t xml:space="preserve"> process:</w:t>
      </w:r>
    </w:p>
    <w:p w:rsidR="006A1F6F" w:rsidP="00094EB0" w:rsidRDefault="006A1F6F" w14:paraId="199E3D49" w14:textId="77777777">
      <w:pPr>
        <w:autoSpaceDE w:val="0"/>
        <w:autoSpaceDN w:val="0"/>
        <w:adjustRightInd w:val="0"/>
        <w:spacing w:after="120" w:line="240" w:lineRule="auto"/>
        <w:ind w:left="720"/>
        <w:rPr>
          <w:rFonts w:ascii="Calibri" w:hAnsi="Calibri" w:cs="Calibri"/>
          <w:color w:val="000000"/>
          <w:sz w:val="20"/>
          <w:szCs w:val="20"/>
        </w:rPr>
      </w:pPr>
      <w:r>
        <w:rPr>
          <w:rFonts w:ascii="Calibri" w:hAnsi="Calibri" w:cs="Calibri"/>
          <w:color w:val="000000"/>
          <w:sz w:val="20"/>
          <w:szCs w:val="20"/>
        </w:rPr>
        <w:t xml:space="preserve">a. </w:t>
      </w:r>
      <w:r>
        <w:rPr>
          <w:rFonts w:ascii="Times New Roman" w:hAnsi="Times New Roman" w:cs="Times New Roman"/>
          <w:i/>
          <w:iCs/>
          <w:color w:val="000000"/>
          <w:sz w:val="20"/>
          <w:szCs w:val="20"/>
        </w:rPr>
        <w:t>Scout through First Class Ranks</w:t>
      </w:r>
      <w:r>
        <w:rPr>
          <w:rFonts w:ascii="Calibri" w:hAnsi="Calibri" w:cs="Calibri"/>
          <w:color w:val="000000"/>
          <w:sz w:val="20"/>
          <w:szCs w:val="20"/>
        </w:rPr>
        <w:t>: Under the direction of the "lead" PASM, a patrol's PASM's conduct all Scoutmaster conferences for Scouts in the Patrol seeking advancement up through rank of First Class. Use the Scoutmaster conference to motivate Scouts for advancement, praise and critique their performance, hold them accountable for showing patrol participation and Scout Spirit, and assure satisfaction of rank advancement requirements, including regular troop and patrol activities, and active participation requirements.</w:t>
      </w:r>
    </w:p>
    <w:p w:rsidR="006A1F6F" w:rsidP="00094EB0" w:rsidRDefault="006A1F6F" w14:paraId="66A1E1AC" w14:textId="77777777">
      <w:pPr>
        <w:autoSpaceDE w:val="0"/>
        <w:autoSpaceDN w:val="0"/>
        <w:adjustRightInd w:val="0"/>
        <w:spacing w:after="120" w:line="240" w:lineRule="auto"/>
        <w:ind w:left="720"/>
        <w:rPr>
          <w:rFonts w:ascii="Calibri" w:hAnsi="Calibri" w:cs="Calibri"/>
          <w:color w:val="000000"/>
          <w:sz w:val="20"/>
          <w:szCs w:val="20"/>
        </w:rPr>
      </w:pPr>
      <w:r>
        <w:rPr>
          <w:rFonts w:ascii="Calibri" w:hAnsi="Calibri" w:cs="Calibri"/>
          <w:color w:val="000000"/>
          <w:sz w:val="20"/>
          <w:szCs w:val="20"/>
        </w:rPr>
        <w:t xml:space="preserve">b. </w:t>
      </w:r>
      <w:r>
        <w:rPr>
          <w:rFonts w:ascii="Times New Roman" w:hAnsi="Times New Roman" w:cs="Times New Roman"/>
          <w:i/>
          <w:iCs/>
          <w:color w:val="000000"/>
          <w:sz w:val="20"/>
          <w:szCs w:val="20"/>
        </w:rPr>
        <w:t>Star through Eagle Ranks</w:t>
      </w:r>
      <w:r>
        <w:rPr>
          <w:rFonts w:ascii="Calibri" w:hAnsi="Calibri" w:cs="Calibri"/>
          <w:color w:val="000000"/>
          <w:sz w:val="20"/>
          <w:szCs w:val="20"/>
        </w:rPr>
        <w:t>: Conduct a "pre‐conference" with Scouts in your patrol seeking advancement to Star‐ through Eagle ranks. Review with them the requirements for advancement – particularly fulfillment of their leadership position, Scout Spirit, and compliance with and knowledge of the Scout Law and Scout Oath. Then send them for their Scoutmaster conference to the Scoutmaster or his designee.</w:t>
      </w:r>
    </w:p>
    <w:p w:rsidR="006A1F6F" w:rsidP="00094EB0" w:rsidRDefault="006A1F6F" w14:paraId="6B5B809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10. When necessary, help the Patrol Leader maintain sufficient order during Patrol and Troop meetings.</w:t>
      </w:r>
    </w:p>
    <w:p w:rsidR="006A1F6F" w:rsidP="00094EB0" w:rsidRDefault="006A1F6F" w14:paraId="3061EDEA" w14:textId="76DE1459">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11. Sit with the Patrol during Troop meetings and encourage other </w:t>
      </w:r>
      <w:r w:rsidR="00CF7621">
        <w:rPr>
          <w:rFonts w:ascii="Calibri" w:hAnsi="Calibri" w:cs="Calibri"/>
          <w:color w:val="000000"/>
          <w:sz w:val="20"/>
          <w:szCs w:val="20"/>
        </w:rPr>
        <w:t>PASM</w:t>
      </w:r>
      <w:r>
        <w:rPr>
          <w:rFonts w:ascii="Calibri" w:hAnsi="Calibri" w:cs="Calibri"/>
          <w:color w:val="000000"/>
          <w:sz w:val="20"/>
          <w:szCs w:val="20"/>
        </w:rPr>
        <w:t>'s assigned to the Patrol to do likewise.</w:t>
      </w:r>
    </w:p>
    <w:p w:rsidR="006A1F6F" w:rsidP="00094EB0" w:rsidRDefault="006A1F6F" w14:paraId="37F0EC9F"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12. Encourage Patrol events/activities independent of the Troop, to build Patrol spirit (</w:t>
      </w:r>
      <w:proofErr w:type="gramStart"/>
      <w:r>
        <w:rPr>
          <w:rFonts w:ascii="Calibri" w:hAnsi="Calibri" w:cs="Calibri"/>
          <w:color w:val="000000"/>
          <w:sz w:val="20"/>
          <w:szCs w:val="20"/>
        </w:rPr>
        <w:t>e.g.</w:t>
      </w:r>
      <w:proofErr w:type="gramEnd"/>
      <w:r>
        <w:rPr>
          <w:rFonts w:ascii="Calibri" w:hAnsi="Calibri" w:cs="Calibri"/>
          <w:color w:val="000000"/>
          <w:sz w:val="20"/>
          <w:szCs w:val="20"/>
        </w:rPr>
        <w:t xml:space="preserve"> a movie, game, or other activity).</w:t>
      </w:r>
    </w:p>
    <w:p w:rsidR="006A1F6F" w:rsidP="00094EB0" w:rsidRDefault="006A1F6F" w14:paraId="30B25599"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13. Using advanced Scouts and Troop Guides, teach First Class Advancement to Scouts not yet First Class.</w:t>
      </w:r>
    </w:p>
    <w:p w:rsidR="006A1F6F" w:rsidP="00094EB0" w:rsidRDefault="006A1F6F" w14:paraId="448A8D26" w14:textId="0800E7D8">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14. Teach the Troop Camping Rules to patrol members and encourage compliance with those rules.</w:t>
      </w:r>
    </w:p>
    <w:p w:rsidR="006A1F6F" w:rsidP="00094EB0" w:rsidRDefault="006A1F6F" w14:paraId="1255B7FC"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15. Privately discuss advancement, medical, and any disciplinary issues with parents of patrol Scouts, the Troop's Health and Safety Officer, and/or the Scoutmaster.</w:t>
      </w:r>
    </w:p>
    <w:p w:rsidR="006A1F6F" w:rsidP="00094EB0" w:rsidRDefault="006A1F6F" w14:paraId="7D7FF57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16. Assist in selection of other Assistant Scoutmasters to work with your Patrol. Help train these adults to take over your job by next year! Encourage other adults to enroll in Boy Scout Adult Leader Training.</w:t>
      </w:r>
    </w:p>
    <w:p w:rsidR="006A1F6F" w:rsidP="00094EB0" w:rsidRDefault="006A1F6F" w14:paraId="30F8DBE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17. Inform the Scoutmaster of problems and successes of the patrol and its leadership.</w:t>
      </w:r>
    </w:p>
    <w:p w:rsidR="006A1F6F" w:rsidP="00094EB0" w:rsidRDefault="006A1F6F" w14:paraId="5619088E"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18. Preserve the authority of Scouts in the patrol, especially the Patrol Leader, against the intrusions of adults not assigned to the patrol. Direct parents of Scouts in the patrol toward instructing Scouts that are not in the patrol.</w:t>
      </w:r>
    </w:p>
    <w:p w:rsidR="006A1F6F" w:rsidP="00094EB0" w:rsidRDefault="006A1F6F" w14:paraId="196A0F0C"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19. Recruit parents of Patrol members to assist in organizing "fun" patrol activities away from the Troop, aid you with record keeping, and to act as hall monitors at the Church and assuring that all Troop Scouts have gotten rides home when your patrol is the service patrol.</w:t>
      </w:r>
    </w:p>
    <w:p w:rsidR="006A1F6F" w:rsidP="00094EB0" w:rsidRDefault="006A1F6F" w14:paraId="0AFF7242" w14:textId="25CB11A0">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20. Attempt to maintain some uniformity of approach with other PASM's.</w:t>
      </w:r>
    </w:p>
    <w:p w:rsidR="006A1F6F" w:rsidP="00094EB0" w:rsidRDefault="006A1F6F" w14:paraId="04CF11F1"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The PASM job: On campouts</w:t>
      </w:r>
    </w:p>
    <w:p w:rsidR="006A1F6F" w:rsidP="00094EB0" w:rsidRDefault="006A1F6F" w14:paraId="16EFF45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21. Personally attend as many campouts as possible.</w:t>
      </w:r>
    </w:p>
    <w:p w:rsidR="006A1F6F" w:rsidP="00094EB0" w:rsidRDefault="006A1F6F" w14:paraId="0E7E54E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22. Maintain two deep leadership consistent with Youth Protection Training</w:t>
      </w:r>
    </w:p>
    <w:p w:rsidR="006A1F6F" w:rsidP="00094EB0" w:rsidRDefault="006A1F6F" w14:paraId="1F8BCF7A" w14:textId="08A0F6DD">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23. Ensure that </w:t>
      </w:r>
      <w:bookmarkStart w:name="_Int_e1L4eX0i" w:id="2042830067"/>
      <w:r w:rsidRPr="11663A6E" w:rsidR="11663A6E">
        <w:rPr>
          <w:rFonts w:ascii="Calibri" w:hAnsi="Calibri" w:cs="Calibri"/>
          <w:color w:val="000000" w:themeColor="text1" w:themeTint="FF" w:themeShade="FF"/>
          <w:sz w:val="20"/>
          <w:szCs w:val="20"/>
        </w:rPr>
        <w:t>an</w:t>
      </w:r>
      <w:bookmarkEnd w:id="2042830067"/>
      <w:r w:rsidRPr="11663A6E" w:rsidR="11663A6E">
        <w:rPr>
          <w:rFonts w:ascii="Calibri" w:hAnsi="Calibri" w:cs="Calibri"/>
          <w:color w:val="000000" w:themeColor="text1" w:themeTint="FF" w:themeShade="FF"/>
          <w:sz w:val="20"/>
          <w:szCs w:val="20"/>
        </w:rPr>
        <w:t xml:space="preserve"> </w:t>
      </w:r>
      <w:r w:rsidRPr="11663A6E" w:rsidR="11663A6E">
        <w:rPr>
          <w:rFonts w:ascii="Calibri" w:hAnsi="Calibri" w:cs="Calibri"/>
          <w:color w:val="000000" w:themeColor="text1" w:themeTint="FF" w:themeShade="FF"/>
          <w:sz w:val="20"/>
          <w:szCs w:val="20"/>
        </w:rPr>
        <w:t>PASM</w:t>
      </w:r>
      <w:r w:rsidRPr="11663A6E" w:rsidR="11663A6E">
        <w:rPr>
          <w:rFonts w:ascii="Calibri" w:hAnsi="Calibri" w:cs="Calibri"/>
          <w:color w:val="000000" w:themeColor="text1" w:themeTint="FF" w:themeShade="FF"/>
          <w:sz w:val="20"/>
          <w:szCs w:val="20"/>
        </w:rPr>
        <w:t xml:space="preserve"> assigned to the patrol attends every campout and is present each night of the campout. If no </w:t>
      </w:r>
      <w:r w:rsidRPr="11663A6E" w:rsidR="11663A6E">
        <w:rPr>
          <w:rFonts w:ascii="Calibri" w:hAnsi="Calibri" w:cs="Calibri"/>
          <w:color w:val="000000" w:themeColor="text1" w:themeTint="FF" w:themeShade="FF"/>
          <w:sz w:val="20"/>
          <w:szCs w:val="20"/>
        </w:rPr>
        <w:t>PASM</w:t>
      </w:r>
      <w:r w:rsidRPr="11663A6E" w:rsidR="11663A6E">
        <w:rPr>
          <w:rFonts w:ascii="Calibri" w:hAnsi="Calibri" w:cs="Calibri"/>
          <w:color w:val="000000" w:themeColor="text1" w:themeTint="FF" w:themeShade="FF"/>
          <w:sz w:val="20"/>
          <w:szCs w:val="20"/>
        </w:rPr>
        <w:t xml:space="preserve"> assigned to the patrol is available, recruit another </w:t>
      </w:r>
      <w:r w:rsidRPr="11663A6E" w:rsidR="11663A6E">
        <w:rPr>
          <w:rFonts w:ascii="Calibri" w:hAnsi="Calibri" w:cs="Calibri"/>
          <w:color w:val="000000" w:themeColor="text1" w:themeTint="FF" w:themeShade="FF"/>
          <w:sz w:val="20"/>
          <w:szCs w:val="20"/>
        </w:rPr>
        <w:t>PASM</w:t>
      </w:r>
      <w:r w:rsidRPr="11663A6E" w:rsidR="11663A6E">
        <w:rPr>
          <w:rFonts w:ascii="Calibri" w:hAnsi="Calibri" w:cs="Calibri"/>
          <w:color w:val="000000" w:themeColor="text1" w:themeTint="FF" w:themeShade="FF"/>
          <w:sz w:val="20"/>
          <w:szCs w:val="20"/>
        </w:rPr>
        <w:t xml:space="preserve"> not committed to another patrol for that campout.</w:t>
      </w:r>
    </w:p>
    <w:p w:rsidR="006A1F6F" w:rsidP="00094EB0" w:rsidRDefault="006A1F6F" w14:paraId="51A33F94"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24. Require Patrol Leader to complete a duty roster in advance of all campouts, and provide you with a copy, with definite assignments of all patrol members attending.</w:t>
      </w:r>
    </w:p>
    <w:p w:rsidR="006A1F6F" w:rsidP="00094EB0" w:rsidRDefault="006A1F6F" w14:paraId="7ECAFCCF" w14:textId="356BFAB5">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25. Require Patrol Leader to post the duty roster at the campout and assist her in assuring its implementation.</w:t>
      </w:r>
    </w:p>
    <w:p w:rsidR="006A1F6F" w:rsidP="00094EB0" w:rsidRDefault="006A1F6F" w14:paraId="4C518E8E"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26. Ensure that an adult assigned to the patrol eats with the patrol on campouts.</w:t>
      </w:r>
    </w:p>
    <w:p w:rsidR="006A1F6F" w:rsidP="00094EB0" w:rsidRDefault="006A1F6F" w14:paraId="6FD6B314"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27. Help make sure patrol members camp and tent together.</w:t>
      </w:r>
    </w:p>
    <w:p w:rsidR="006A1F6F" w:rsidP="00094EB0" w:rsidRDefault="006A1F6F" w14:paraId="1AA0E9C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28. Encourage proper cooking and cleaning methods.</w:t>
      </w:r>
    </w:p>
    <w:p w:rsidR="006A1F6F" w:rsidP="00094EB0" w:rsidRDefault="006A1F6F" w14:paraId="2A350CC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29. Using Troop Guides and more‐senior Scouts, teach safe and efficient patrol campsite setup.</w:t>
      </w:r>
    </w:p>
    <w:p w:rsidR="006A1F6F" w:rsidP="00094EB0" w:rsidRDefault="006A1F6F" w14:paraId="5038CCF8" w14:textId="77777777">
      <w:pPr>
        <w:autoSpaceDE w:val="0"/>
        <w:autoSpaceDN w:val="0"/>
        <w:adjustRightInd w:val="0"/>
        <w:spacing w:after="120" w:line="240" w:lineRule="auto"/>
        <w:rPr>
          <w:rFonts w:ascii="Calibri" w:hAnsi="Calibri" w:cs="Calibri"/>
          <w:color w:val="000000"/>
          <w:sz w:val="14"/>
          <w:szCs w:val="14"/>
        </w:rPr>
      </w:pPr>
    </w:p>
    <w:p w:rsidR="00344D62" w:rsidRDefault="00344D62" w14:paraId="2ACC5285" w14:textId="77777777">
      <w:pPr>
        <w:rPr>
          <w:rFonts w:ascii="Cambria-Bold" w:hAnsi="Cambria-Bold" w:cs="Cambria-Bold"/>
          <w:b/>
          <w:bCs/>
          <w:color w:val="1F497C"/>
          <w:sz w:val="32"/>
          <w:szCs w:val="32"/>
        </w:rPr>
      </w:pPr>
      <w:r>
        <w:rPr>
          <w:rFonts w:ascii="Cambria-Bold" w:hAnsi="Cambria-Bold" w:cs="Cambria-Bold"/>
          <w:b/>
          <w:bCs/>
          <w:color w:val="1F497C"/>
          <w:sz w:val="32"/>
          <w:szCs w:val="32"/>
        </w:rPr>
        <w:br w:type="page"/>
      </w:r>
    </w:p>
    <w:p w:rsidR="006A1F6F" w:rsidP="00242100" w:rsidRDefault="006A1F6F" w14:paraId="2E1C1E49" w14:textId="61202F88">
      <w:pPr>
        <w:pStyle w:val="Heading1"/>
      </w:pPr>
      <w:bookmarkStart w:name="_Toc187722236" w:id="159630985"/>
      <w:r w:rsidR="16AB5318">
        <w:rPr/>
        <w:t>Patrol method</w:t>
      </w:r>
      <w:bookmarkEnd w:id="159630985"/>
    </w:p>
    <w:p w:rsidR="006A1F6F" w:rsidP="00094EB0" w:rsidRDefault="006A1F6F" w14:paraId="07C2A858" w14:textId="137D3FFC">
      <w:pPr>
        <w:autoSpaceDE w:val="0"/>
        <w:autoSpaceDN w:val="0"/>
        <w:adjustRightInd w:val="0"/>
        <w:spacing w:after="120" w:line="240" w:lineRule="auto"/>
        <w:rPr>
          <w:rFonts w:ascii="Calibri-Italic" w:hAnsi="Calibri-Italic" w:cs="Calibri-Italic"/>
          <w:i/>
          <w:iCs/>
          <w:color w:val="000000"/>
          <w:sz w:val="20"/>
          <w:szCs w:val="20"/>
        </w:rPr>
      </w:pPr>
      <w:r>
        <w:rPr>
          <w:rFonts w:ascii="Calibri-Italic" w:hAnsi="Calibri-Italic" w:cs="Calibri-Italic"/>
          <w:i/>
          <w:iCs/>
          <w:color w:val="000000"/>
          <w:sz w:val="20"/>
          <w:szCs w:val="20"/>
        </w:rPr>
        <w:t>"The patrol method is not a way to operate a Scout troop, it is the only way. Unless the patrol method is in operation, you don't really have a Scout troop." —Robert S. S. Baden</w:t>
      </w:r>
      <w:r>
        <w:rPr>
          <w:rFonts w:ascii="Cambria Math" w:hAnsi="Cambria Math" w:cs="Cambria Math"/>
          <w:i/>
          <w:iCs/>
          <w:color w:val="000000"/>
          <w:sz w:val="20"/>
          <w:szCs w:val="20"/>
        </w:rPr>
        <w:t>‐</w:t>
      </w:r>
      <w:r>
        <w:rPr>
          <w:rFonts w:ascii="Calibri-Italic" w:hAnsi="Calibri-Italic" w:cs="Calibri-Italic"/>
          <w:i/>
          <w:iCs/>
          <w:color w:val="000000"/>
          <w:sz w:val="20"/>
          <w:szCs w:val="20"/>
        </w:rPr>
        <w:t xml:space="preserve">Powell </w:t>
      </w:r>
    </w:p>
    <w:p w:rsidR="006A1F6F" w:rsidP="00094EB0" w:rsidRDefault="006A1F6F" w14:paraId="51C0F8EE" w14:textId="77777777">
      <w:pPr>
        <w:autoSpaceDE w:val="0"/>
        <w:autoSpaceDN w:val="0"/>
        <w:adjustRightInd w:val="0"/>
        <w:spacing w:after="120" w:line="240" w:lineRule="auto"/>
        <w:rPr>
          <w:rFonts w:ascii="Calibri-Italic" w:hAnsi="Calibri-Italic" w:cs="Calibri-Italic"/>
          <w:i/>
          <w:iCs/>
          <w:color w:val="000000"/>
          <w:sz w:val="20"/>
          <w:szCs w:val="20"/>
        </w:rPr>
      </w:pPr>
      <w:r>
        <w:rPr>
          <w:rFonts w:ascii="Calibri-Italic" w:hAnsi="Calibri-Italic" w:cs="Calibri-Italic"/>
          <w:i/>
          <w:iCs/>
          <w:color w:val="000000"/>
          <w:sz w:val="20"/>
          <w:szCs w:val="20"/>
        </w:rPr>
        <w:t>[See also "</w:t>
      </w:r>
      <w:r>
        <w:rPr>
          <w:rFonts w:ascii="Calibri-Italic" w:hAnsi="Calibri-Italic" w:cs="Calibri-Italic"/>
          <w:i/>
          <w:iCs/>
          <w:color w:val="0000FF"/>
          <w:sz w:val="20"/>
          <w:szCs w:val="20"/>
        </w:rPr>
        <w:t>Org Charts</w:t>
      </w:r>
      <w:r>
        <w:rPr>
          <w:rFonts w:ascii="Calibri-Italic" w:hAnsi="Calibri-Italic" w:cs="Calibri-Italic"/>
          <w:i/>
          <w:iCs/>
          <w:color w:val="000000"/>
          <w:sz w:val="20"/>
          <w:szCs w:val="20"/>
        </w:rPr>
        <w:t>" in this Handbook.]</w:t>
      </w:r>
    </w:p>
    <w:p w:rsidR="00094EB0" w:rsidP="00094EB0" w:rsidRDefault="006A1F6F" w14:paraId="418FD6B6" w14:textId="77777777">
      <w:pPr>
        <w:pBdr>
          <w:top w:val="single" w:color="auto" w:sz="4" w:space="1"/>
          <w:left w:val="single" w:color="auto" w:sz="4" w:space="4"/>
          <w:bottom w:val="single" w:color="auto" w:sz="4" w:space="1"/>
          <w:right w:val="single" w:color="auto" w:sz="4" w:space="4"/>
        </w:pBd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1F497C"/>
          <w:sz w:val="20"/>
          <w:szCs w:val="20"/>
        </w:rPr>
        <w:t xml:space="preserve">Parents and Scouts alike should carefully read </w:t>
      </w:r>
      <w:r>
        <w:rPr>
          <w:rFonts w:ascii="Calibri" w:hAnsi="Calibri" w:cs="Calibri"/>
          <w:color w:val="000000"/>
          <w:sz w:val="20"/>
          <w:szCs w:val="20"/>
        </w:rPr>
        <w:t xml:space="preserve">the BSA's discussion of the </w:t>
      </w:r>
      <w:r>
        <w:rPr>
          <w:rFonts w:ascii="Calibri" w:hAnsi="Calibri" w:cs="Calibri"/>
          <w:color w:val="0000FF"/>
          <w:sz w:val="20"/>
          <w:szCs w:val="20"/>
        </w:rPr>
        <w:t xml:space="preserve">patrol method </w:t>
      </w:r>
      <w:r>
        <w:rPr>
          <w:rFonts w:ascii="Calibri" w:hAnsi="Calibri" w:cs="Calibri"/>
          <w:color w:val="000000"/>
          <w:sz w:val="20"/>
          <w:szCs w:val="20"/>
        </w:rPr>
        <w:t xml:space="preserve">on the Web. </w:t>
      </w:r>
    </w:p>
    <w:p w:rsidR="00094EB0" w:rsidP="00094EB0" w:rsidRDefault="006A1F6F" w14:paraId="471A62B6" w14:textId="77777777">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A fundamental difference between Scouts and Cub Scouts is the greater responsibility given to the Scouts (vs their parents). The Troop is governed by a Patrol Leaders' Council or "PLC." The PLC </w:t>
      </w:r>
      <w:r w:rsidRPr="11663A6E" w:rsidR="11663A6E">
        <w:rPr>
          <w:rFonts w:ascii="Calibri" w:hAnsi="Calibri" w:cs="Calibri"/>
          <w:color w:val="000000" w:themeColor="text1" w:themeTint="FF" w:themeShade="FF"/>
          <w:sz w:val="20"/>
          <w:szCs w:val="20"/>
        </w:rPr>
        <w:t>comprises</w:t>
      </w:r>
      <w:r w:rsidRPr="11663A6E" w:rsidR="11663A6E">
        <w:rPr>
          <w:rFonts w:ascii="Calibri" w:hAnsi="Calibri" w:cs="Calibri"/>
          <w:color w:val="000000" w:themeColor="text1" w:themeTint="FF" w:themeShade="FF"/>
          <w:sz w:val="20"/>
          <w:szCs w:val="20"/>
        </w:rPr>
        <w:t xml:space="preserve"> the SPL, the Patrol Leaders from each patrol, troop guides, and certain other Troop officers, such as the Assistant Senior Patrol Leaders and Troop </w:t>
      </w:r>
      <w:bookmarkStart w:name="_Int_WA1dotyD" w:id="1602482804"/>
      <w:r w:rsidRPr="11663A6E" w:rsidR="11663A6E">
        <w:rPr>
          <w:rFonts w:ascii="Calibri" w:hAnsi="Calibri" w:cs="Calibri"/>
          <w:color w:val="000000" w:themeColor="text1" w:themeTint="FF" w:themeShade="FF"/>
          <w:sz w:val="20"/>
          <w:szCs w:val="20"/>
        </w:rPr>
        <w:t>quartermasters.</w:t>
      </w:r>
      <w:r w:rsidRPr="11663A6E" w:rsidR="11663A6E">
        <w:rPr>
          <w:rFonts w:ascii="Calibri-Bold" w:hAnsi="Calibri-Bold" w:cs="Calibri-Bold"/>
          <w:b w:val="1"/>
          <w:bCs w:val="1"/>
          <w:color w:val="FF0000"/>
          <w:sz w:val="20"/>
          <w:szCs w:val="20"/>
        </w:rPr>
        <w:t>*</w:t>
      </w:r>
      <w:bookmarkEnd w:id="1602482804"/>
      <w:r w:rsidRPr="11663A6E" w:rsidR="11663A6E">
        <w:rPr>
          <w:rFonts w:ascii="Calibri-Bold" w:hAnsi="Calibri-Bold" w:cs="Calibri-Bold"/>
          <w:b w:val="1"/>
          <w:bCs w:val="1"/>
          <w:color w:val="FF0000"/>
          <w:sz w:val="20"/>
          <w:szCs w:val="20"/>
        </w:rPr>
        <w:t xml:space="preserve"> </w:t>
      </w:r>
      <w:r w:rsidRPr="11663A6E" w:rsidR="11663A6E">
        <w:rPr>
          <w:rFonts w:ascii="Calibri" w:hAnsi="Calibri" w:cs="Calibri"/>
          <w:color w:val="000000" w:themeColor="text1" w:themeTint="FF" w:themeShade="FF"/>
          <w:sz w:val="20"/>
          <w:szCs w:val="20"/>
        </w:rPr>
        <w:t xml:space="preserve">Guided by the </w:t>
      </w:r>
      <w:r w:rsidRPr="11663A6E" w:rsidR="11663A6E">
        <w:rPr>
          <w:rFonts w:ascii="Calibri" w:hAnsi="Calibri" w:cs="Calibri"/>
          <w:color w:val="0000FF"/>
          <w:sz w:val="20"/>
          <w:szCs w:val="20"/>
        </w:rPr>
        <w:t xml:space="preserve">Scoutmaster </w:t>
      </w:r>
      <w:r w:rsidRPr="11663A6E" w:rsidR="11663A6E">
        <w:rPr>
          <w:rFonts w:ascii="Calibri" w:hAnsi="Calibri" w:cs="Calibri"/>
          <w:color w:val="000000" w:themeColor="text1" w:themeTint="FF" w:themeShade="FF"/>
          <w:sz w:val="20"/>
          <w:szCs w:val="20"/>
        </w:rPr>
        <w:t xml:space="preserve">and Assistant Scoutmasters, the PLC plans the yearly Troop program at the annual Troop program planning conference. It then meets monthly, or more </w:t>
      </w:r>
      <w:bookmarkStart w:name="_Int_iXQDCCpN" w:id="1119162559"/>
      <w:r w:rsidRPr="11663A6E" w:rsidR="11663A6E">
        <w:rPr>
          <w:rFonts w:ascii="Calibri" w:hAnsi="Calibri" w:cs="Calibri"/>
          <w:color w:val="000000" w:themeColor="text1" w:themeTint="FF" w:themeShade="FF"/>
          <w:sz w:val="20"/>
          <w:szCs w:val="20"/>
        </w:rPr>
        <w:t>often</w:t>
      </w:r>
      <w:bookmarkEnd w:id="1119162559"/>
      <w:r w:rsidRPr="11663A6E" w:rsidR="11663A6E">
        <w:rPr>
          <w:rFonts w:ascii="Calibri" w:hAnsi="Calibri" w:cs="Calibri"/>
          <w:color w:val="000000" w:themeColor="text1" w:themeTint="FF" w:themeShade="FF"/>
          <w:sz w:val="20"/>
          <w:szCs w:val="20"/>
        </w:rPr>
        <w:t xml:space="preserve"> if necessary, to fine‐tune the plans for upcoming events. </w:t>
      </w:r>
    </w:p>
    <w:p w:rsidR="00094EB0" w:rsidP="00094EB0" w:rsidRDefault="006A1F6F" w14:paraId="5BCB6284"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(All Troop 54 parents are still encouraged and expected to be actively involved in the Troop.</w:t>
      </w:r>
      <w:r>
        <w:rPr>
          <w:rFonts w:ascii="Calibri-Italic" w:hAnsi="Calibri-Italic" w:cs="Calibri-Italic"/>
          <w:i/>
          <w:iCs/>
          <w:color w:val="000000"/>
          <w:sz w:val="20"/>
          <w:szCs w:val="20"/>
        </w:rPr>
        <w:t xml:space="preserve"> Everyone's </w:t>
      </w:r>
      <w:r>
        <w:rPr>
          <w:rFonts w:ascii="Calibri" w:hAnsi="Calibri" w:cs="Calibri"/>
          <w:color w:val="000000"/>
          <w:sz w:val="20"/>
          <w:szCs w:val="20"/>
        </w:rPr>
        <w:t xml:space="preserve">help is needed, because a Scout‐led troop </w:t>
      </w:r>
      <w:proofErr w:type="gramStart"/>
      <w:r>
        <w:rPr>
          <w:rFonts w:ascii="Calibri" w:hAnsi="Calibri" w:cs="Calibri"/>
          <w:color w:val="000000"/>
          <w:sz w:val="20"/>
          <w:szCs w:val="20"/>
        </w:rPr>
        <w:t>actually requires</w:t>
      </w:r>
      <w:proofErr w:type="gramEnd"/>
      <w:r>
        <w:rPr>
          <w:rFonts w:ascii="Calibri" w:hAnsi="Calibri" w:cs="Calibri"/>
          <w:color w:val="000000"/>
          <w:sz w:val="20"/>
          <w:szCs w:val="20"/>
        </w:rPr>
        <w:t xml:space="preserve"> </w:t>
      </w:r>
      <w:r>
        <w:rPr>
          <w:rFonts w:ascii="Calibri-Italic" w:hAnsi="Calibri-Italic" w:cs="Calibri-Italic"/>
          <w:i/>
          <w:iCs/>
          <w:color w:val="000000"/>
          <w:sz w:val="20"/>
          <w:szCs w:val="20"/>
        </w:rPr>
        <w:t xml:space="preserve">more </w:t>
      </w:r>
      <w:r>
        <w:rPr>
          <w:rFonts w:ascii="Calibri" w:hAnsi="Calibri" w:cs="Calibri"/>
          <w:color w:val="000000"/>
          <w:sz w:val="20"/>
          <w:szCs w:val="20"/>
        </w:rPr>
        <w:t xml:space="preserve">work by adults. Volunteer opportunities and appropriate </w:t>
      </w:r>
      <w:r>
        <w:rPr>
          <w:rFonts w:ascii="Calibri" w:hAnsi="Calibri" w:cs="Calibri"/>
          <w:color w:val="0000FF"/>
          <w:sz w:val="20"/>
          <w:szCs w:val="20"/>
        </w:rPr>
        <w:t xml:space="preserve">training </w:t>
      </w:r>
      <w:r>
        <w:rPr>
          <w:rFonts w:ascii="Calibri" w:hAnsi="Calibri" w:cs="Calibri"/>
          <w:color w:val="000000"/>
          <w:sz w:val="20"/>
          <w:szCs w:val="20"/>
        </w:rPr>
        <w:t xml:space="preserve">exist to match the interest and available time of every adult.) </w:t>
      </w:r>
    </w:p>
    <w:p w:rsidR="006A1F6F" w:rsidP="00094EB0" w:rsidRDefault="006A1F6F" w14:paraId="5F814966" w14:textId="5A49C9B1">
      <w:pPr>
        <w:autoSpaceDE w:val="0"/>
        <w:autoSpaceDN w:val="0"/>
        <w:adjustRightInd w:val="0"/>
        <w:spacing w:after="120" w:line="240" w:lineRule="auto"/>
        <w:rPr>
          <w:rFonts w:ascii="Calibri-Bold" w:hAnsi="Calibri-Bold" w:cs="Calibri-Bold"/>
          <w:b/>
          <w:bCs/>
          <w:color w:val="FF0000"/>
          <w:sz w:val="20"/>
          <w:szCs w:val="20"/>
        </w:rPr>
      </w:pPr>
      <w:r>
        <w:rPr>
          <w:rFonts w:ascii="Calibri" w:hAnsi="Calibri" w:cs="Calibri"/>
          <w:color w:val="000000"/>
          <w:sz w:val="20"/>
          <w:szCs w:val="20"/>
        </w:rPr>
        <w:t xml:space="preserve">Parents should also </w:t>
      </w:r>
      <w:proofErr w:type="gramStart"/>
      <w:r>
        <w:rPr>
          <w:rFonts w:ascii="Calibri" w:hAnsi="Calibri" w:cs="Calibri"/>
          <w:color w:val="000000"/>
          <w:sz w:val="20"/>
          <w:szCs w:val="20"/>
        </w:rPr>
        <w:t>make an effort</w:t>
      </w:r>
      <w:proofErr w:type="gramEnd"/>
      <w:r>
        <w:rPr>
          <w:rFonts w:ascii="Calibri" w:hAnsi="Calibri" w:cs="Calibri"/>
          <w:color w:val="000000"/>
          <w:sz w:val="20"/>
          <w:szCs w:val="20"/>
        </w:rPr>
        <w:t xml:space="preserve"> to meet their Scout's Patrol Leader and Troop Guides (if applicable) and the Troop's Senior Patrol Leader ("SPL").</w:t>
      </w:r>
      <w:r>
        <w:rPr>
          <w:rFonts w:ascii="Calibri-Bold" w:hAnsi="Calibri-Bold" w:cs="Calibri-Bold"/>
          <w:b/>
          <w:bCs/>
          <w:color w:val="FF0000"/>
          <w:sz w:val="20"/>
          <w:szCs w:val="20"/>
        </w:rPr>
        <w:t xml:space="preserve"> </w:t>
      </w:r>
    </w:p>
    <w:p w:rsidR="00094EB0" w:rsidP="00094EB0" w:rsidRDefault="00094EB0" w14:paraId="1595EB2D" w14:textId="77777777">
      <w:pPr>
        <w:pBdr>
          <w:bottom w:val="single" w:color="auto" w:sz="6" w:space="1"/>
        </w:pBdr>
        <w:autoSpaceDE w:val="0"/>
        <w:autoSpaceDN w:val="0"/>
        <w:adjustRightInd w:val="0"/>
        <w:spacing w:after="120" w:line="240" w:lineRule="auto"/>
        <w:rPr>
          <w:rFonts w:ascii="Calibri" w:hAnsi="Calibri" w:cs="Calibri"/>
          <w:color w:val="000000"/>
          <w:sz w:val="20"/>
          <w:szCs w:val="20"/>
        </w:rPr>
      </w:pPr>
    </w:p>
    <w:p w:rsidR="00094EB0" w:rsidP="15537F49" w:rsidRDefault="00094EB0" w14:paraId="286E0FF8" w14:textId="43525592">
      <w:pPr>
        <w:spacing w:after="120" w:line="240" w:lineRule="auto"/>
        <w:rPr>
          <w:rFonts w:ascii="Calibri" w:hAnsi="Calibri" w:cs="Calibri"/>
          <w:color w:val="000000" w:themeColor="text1" w:themeTint="FF" w:themeShade="FF"/>
          <w:sz w:val="18"/>
          <w:szCs w:val="18"/>
        </w:rPr>
      </w:pPr>
      <w:r w:rsidRPr="15537F49" w:rsidR="15537F49">
        <w:rPr>
          <w:rFonts w:ascii="Calibri" w:hAnsi="Calibri" w:cs="Calibri"/>
          <w:color w:val="FF0000"/>
          <w:sz w:val="20"/>
          <w:szCs w:val="20"/>
        </w:rPr>
        <w:t>*</w:t>
      </w:r>
      <w:r w:rsidRPr="15537F49" w:rsidR="15537F49">
        <w:rPr>
          <w:rFonts w:ascii="Calibri" w:hAnsi="Calibri" w:cs="Calibri"/>
          <w:color w:val="000000" w:themeColor="text1" w:themeTint="FF" w:themeShade="FF"/>
          <w:sz w:val="20"/>
          <w:szCs w:val="20"/>
        </w:rPr>
        <w:t xml:space="preserve"> </w:t>
      </w:r>
      <w:r w:rsidRPr="15537F49" w:rsidR="15537F49">
        <w:rPr>
          <w:rFonts w:ascii="Calibri" w:hAnsi="Calibri" w:cs="Calibri"/>
          <w:color w:val="000000" w:themeColor="text1" w:themeTint="FF" w:themeShade="FF"/>
          <w:sz w:val="18"/>
          <w:szCs w:val="18"/>
        </w:rPr>
        <w:t xml:space="preserve">The PLC is sometimes known as the "Greenbar," referring to the green bars on the uniform sleeve patches worn by the SPL, assistant SPLs, Patrol Leaders, and Assistant Patrol Leaders. </w:t>
      </w:r>
    </w:p>
    <w:p w:rsidR="15537F49" w:rsidP="15537F49" w:rsidRDefault="15537F49" w14:paraId="17DC923D" w14:textId="2FE89A37">
      <w:pPr>
        <w:pStyle w:val="Heading1"/>
      </w:pPr>
    </w:p>
    <w:p w:rsidR="006A1F6F" w:rsidP="00242100" w:rsidRDefault="006A1F6F" w14:paraId="1F141276" w14:textId="248F4C47">
      <w:pPr>
        <w:pStyle w:val="Heading1"/>
      </w:pPr>
      <w:bookmarkStart w:name="_Toc1791506668" w:id="790482456"/>
      <w:r w:rsidR="16AB5318">
        <w:rPr/>
        <w:t xml:space="preserve">Prohibited </w:t>
      </w:r>
      <w:r w:rsidR="16AB5318">
        <w:rPr/>
        <w:t>items</w:t>
      </w:r>
      <w:bookmarkEnd w:id="790482456"/>
    </w:p>
    <w:p w:rsidR="006A1F6F" w:rsidP="00094EB0" w:rsidRDefault="006A1F6F" w14:paraId="6014F92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The following items are prohibited on campouts, at summer camp, and at meetings unless specifically authorized by the Scoutmaster on a case‐by‐case basis:</w:t>
      </w:r>
    </w:p>
    <w:p w:rsidR="006A1F6F" w:rsidP="00094EB0" w:rsidRDefault="006A1F6F" w14:paraId="1FA74787"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Fireworks or explosives of any kind</w:t>
      </w:r>
    </w:p>
    <w:p w:rsidR="006A1F6F" w:rsidP="00094EB0" w:rsidRDefault="006A1F6F" w14:paraId="6F6FD145"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Stoves</w:t>
      </w:r>
    </w:p>
    <w:p w:rsidR="006A1F6F" w:rsidP="00094EB0" w:rsidRDefault="006A1F6F" w14:paraId="2FBC2BFE"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Liquid‐fuel lanterns, or other liquid fuels of any kind</w:t>
      </w:r>
    </w:p>
    <w:p w:rsidR="006A1F6F" w:rsidP="00094EB0" w:rsidRDefault="006A1F6F" w14:paraId="60F086B7"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Cigarette lighters</w:t>
      </w:r>
    </w:p>
    <w:p w:rsidR="006A1F6F" w:rsidP="00094EB0" w:rsidRDefault="006A1F6F" w14:paraId="066CF359"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Aerosol cans (of any kind)</w:t>
      </w:r>
    </w:p>
    <w:p w:rsidR="006A1F6F" w:rsidP="00094EB0" w:rsidRDefault="006A1F6F" w14:paraId="1CC06125"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Sheath knives (of any kind or length)</w:t>
      </w:r>
    </w:p>
    <w:p w:rsidR="006A1F6F" w:rsidP="00094EB0" w:rsidRDefault="006A1F6F" w14:paraId="1B5B8AAE"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Folding knives with blade longer than four inches</w:t>
      </w:r>
    </w:p>
    <w:p w:rsidR="006A1F6F" w:rsidP="00094EB0" w:rsidRDefault="006A1F6F" w14:paraId="21E3FE91" w14:textId="451DCD98">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sidR="00244809">
        <w:rPr>
          <w:rFonts w:ascii="SymbolMT" w:hAnsi="SymbolMT" w:cs="SymbolMT"/>
          <w:color w:val="000000"/>
          <w:sz w:val="20"/>
          <w:szCs w:val="20"/>
        </w:rPr>
        <w:t>Electronic Devices (</w:t>
      </w:r>
      <w:proofErr w:type="gramStart"/>
      <w:r w:rsidR="00244809">
        <w:rPr>
          <w:rFonts w:ascii="SymbolMT" w:hAnsi="SymbolMT" w:cs="SymbolMT"/>
          <w:color w:val="000000"/>
          <w:sz w:val="20"/>
          <w:szCs w:val="20"/>
        </w:rPr>
        <w:t>e.g.</w:t>
      </w:r>
      <w:proofErr w:type="gramEnd"/>
      <w:r w:rsidR="00244809">
        <w:rPr>
          <w:rFonts w:ascii="SymbolMT" w:hAnsi="SymbolMT" w:cs="SymbolMT"/>
          <w:color w:val="000000"/>
          <w:sz w:val="20"/>
          <w:szCs w:val="20"/>
        </w:rPr>
        <w:t xml:space="preserve"> </w:t>
      </w:r>
      <w:r>
        <w:rPr>
          <w:rFonts w:ascii="Calibri" w:hAnsi="Calibri" w:cs="Calibri"/>
          <w:color w:val="000000"/>
          <w:sz w:val="20"/>
          <w:szCs w:val="20"/>
        </w:rPr>
        <w:t xml:space="preserve">Radios, televisions, video games, </w:t>
      </w:r>
      <w:r>
        <w:rPr>
          <w:rFonts w:ascii="Calibri-Bold" w:hAnsi="Calibri-Bold" w:cs="Calibri-Bold"/>
          <w:b/>
          <w:bCs/>
          <w:color w:val="1F497C"/>
          <w:sz w:val="20"/>
          <w:szCs w:val="20"/>
        </w:rPr>
        <w:t>cell phones</w:t>
      </w:r>
      <w:r>
        <w:rPr>
          <w:rFonts w:ascii="Calibri" w:hAnsi="Calibri" w:cs="Calibri"/>
          <w:color w:val="000000"/>
          <w:sz w:val="20"/>
          <w:szCs w:val="20"/>
        </w:rPr>
        <w:t>, MP3 players, electronic games</w:t>
      </w:r>
      <w:r w:rsidR="00244809">
        <w:rPr>
          <w:rFonts w:ascii="Calibri" w:hAnsi="Calibri" w:cs="Calibri"/>
          <w:color w:val="000000"/>
          <w:sz w:val="20"/>
          <w:szCs w:val="20"/>
        </w:rPr>
        <w:t>)</w:t>
      </w:r>
      <w:r>
        <w:rPr>
          <w:rFonts w:ascii="Calibri" w:hAnsi="Calibri" w:cs="Calibri"/>
          <w:color w:val="000000"/>
          <w:sz w:val="20"/>
          <w:szCs w:val="20"/>
        </w:rPr>
        <w:t xml:space="preserve"> </w:t>
      </w:r>
    </w:p>
    <w:p w:rsidR="006A1F6F" w:rsidP="00094EB0" w:rsidRDefault="006A1F6F" w14:paraId="42A9D3D9"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Tobacco, alcohol or illegal drugs</w:t>
      </w:r>
    </w:p>
    <w:p w:rsidR="006A1F6F" w:rsidP="00094EB0" w:rsidRDefault="006A1F6F" w14:paraId="0830F724"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Firearms or ammunition of any kind (including BB guns)</w:t>
      </w:r>
    </w:p>
    <w:p w:rsidR="006A1F6F" w:rsidP="00094EB0" w:rsidRDefault="006A1F6F" w14:paraId="5985C23F"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Slingshots, clubs, spears, etc.</w:t>
      </w:r>
    </w:p>
    <w:p w:rsidR="006A1F6F" w:rsidP="00094EB0" w:rsidRDefault="006A1F6F" w14:paraId="7B79BE21"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Hatchets or axes</w:t>
      </w:r>
    </w:p>
    <w:p w:rsidR="006A1F6F" w:rsidP="00094EB0" w:rsidRDefault="006A1F6F" w14:paraId="087FF0A0" w14:textId="77777777">
      <w:pPr>
        <w:autoSpaceDE w:val="0"/>
        <w:autoSpaceDN w:val="0"/>
        <w:adjustRightInd w:val="0"/>
        <w:spacing w:after="120" w:line="240" w:lineRule="auto"/>
        <w:rPr>
          <w:rFonts w:ascii="Calibri" w:hAnsi="Calibri" w:cs="Calibri"/>
          <w:color w:val="000000"/>
          <w:sz w:val="20"/>
          <w:szCs w:val="20"/>
        </w:rPr>
      </w:pPr>
      <w:r w:rsidRPr="15537F49" w:rsidR="15537F49">
        <w:rPr>
          <w:rFonts w:ascii="SymbolMT" w:hAnsi="SymbolMT" w:cs="SymbolMT"/>
          <w:color w:val="000000" w:themeColor="text1" w:themeTint="FF" w:themeShade="FF"/>
          <w:sz w:val="20"/>
          <w:szCs w:val="20"/>
        </w:rPr>
        <w:t xml:space="preserve">• </w:t>
      </w:r>
      <w:r w:rsidRPr="15537F49" w:rsidR="15537F49">
        <w:rPr>
          <w:rFonts w:ascii="Calibri" w:hAnsi="Calibri" w:cs="Calibri"/>
          <w:color w:val="000000" w:themeColor="text1" w:themeTint="FF" w:themeShade="FF"/>
          <w:sz w:val="20"/>
          <w:szCs w:val="20"/>
        </w:rPr>
        <w:t>Glass bottles</w:t>
      </w:r>
    </w:p>
    <w:p w:rsidR="15537F49" w:rsidP="15537F49" w:rsidRDefault="15537F49" w14:paraId="09219747" w14:textId="153D2AFE">
      <w:pPr>
        <w:pStyle w:val="Normal"/>
        <w:spacing w:after="120" w:line="240" w:lineRule="auto"/>
        <w:rPr>
          <w:rFonts w:ascii="Calibri" w:hAnsi="Calibri" w:cs="Calibri"/>
          <w:color w:val="000000" w:themeColor="text1" w:themeTint="FF" w:themeShade="FF"/>
          <w:sz w:val="20"/>
          <w:szCs w:val="20"/>
        </w:rPr>
      </w:pPr>
    </w:p>
    <w:p w:rsidR="15537F49" w:rsidP="15537F49" w:rsidRDefault="15537F49" w14:paraId="4D0FF555" w14:textId="5C41481D">
      <w:pPr>
        <w:pStyle w:val="Normal"/>
        <w:spacing w:after="120" w:line="240" w:lineRule="auto"/>
        <w:rPr>
          <w:rFonts w:ascii="Calibri" w:hAnsi="Calibri" w:cs="Calibri"/>
          <w:color w:val="000000" w:themeColor="text1" w:themeTint="FF" w:themeShade="FF"/>
          <w:sz w:val="20"/>
          <w:szCs w:val="20"/>
        </w:rPr>
      </w:pPr>
    </w:p>
    <w:p w:rsidRPr="00756322" w:rsidR="00486056" w:rsidP="79FB769B" w:rsidRDefault="79FB769B" w14:paraId="004ADCFC" w14:textId="222B269F">
      <w:pPr>
        <w:rPr>
          <w:b/>
          <w:bCs/>
          <w:color w:val="2F5496" w:themeColor="accent1" w:themeShade="BF"/>
          <w:sz w:val="32"/>
          <w:szCs w:val="32"/>
        </w:rPr>
      </w:pPr>
      <w:r w:rsidRPr="00756322">
        <w:rPr>
          <w:b/>
          <w:bCs/>
          <w:color w:val="2F5496" w:themeColor="accent1" w:themeShade="BF"/>
          <w:sz w:val="32"/>
          <w:szCs w:val="32"/>
        </w:rPr>
        <w:t>Mobile Communication Device Policy</w:t>
      </w:r>
    </w:p>
    <w:p w:rsidR="00486056" w:rsidP="79FB769B" w:rsidRDefault="79FB769B" w14:paraId="54BC1377" w14:textId="3BC8A6D6">
      <w:pPr>
        <w:rPr>
          <w:sz w:val="20"/>
          <w:szCs w:val="20"/>
        </w:rPr>
      </w:pPr>
      <w:r w:rsidRPr="15537F49" w:rsidR="15537F49">
        <w:rPr>
          <w:sz w:val="20"/>
          <w:szCs w:val="20"/>
        </w:rPr>
        <w:t xml:space="preserve">Unless waived by the Scout Master or </w:t>
      </w:r>
      <w:r w:rsidRPr="15537F49" w:rsidR="15537F49">
        <w:rPr>
          <w:sz w:val="20"/>
          <w:szCs w:val="20"/>
        </w:rPr>
        <w:t xml:space="preserve">Trek </w:t>
      </w:r>
      <w:r w:rsidRPr="15537F49" w:rsidR="15537F49">
        <w:rPr>
          <w:sz w:val="20"/>
          <w:szCs w:val="20"/>
        </w:rPr>
        <w:t>Leader/</w:t>
      </w:r>
      <w:r w:rsidRPr="15537F49" w:rsidR="15537F49">
        <w:rPr>
          <w:sz w:val="20"/>
          <w:szCs w:val="20"/>
        </w:rPr>
        <w:t>Campmaster</w:t>
      </w:r>
      <w:r w:rsidRPr="15537F49" w:rsidR="15537F49">
        <w:rPr>
          <w:sz w:val="20"/>
          <w:szCs w:val="20"/>
        </w:rPr>
        <w:t xml:space="preserve">, Scouts will NOT be </w:t>
      </w:r>
      <w:r w:rsidRPr="15537F49" w:rsidR="15537F49">
        <w:rPr>
          <w:sz w:val="20"/>
          <w:szCs w:val="20"/>
        </w:rPr>
        <w:t>permitted</w:t>
      </w:r>
      <w:r w:rsidRPr="15537F49" w:rsidR="15537F49">
        <w:rPr>
          <w:sz w:val="20"/>
          <w:szCs w:val="20"/>
        </w:rPr>
        <w:t xml:space="preserve"> to:</w:t>
      </w:r>
    </w:p>
    <w:p w:rsidRPr="00084814" w:rsidR="00E53F63" w:rsidP="79FB769B" w:rsidRDefault="79FB769B" w14:paraId="5FB558A3" w14:textId="030997D3">
      <w:pPr>
        <w:pStyle w:val="ListParagraph"/>
        <w:numPr>
          <w:ilvl w:val="0"/>
          <w:numId w:val="23"/>
        </w:numPr>
        <w:rPr>
          <w:sz w:val="20"/>
          <w:szCs w:val="20"/>
        </w:rPr>
      </w:pPr>
      <w:r w:rsidRPr="79FB769B">
        <w:rPr>
          <w:sz w:val="20"/>
          <w:szCs w:val="20"/>
        </w:rPr>
        <w:t xml:space="preserve">Use </w:t>
      </w:r>
      <w:r w:rsidR="00645E1F">
        <w:rPr>
          <w:sz w:val="20"/>
          <w:szCs w:val="20"/>
        </w:rPr>
        <w:t xml:space="preserve">of </w:t>
      </w:r>
      <w:r w:rsidRPr="79FB769B">
        <w:rPr>
          <w:sz w:val="20"/>
          <w:szCs w:val="20"/>
        </w:rPr>
        <w:t>phones and electronic devices while on Scout trips (</w:t>
      </w:r>
      <w:proofErr w:type="gramStart"/>
      <w:r w:rsidRPr="79FB769B">
        <w:rPr>
          <w:sz w:val="20"/>
          <w:szCs w:val="20"/>
        </w:rPr>
        <w:t>i.e.</w:t>
      </w:r>
      <w:proofErr w:type="gramEnd"/>
      <w:r w:rsidRPr="79FB769B">
        <w:rPr>
          <w:sz w:val="20"/>
          <w:szCs w:val="20"/>
        </w:rPr>
        <w:t xml:space="preserve"> weekend campouts, summer camp). However, Scouts can carry / use phones and electronic devices while in transport to/from those events, subject to:  </w:t>
      </w:r>
    </w:p>
    <w:p w:rsidR="00382011" w:rsidP="79FB769B" w:rsidRDefault="79FB769B" w14:paraId="3EFABD41" w14:textId="77777777">
      <w:pPr>
        <w:pStyle w:val="ListParagraph"/>
        <w:numPr>
          <w:ilvl w:val="1"/>
          <w:numId w:val="23"/>
        </w:numPr>
        <w:rPr>
          <w:sz w:val="20"/>
          <w:szCs w:val="20"/>
        </w:rPr>
      </w:pPr>
      <w:r w:rsidRPr="79FB769B">
        <w:rPr>
          <w:sz w:val="20"/>
          <w:szCs w:val="20"/>
        </w:rPr>
        <w:t>Use while traveling must be appropriate for both the scout and others around her.</w:t>
      </w:r>
    </w:p>
    <w:p w:rsidR="00084814" w:rsidP="79FB769B" w:rsidRDefault="79FB769B" w14:paraId="239AE179" w14:textId="489B6386">
      <w:pPr>
        <w:pStyle w:val="ListParagraph"/>
        <w:numPr>
          <w:ilvl w:val="1"/>
          <w:numId w:val="23"/>
        </w:numPr>
        <w:rPr>
          <w:sz w:val="20"/>
          <w:szCs w:val="20"/>
        </w:rPr>
      </w:pPr>
      <w:r w:rsidRPr="79FB769B">
        <w:rPr>
          <w:sz w:val="20"/>
          <w:szCs w:val="20"/>
        </w:rPr>
        <w:t xml:space="preserve">Scouts must turn-in their phones and electronic devices to the Scoutmaster upon arrival at camp. Scoutmaster will return at </w:t>
      </w:r>
      <w:proofErr w:type="gramStart"/>
      <w:r w:rsidRPr="79FB769B">
        <w:rPr>
          <w:sz w:val="20"/>
          <w:szCs w:val="20"/>
        </w:rPr>
        <w:t>departure</w:t>
      </w:r>
      <w:proofErr w:type="gramEnd"/>
    </w:p>
    <w:p w:rsidR="00E53F63" w:rsidP="79FB769B" w:rsidRDefault="79FB769B" w14:paraId="336900A0" w14:textId="5F494949">
      <w:pPr>
        <w:pStyle w:val="ListParagraph"/>
        <w:numPr>
          <w:ilvl w:val="1"/>
          <w:numId w:val="23"/>
        </w:numPr>
        <w:rPr>
          <w:sz w:val="20"/>
          <w:szCs w:val="20"/>
        </w:rPr>
      </w:pPr>
      <w:r w:rsidRPr="79FB769B">
        <w:rPr>
          <w:sz w:val="20"/>
          <w:szCs w:val="20"/>
        </w:rPr>
        <w:t xml:space="preserve">Phones and electronic devices discovered at or during the event will be confiscated. </w:t>
      </w:r>
    </w:p>
    <w:p w:rsidR="00486056" w:rsidP="79FB769B" w:rsidRDefault="79FB769B" w14:paraId="4E43AE6C" w14:textId="1F888378">
      <w:pPr>
        <w:pStyle w:val="ListParagraph"/>
        <w:numPr>
          <w:ilvl w:val="1"/>
          <w:numId w:val="23"/>
        </w:numPr>
        <w:rPr>
          <w:sz w:val="20"/>
          <w:szCs w:val="20"/>
        </w:rPr>
      </w:pPr>
      <w:r w:rsidRPr="79FB769B">
        <w:rPr>
          <w:sz w:val="20"/>
          <w:szCs w:val="20"/>
        </w:rPr>
        <w:t>All confiscated devices will be returned only upon conclusion of the event / return to Houston.</w:t>
      </w:r>
    </w:p>
    <w:p w:rsidR="00084814" w:rsidP="79FB769B" w:rsidRDefault="79FB769B" w14:paraId="190222C8" w14:textId="18D5882F">
      <w:pPr>
        <w:pStyle w:val="ListParagraph"/>
        <w:numPr>
          <w:ilvl w:val="1"/>
          <w:numId w:val="23"/>
        </w:numPr>
        <w:rPr>
          <w:sz w:val="20"/>
          <w:szCs w:val="20"/>
        </w:rPr>
      </w:pPr>
      <w:r w:rsidRPr="79FB769B">
        <w:rPr>
          <w:sz w:val="20"/>
          <w:szCs w:val="20"/>
        </w:rPr>
        <w:t>Habitual violations will be addressed by the Scoutmaster.</w:t>
      </w:r>
    </w:p>
    <w:p w:rsidR="00486056" w:rsidP="79FB769B" w:rsidRDefault="79FB769B" w14:paraId="1587382F" w14:textId="318A7187">
      <w:pPr>
        <w:pStyle w:val="ListParagraph"/>
        <w:numPr>
          <w:ilvl w:val="0"/>
          <w:numId w:val="23"/>
        </w:numPr>
        <w:rPr>
          <w:sz w:val="20"/>
          <w:szCs w:val="20"/>
        </w:rPr>
      </w:pPr>
      <w:r w:rsidRPr="79FB769B">
        <w:rPr>
          <w:sz w:val="20"/>
          <w:szCs w:val="20"/>
        </w:rPr>
        <w:t>Use of phones and electronic devices during troop meetings, advancement sessions and in-town activities. They may only be used at the conclusion of the activity for communication with parents for pickup.</w:t>
      </w:r>
    </w:p>
    <w:p w:rsidR="00486056" w:rsidP="79FB769B" w:rsidRDefault="79FB769B" w14:paraId="7F831978" w14:textId="77777777">
      <w:pPr>
        <w:pStyle w:val="ListParagraph"/>
        <w:numPr>
          <w:ilvl w:val="0"/>
          <w:numId w:val="23"/>
        </w:numPr>
        <w:rPr>
          <w:sz w:val="20"/>
          <w:szCs w:val="20"/>
        </w:rPr>
      </w:pPr>
      <w:r w:rsidRPr="15537F49" w:rsidR="15537F49">
        <w:rPr>
          <w:sz w:val="20"/>
          <w:szCs w:val="20"/>
        </w:rPr>
        <w:t xml:space="preserve">Adult leaders should set an example for scouts by minimizing </w:t>
      </w:r>
      <w:bookmarkStart w:name="_Int_bNBHoAgn" w:id="982311490"/>
      <w:r w:rsidRPr="15537F49" w:rsidR="15537F49">
        <w:rPr>
          <w:sz w:val="20"/>
          <w:szCs w:val="20"/>
        </w:rPr>
        <w:t>use</w:t>
      </w:r>
      <w:bookmarkEnd w:id="982311490"/>
      <w:r w:rsidRPr="15537F49" w:rsidR="15537F49">
        <w:rPr>
          <w:sz w:val="20"/>
          <w:szCs w:val="20"/>
        </w:rPr>
        <w:t xml:space="preserve"> of cell phones and electronic devices in all settings in public view.</w:t>
      </w:r>
    </w:p>
    <w:p w:rsidR="006A1F6F" w:rsidP="00242100" w:rsidRDefault="006A1F6F" w14:paraId="1C579122" w14:textId="7F526F94">
      <w:pPr>
        <w:pStyle w:val="Heading1"/>
      </w:pPr>
      <w:bookmarkStart w:name="_Toc873134129" w:id="2028443164"/>
      <w:r w:rsidR="16AB5318">
        <w:rPr/>
        <w:t>Scholarships</w:t>
      </w:r>
      <w:bookmarkEnd w:id="2028443164"/>
    </w:p>
    <w:p w:rsidR="006A1F6F" w:rsidP="00094EB0" w:rsidRDefault="006A1F6F" w14:paraId="66678BDB"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Scholarship Committee</w:t>
      </w:r>
    </w:p>
    <w:p w:rsidR="006A1F6F" w:rsidP="00094EB0" w:rsidRDefault="006A1F6F" w14:paraId="2D6D4DD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The Scholarship Committee consists of (</w:t>
      </w:r>
      <w:proofErr w:type="spellStart"/>
      <w:r>
        <w:rPr>
          <w:rFonts w:ascii="Calibri" w:hAnsi="Calibri" w:cs="Calibri"/>
          <w:color w:val="000000"/>
          <w:sz w:val="20"/>
          <w:szCs w:val="20"/>
        </w:rPr>
        <w:t>i</w:t>
      </w:r>
      <w:proofErr w:type="spellEnd"/>
      <w:r>
        <w:rPr>
          <w:rFonts w:ascii="Calibri" w:hAnsi="Calibri" w:cs="Calibri"/>
          <w:color w:val="000000"/>
          <w:sz w:val="20"/>
          <w:szCs w:val="20"/>
        </w:rPr>
        <w:t>) the current Troop Committee Chair, Scoutmaster, and Troop Treasurer; (ii) one past holder of each of these positions, each approved by the Chartered Organization; and (iii) the Chartered Organization Representative.</w:t>
      </w:r>
    </w:p>
    <w:p w:rsidR="006A1F6F" w:rsidP="00094EB0" w:rsidRDefault="006A1F6F" w14:paraId="554FFF8E"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Troop scholarships</w:t>
      </w:r>
    </w:p>
    <w:p w:rsidR="006A1F6F" w:rsidP="00094EB0" w:rsidRDefault="006A1F6F" w14:paraId="790BCB3E"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1. General scholarship philosophy. </w:t>
      </w:r>
      <w:r>
        <w:rPr>
          <w:rFonts w:ascii="Calibri" w:hAnsi="Calibri" w:cs="Calibri"/>
          <w:color w:val="000000"/>
          <w:sz w:val="20"/>
          <w:szCs w:val="20"/>
        </w:rPr>
        <w:t>Troop 54 will provide scholarships, in accordance with these guidelines, for Scouts with a genuine financial need, who could not participate in a particular event without the Troop's financial assistance.</w:t>
      </w:r>
    </w:p>
    <w:p w:rsidR="006A1F6F" w:rsidP="00094EB0" w:rsidRDefault="006A1F6F" w14:paraId="5480EF80" w14:textId="6C756D49">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2. Identifying scholarship candidates. </w:t>
      </w:r>
      <w:r>
        <w:rPr>
          <w:rFonts w:ascii="Calibri" w:hAnsi="Calibri" w:cs="Calibri"/>
          <w:color w:val="000000"/>
          <w:sz w:val="20"/>
          <w:szCs w:val="20"/>
        </w:rPr>
        <w:t xml:space="preserve">The Scoutmaster and </w:t>
      </w:r>
      <w:r w:rsidR="00CF7621">
        <w:rPr>
          <w:rFonts w:ascii="Calibri" w:hAnsi="Calibri" w:cs="Calibri"/>
          <w:color w:val="0000FF"/>
          <w:sz w:val="20"/>
          <w:szCs w:val="20"/>
        </w:rPr>
        <w:t>PASM</w:t>
      </w:r>
      <w:r>
        <w:rPr>
          <w:rFonts w:ascii="Calibri" w:hAnsi="Calibri" w:cs="Calibri"/>
          <w:color w:val="0000FF"/>
          <w:sz w:val="20"/>
          <w:szCs w:val="20"/>
        </w:rPr>
        <w:t xml:space="preserve">s </w:t>
      </w:r>
      <w:r>
        <w:rPr>
          <w:rFonts w:ascii="Calibri" w:hAnsi="Calibri" w:cs="Calibri"/>
          <w:color w:val="000000"/>
          <w:sz w:val="20"/>
          <w:szCs w:val="20"/>
        </w:rPr>
        <w:t xml:space="preserve">should make a positive effort, for each weekend campout and each summer camp, to identify Scouts who cannot afford to attend such event. If a Scout indicates that she will not be attending, and the Scoutmaster or PASM suspects that the cost might be the main reason, they should ask the Scout if she would be interested in being </w:t>
      </w:r>
      <w:r>
        <w:rPr>
          <w:rFonts w:ascii="Calibri-Italic" w:hAnsi="Calibri-Italic" w:cs="Calibri-Italic"/>
          <w:i/>
          <w:iCs/>
          <w:color w:val="000000"/>
          <w:sz w:val="20"/>
          <w:szCs w:val="20"/>
        </w:rPr>
        <w:t xml:space="preserve">considered </w:t>
      </w:r>
      <w:r>
        <w:rPr>
          <w:rFonts w:ascii="Calibri" w:hAnsi="Calibri" w:cs="Calibri"/>
          <w:color w:val="000000"/>
          <w:sz w:val="20"/>
          <w:szCs w:val="20"/>
        </w:rPr>
        <w:t>for a scholarship.</w:t>
      </w:r>
    </w:p>
    <w:p w:rsidR="006A1F6F" w:rsidP="00094EB0" w:rsidRDefault="006A1F6F" w14:paraId="7170E394"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3. Adult leader input. </w:t>
      </w:r>
      <w:r>
        <w:rPr>
          <w:rFonts w:ascii="Calibri" w:hAnsi="Calibri" w:cs="Calibri"/>
          <w:color w:val="000000"/>
          <w:sz w:val="20"/>
          <w:szCs w:val="20"/>
        </w:rPr>
        <w:t xml:space="preserve">The PASM or </w:t>
      </w:r>
      <w:proofErr w:type="spellStart"/>
      <w:r>
        <w:rPr>
          <w:rFonts w:ascii="Calibri" w:hAnsi="Calibri" w:cs="Calibri"/>
          <w:color w:val="000000"/>
          <w:sz w:val="20"/>
          <w:szCs w:val="20"/>
        </w:rPr>
        <w:t>Campmaster</w:t>
      </w:r>
      <w:proofErr w:type="spellEnd"/>
      <w:r>
        <w:rPr>
          <w:rFonts w:ascii="Calibri" w:hAnsi="Calibri" w:cs="Calibri"/>
          <w:color w:val="000000"/>
          <w:sz w:val="20"/>
          <w:szCs w:val="20"/>
        </w:rPr>
        <w:t xml:space="preserve"> should advise the Scholarship Committee of his or her recommendations concerning each Scout who requests a scholarship. The Scholarship Committee may also solicit input from other adult leaders to the extent it deems appropriate.</w:t>
      </w:r>
    </w:p>
    <w:p w:rsidR="006A1F6F" w:rsidP="00094EB0" w:rsidRDefault="68AE38A2" w14:paraId="12D79C0E" w14:textId="784390BB">
      <w:pPr>
        <w:autoSpaceDE w:val="0"/>
        <w:autoSpaceDN w:val="0"/>
        <w:adjustRightInd w:val="0"/>
        <w:spacing w:after="120" w:line="240" w:lineRule="auto"/>
        <w:rPr>
          <w:rFonts w:ascii="Calibri" w:hAnsi="Calibri" w:cs="Calibri"/>
          <w:color w:val="000000"/>
          <w:sz w:val="20"/>
          <w:szCs w:val="20"/>
        </w:rPr>
      </w:pPr>
      <w:r w:rsidRPr="68AE38A2">
        <w:rPr>
          <w:rFonts w:ascii="Calibri-Bold" w:hAnsi="Calibri-Bold" w:cs="Calibri-Bold"/>
          <w:b/>
          <w:bCs/>
          <w:color w:val="000000" w:themeColor="text1"/>
          <w:sz w:val="20"/>
          <w:szCs w:val="20"/>
        </w:rPr>
        <w:t xml:space="preserve">4. Dollar amount of scholarships. </w:t>
      </w:r>
      <w:r w:rsidRPr="68AE38A2">
        <w:rPr>
          <w:rFonts w:ascii="Calibri" w:hAnsi="Calibri" w:cs="Calibri"/>
          <w:color w:val="000000" w:themeColor="text1"/>
          <w:sz w:val="20"/>
          <w:szCs w:val="20"/>
        </w:rPr>
        <w:t>Scholarships will normally be provided for 50% of the cost of the event in question.</w:t>
      </w:r>
    </w:p>
    <w:p w:rsidR="006A1F6F" w:rsidP="00094EB0" w:rsidRDefault="006A1F6F" w14:paraId="748A7F27" w14:textId="77777777">
      <w:pPr>
        <w:autoSpaceDE w:val="0"/>
        <w:autoSpaceDN w:val="0"/>
        <w:adjustRightInd w:val="0"/>
        <w:spacing w:after="120" w:line="240" w:lineRule="auto"/>
        <w:rPr>
          <w:rFonts w:ascii="Calibri-Bold" w:hAnsi="Calibri-Bold" w:cs="Calibri-Bold"/>
          <w:b/>
          <w:bCs/>
          <w:color w:val="000000"/>
          <w:sz w:val="20"/>
          <w:szCs w:val="20"/>
        </w:rPr>
      </w:pPr>
      <w:r>
        <w:rPr>
          <w:rFonts w:ascii="Calibri-Bold" w:hAnsi="Calibri-Bold" w:cs="Calibri-Bold"/>
          <w:b/>
          <w:bCs/>
          <w:color w:val="000000"/>
          <w:sz w:val="20"/>
          <w:szCs w:val="20"/>
        </w:rPr>
        <w:t>5. Scholarships for weekend campouts.</w:t>
      </w:r>
    </w:p>
    <w:p w:rsidR="006A1F6F" w:rsidP="00094EB0" w:rsidRDefault="006A1F6F" w14:paraId="003CF29C" w14:textId="77777777">
      <w:pPr>
        <w:autoSpaceDE w:val="0"/>
        <w:autoSpaceDN w:val="0"/>
        <w:adjustRightInd w:val="0"/>
        <w:spacing w:after="120" w:line="240" w:lineRule="auto"/>
        <w:rPr>
          <w:rFonts w:ascii="Calibri-Bold" w:hAnsi="Calibri-Bold" w:cs="Calibri-Bold"/>
          <w:b/>
          <w:bCs/>
          <w:color w:val="000000"/>
          <w:sz w:val="20"/>
          <w:szCs w:val="20"/>
        </w:rPr>
      </w:pPr>
      <w:r>
        <w:rPr>
          <w:rFonts w:ascii="Calibri" w:hAnsi="Calibri" w:cs="Calibri"/>
          <w:color w:val="000000"/>
          <w:sz w:val="20"/>
          <w:szCs w:val="20"/>
        </w:rPr>
        <w:t xml:space="preserve">(a) Scholarships for weekend campouts, in cases of financial need, may be awarded for the cost of campsite fees, activity fees, and the like, along with the cost of transportation if applicable (for example, charter‐bus fees). (b) Grub fees for weekend campouts will normally not be eligible for scholarships (because the Scout's family likely would have to spend at least that much to feed the Scout anyway). </w:t>
      </w:r>
    </w:p>
    <w:p w:rsidR="006A1F6F" w:rsidP="00094EB0" w:rsidRDefault="006A1F6F" w14:paraId="3D33EC77"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6. Summer</w:t>
      </w:r>
      <w:r>
        <w:rPr>
          <w:rFonts w:ascii="Cambria Math" w:hAnsi="Cambria Math" w:cs="Cambria Math"/>
          <w:b/>
          <w:bCs/>
          <w:color w:val="000000"/>
          <w:sz w:val="20"/>
          <w:szCs w:val="20"/>
        </w:rPr>
        <w:t>‐</w:t>
      </w:r>
      <w:r>
        <w:rPr>
          <w:rFonts w:ascii="Calibri-Bold" w:hAnsi="Calibri-Bold" w:cs="Calibri-Bold"/>
          <w:b/>
          <w:bCs/>
          <w:color w:val="000000"/>
          <w:sz w:val="20"/>
          <w:szCs w:val="20"/>
        </w:rPr>
        <w:t xml:space="preserve">camp scholarships. </w:t>
      </w:r>
      <w:r>
        <w:rPr>
          <w:rFonts w:ascii="Calibri" w:hAnsi="Calibri" w:cs="Calibri"/>
          <w:color w:val="000000"/>
          <w:sz w:val="20"/>
          <w:szCs w:val="20"/>
        </w:rPr>
        <w:t>Scouts will normally be considered for summer‐camp scholarships as follows:</w:t>
      </w:r>
    </w:p>
    <w:p w:rsidR="006A1F6F" w:rsidP="00094EB0" w:rsidRDefault="006A1F6F" w14:paraId="0C036801" w14:textId="77777777">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(a) </w:t>
      </w:r>
      <w:r w:rsidRPr="11663A6E" w:rsidR="11663A6E">
        <w:rPr>
          <w:rFonts w:ascii="Calibri-Italic" w:hAnsi="Calibri-Italic" w:cs="Calibri-Italic"/>
          <w:i w:val="1"/>
          <w:iCs w:val="1"/>
          <w:color w:val="000000" w:themeColor="text1" w:themeTint="FF" w:themeShade="FF"/>
          <w:sz w:val="20"/>
          <w:szCs w:val="20"/>
        </w:rPr>
        <w:t>Merit</w:t>
      </w:r>
      <w:r w:rsidRPr="11663A6E" w:rsidR="11663A6E">
        <w:rPr>
          <w:rFonts w:ascii="Cambria Math" w:hAnsi="Cambria Math" w:cs="Cambria Math"/>
          <w:i w:val="1"/>
          <w:iCs w:val="1"/>
          <w:color w:val="000000" w:themeColor="text1" w:themeTint="FF" w:themeShade="FF"/>
          <w:sz w:val="20"/>
          <w:szCs w:val="20"/>
        </w:rPr>
        <w:t>‐</w:t>
      </w:r>
      <w:r w:rsidRPr="11663A6E" w:rsidR="11663A6E">
        <w:rPr>
          <w:rFonts w:ascii="Calibri-Italic" w:hAnsi="Calibri-Italic" w:cs="Calibri-Italic"/>
          <w:i w:val="1"/>
          <w:iCs w:val="1"/>
          <w:color w:val="000000" w:themeColor="text1" w:themeTint="FF" w:themeShade="FF"/>
          <w:sz w:val="20"/>
          <w:szCs w:val="20"/>
        </w:rPr>
        <w:t xml:space="preserve">badge camps: </w:t>
      </w:r>
      <w:r w:rsidRPr="11663A6E" w:rsidR="11663A6E">
        <w:rPr>
          <w:rFonts w:ascii="Calibri" w:hAnsi="Calibri" w:cs="Calibri"/>
          <w:color w:val="000000" w:themeColor="text1" w:themeTint="FF" w:themeShade="FF"/>
          <w:sz w:val="20"/>
          <w:szCs w:val="20"/>
        </w:rPr>
        <w:t xml:space="preserve">Any Scout who has a financial need will normally be awarded a scholarship for one merit‐badge camp per summer at the </w:t>
      </w:r>
      <w:bookmarkStart w:name="_Int_3kUS2n6o" w:id="1550531477"/>
      <w:r w:rsidRPr="11663A6E" w:rsidR="11663A6E">
        <w:rPr>
          <w:rFonts w:ascii="Calibri" w:hAnsi="Calibri" w:cs="Calibri"/>
          <w:color w:val="000000" w:themeColor="text1" w:themeTint="FF" w:themeShade="FF"/>
          <w:sz w:val="20"/>
          <w:szCs w:val="20"/>
        </w:rPr>
        <w:t>geographically‐closest</w:t>
      </w:r>
      <w:bookmarkEnd w:id="1550531477"/>
      <w:r w:rsidRPr="11663A6E" w:rsidR="11663A6E">
        <w:rPr>
          <w:rFonts w:ascii="Calibri" w:hAnsi="Calibri" w:cs="Calibri"/>
          <w:color w:val="000000" w:themeColor="text1" w:themeTint="FF" w:themeShade="FF"/>
          <w:sz w:val="20"/>
          <w:szCs w:val="20"/>
        </w:rPr>
        <w:t xml:space="preserve"> camp that the Troop attends.</w:t>
      </w:r>
    </w:p>
    <w:p w:rsidR="006A1F6F" w:rsidP="00094EB0" w:rsidRDefault="006A1F6F" w14:paraId="79B996E5"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(b) </w:t>
      </w:r>
      <w:r>
        <w:rPr>
          <w:rFonts w:ascii="Calibri-Italic" w:hAnsi="Calibri-Italic" w:cs="Calibri-Italic"/>
          <w:i/>
          <w:iCs/>
          <w:color w:val="000000"/>
          <w:sz w:val="20"/>
          <w:szCs w:val="20"/>
        </w:rPr>
        <w:t>High</w:t>
      </w:r>
      <w:r>
        <w:rPr>
          <w:rFonts w:ascii="Cambria Math" w:hAnsi="Cambria Math" w:cs="Cambria Math"/>
          <w:i/>
          <w:iCs/>
          <w:color w:val="000000"/>
          <w:sz w:val="20"/>
          <w:szCs w:val="20"/>
        </w:rPr>
        <w:t>‐</w:t>
      </w:r>
      <w:r>
        <w:rPr>
          <w:rFonts w:ascii="Calibri-Italic" w:hAnsi="Calibri-Italic" w:cs="Calibri-Italic"/>
          <w:i/>
          <w:iCs/>
          <w:color w:val="000000"/>
          <w:sz w:val="20"/>
          <w:szCs w:val="20"/>
        </w:rPr>
        <w:t xml:space="preserve">adventure camps: </w:t>
      </w:r>
      <w:r>
        <w:rPr>
          <w:rFonts w:ascii="Calibri" w:hAnsi="Calibri" w:cs="Calibri"/>
          <w:color w:val="000000"/>
          <w:sz w:val="20"/>
          <w:szCs w:val="20"/>
        </w:rPr>
        <w:t>If a Scout who has a financial need has consistently been active in the Troop and demonstrated Scout spirit, then on a case‐by‐case basis the Scout may be awarded a scholarship for one high‐adventure camp per summer. Scholarships normally will not be awarded for high‐adventure camps that are unusually costly; for example, Blue Ridge or Packard likely would qualify for a scholarship but Alaska probably would not.</w:t>
      </w:r>
    </w:p>
    <w:p w:rsidR="006A1F6F" w:rsidP="00094EB0" w:rsidRDefault="006A1F6F" w14:paraId="5FDED9A8"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7. Other means of paying for camps. </w:t>
      </w:r>
      <w:r>
        <w:rPr>
          <w:rFonts w:ascii="Calibri" w:hAnsi="Calibri" w:cs="Calibri"/>
          <w:color w:val="000000"/>
          <w:sz w:val="20"/>
          <w:szCs w:val="20"/>
        </w:rPr>
        <w:t xml:space="preserve">All Scouts are encouraged to participate in the Troop's </w:t>
      </w:r>
      <w:r>
        <w:rPr>
          <w:rFonts w:ascii="Calibri" w:hAnsi="Calibri" w:cs="Calibri"/>
          <w:color w:val="0000FF"/>
          <w:sz w:val="20"/>
          <w:szCs w:val="20"/>
        </w:rPr>
        <w:t>fundraising opportunities</w:t>
      </w:r>
      <w:r>
        <w:rPr>
          <w:rFonts w:ascii="Calibri" w:hAnsi="Calibri" w:cs="Calibri"/>
          <w:color w:val="000000"/>
          <w:sz w:val="20"/>
          <w:szCs w:val="20"/>
        </w:rPr>
        <w:t>, including the sale of popcorn and Scout Fair tickets. Many of our Scouts have raised hundreds of dollars from these sales that they could apply toward the cost of summer camp.</w:t>
      </w:r>
    </w:p>
    <w:p w:rsidR="006A1F6F" w:rsidP="00094EB0" w:rsidRDefault="006A1F6F" w14:paraId="0350F5A6"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8. Adult scholarships. </w:t>
      </w:r>
      <w:r>
        <w:rPr>
          <w:rFonts w:ascii="Calibri" w:hAnsi="Calibri" w:cs="Calibri"/>
          <w:color w:val="000000"/>
          <w:sz w:val="20"/>
          <w:szCs w:val="20"/>
        </w:rPr>
        <w:t>Adult leaders will normally not be eligible for scholarships.</w:t>
      </w:r>
    </w:p>
    <w:p w:rsidR="006A1F6F" w:rsidP="00094EB0" w:rsidRDefault="006A1F6F" w14:paraId="53EC9F32" w14:textId="77777777">
      <w:pPr>
        <w:autoSpaceDE w:val="0"/>
        <w:autoSpaceDN w:val="0"/>
        <w:adjustRightInd w:val="0"/>
        <w:spacing w:after="120" w:line="240" w:lineRule="auto"/>
        <w:rPr>
          <w:rFonts w:ascii="Calibri-Bold" w:hAnsi="Calibri-Bold" w:cs="Calibri-Bold"/>
          <w:b/>
          <w:bCs/>
          <w:color w:val="000000"/>
          <w:sz w:val="20"/>
          <w:szCs w:val="20"/>
        </w:rPr>
      </w:pPr>
      <w:r>
        <w:rPr>
          <w:rFonts w:ascii="Calibri-Bold" w:hAnsi="Calibri-Bold" w:cs="Calibri-Bold"/>
          <w:b/>
          <w:bCs/>
          <w:color w:val="000000"/>
          <w:sz w:val="20"/>
          <w:szCs w:val="20"/>
        </w:rPr>
        <w:t>9. National Youth Leadership Training.</w:t>
      </w:r>
    </w:p>
    <w:p w:rsidR="006A1F6F" w:rsidP="00094EB0" w:rsidRDefault="24CB4E74" w14:paraId="37A41C5B" w14:textId="4DFFD10C">
      <w:pPr>
        <w:autoSpaceDE w:val="0"/>
        <w:autoSpaceDN w:val="0"/>
        <w:adjustRightInd w:val="0"/>
        <w:spacing w:after="120" w:line="240" w:lineRule="auto"/>
        <w:rPr>
          <w:rFonts w:ascii="Calibri" w:hAnsi="Calibri" w:cs="Calibri"/>
          <w:color w:val="000000"/>
          <w:sz w:val="20"/>
          <w:szCs w:val="20"/>
        </w:rPr>
      </w:pPr>
      <w:r w:rsidRPr="24CB4E74">
        <w:rPr>
          <w:rFonts w:ascii="Calibri" w:hAnsi="Calibri" w:cs="Calibri"/>
          <w:color w:val="000000" w:themeColor="text1"/>
          <w:sz w:val="20"/>
          <w:szCs w:val="20"/>
        </w:rPr>
        <w:t>(a) Any Scout, regardless of financial need, who attends SHAC's one‐week National Youth Leadership Training course ("NYLT") shall be reimbursed by the Troop for the NYLT fee upon request, because of the benefit of NYLT to the Troop. Parents not having a financial need are</w:t>
      </w:r>
      <w:r w:rsidRPr="24CB4E74">
        <w:rPr>
          <w:rFonts w:ascii="Calibri" w:hAnsi="Calibri" w:cs="Calibri"/>
          <w:color w:val="000000" w:themeColor="text1"/>
          <w:sz w:val="14"/>
          <w:szCs w:val="14"/>
        </w:rPr>
        <w:t xml:space="preserve"> </w:t>
      </w:r>
      <w:r w:rsidRPr="24CB4E74">
        <w:rPr>
          <w:rFonts w:ascii="Calibri" w:hAnsi="Calibri" w:cs="Calibri"/>
          <w:color w:val="000000" w:themeColor="text1"/>
          <w:sz w:val="20"/>
          <w:szCs w:val="20"/>
        </w:rPr>
        <w:t>encouraged to have their daughters apply for reimbursement anyway (to reinforce the message that NYLT is important to the Troop) and then to make whatever donation to the Troop they feel is appropriate.</w:t>
      </w:r>
    </w:p>
    <w:p w:rsidR="006A1F6F" w:rsidP="00094EB0" w:rsidRDefault="006A1F6F" w14:paraId="2DE09BB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(b) Scholarships to the National Advanced Youth Leadership Experience conducted at Philmont may be awarded on a case‐by‐case basis, </w:t>
      </w:r>
      <w:proofErr w:type="gramStart"/>
      <w:r>
        <w:rPr>
          <w:rFonts w:ascii="Calibri" w:hAnsi="Calibri" w:cs="Calibri"/>
          <w:color w:val="000000"/>
          <w:sz w:val="20"/>
          <w:szCs w:val="20"/>
        </w:rPr>
        <w:t>taking into account</w:t>
      </w:r>
      <w:proofErr w:type="gramEnd"/>
      <w:r>
        <w:rPr>
          <w:rFonts w:ascii="Calibri" w:hAnsi="Calibri" w:cs="Calibri"/>
          <w:color w:val="000000"/>
          <w:sz w:val="20"/>
          <w:szCs w:val="20"/>
        </w:rPr>
        <w:t xml:space="preserve"> the Scout's level of consistent participation in the Troop and demonstrated Scout spirit.</w:t>
      </w:r>
    </w:p>
    <w:p w:rsidR="006A1F6F" w:rsidP="00094EB0" w:rsidRDefault="006A1F6F" w14:paraId="1CC267FE"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10. Troop dues scholarships. </w:t>
      </w:r>
      <w:r>
        <w:rPr>
          <w:rFonts w:ascii="Calibri" w:hAnsi="Calibri" w:cs="Calibri"/>
          <w:color w:val="000000"/>
          <w:sz w:val="20"/>
          <w:szCs w:val="20"/>
        </w:rPr>
        <w:t>The Scholarship Committee may award scholarships for Troop dues on the same general basis as provided above.</w:t>
      </w:r>
    </w:p>
    <w:p w:rsidR="006A1F6F" w:rsidP="00094EB0" w:rsidRDefault="006A1F6F" w14:paraId="691C2AB3" w14:textId="730A4960">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11. Other scholarships. </w:t>
      </w:r>
      <w:r>
        <w:rPr>
          <w:rFonts w:ascii="Calibri" w:hAnsi="Calibri" w:cs="Calibri"/>
          <w:color w:val="000000"/>
          <w:sz w:val="20"/>
          <w:szCs w:val="20"/>
        </w:rPr>
        <w:t>The Scholarship Committee may award other scholarships</w:t>
      </w:r>
      <w:r w:rsidR="00244809">
        <w:rPr>
          <w:rFonts w:ascii="Calibri" w:hAnsi="Calibri" w:cs="Calibri"/>
          <w:color w:val="000000"/>
          <w:sz w:val="20"/>
          <w:szCs w:val="20"/>
        </w:rPr>
        <w:t xml:space="preserve"> (including for Uniforms)</w:t>
      </w:r>
      <w:r>
        <w:rPr>
          <w:rFonts w:ascii="Calibri" w:hAnsi="Calibri" w:cs="Calibri"/>
          <w:color w:val="000000"/>
          <w:sz w:val="20"/>
          <w:szCs w:val="20"/>
        </w:rPr>
        <w:t>, consistent with prudent use of Troop funds, when it deems such awards to be in the best interests of the Troop.</w:t>
      </w:r>
    </w:p>
    <w:p w:rsidR="006A1F6F" w:rsidP="00094EB0" w:rsidRDefault="006A1F6F" w14:paraId="789F1467" w14:textId="77777777">
      <w:pPr>
        <w:autoSpaceDE w:val="0"/>
        <w:autoSpaceDN w:val="0"/>
        <w:adjustRightInd w:val="0"/>
        <w:spacing w:after="120" w:line="240" w:lineRule="auto"/>
        <w:rPr>
          <w:rFonts w:ascii="Calibri" w:hAnsi="Calibri" w:cs="Calibri"/>
          <w:color w:val="000000"/>
          <w:sz w:val="20"/>
          <w:szCs w:val="20"/>
        </w:rPr>
      </w:pPr>
      <w:r>
        <w:rPr>
          <w:rFonts w:ascii="Calibri-Bold" w:hAnsi="Calibri-Bold" w:cs="Calibri-Bold"/>
          <w:b/>
          <w:bCs/>
          <w:color w:val="000000"/>
          <w:sz w:val="20"/>
          <w:szCs w:val="20"/>
        </w:rPr>
        <w:t xml:space="preserve">12. Confidentiality. </w:t>
      </w:r>
      <w:r>
        <w:rPr>
          <w:rFonts w:ascii="Calibri" w:hAnsi="Calibri" w:cs="Calibri"/>
          <w:color w:val="000000"/>
          <w:sz w:val="20"/>
          <w:szCs w:val="20"/>
        </w:rPr>
        <w:t>A Scout's request for a scholarship, and the Scholarship Committee's consideration of and decision on the request, should not be disclosed to other Scouts, and should be disclosed to other adult leaders only on a need‐to‐know basis.</w:t>
      </w:r>
    </w:p>
    <w:p w:rsidR="006A1F6F" w:rsidP="00094EB0" w:rsidRDefault="006A1F6F" w14:paraId="09DEAB88" w14:textId="6FEE8D51">
      <w:pPr>
        <w:autoSpaceDE w:val="0"/>
        <w:autoSpaceDN w:val="0"/>
        <w:adjustRightInd w:val="0"/>
        <w:spacing w:after="120" w:line="240" w:lineRule="auto"/>
        <w:rPr>
          <w:rFonts w:ascii="Calibri" w:hAnsi="Calibri" w:cs="Calibri"/>
          <w:color w:val="000000"/>
          <w:sz w:val="20"/>
          <w:szCs w:val="20"/>
        </w:rPr>
      </w:pPr>
      <w:r w:rsidRPr="15537F49" w:rsidR="15537F49">
        <w:rPr>
          <w:rFonts w:ascii="Calibri-Bold" w:hAnsi="Calibri-Bold" w:cs="Calibri-Bold"/>
          <w:b w:val="1"/>
          <w:bCs w:val="1"/>
          <w:color w:val="000000" w:themeColor="text1" w:themeTint="FF" w:themeShade="FF"/>
          <w:sz w:val="20"/>
          <w:szCs w:val="20"/>
        </w:rPr>
        <w:t xml:space="preserve">13. Leadership / service projects. </w:t>
      </w:r>
      <w:r w:rsidRPr="15537F49" w:rsidR="15537F49">
        <w:rPr>
          <w:rFonts w:ascii="Calibri" w:hAnsi="Calibri" w:cs="Calibri"/>
          <w:color w:val="000000" w:themeColor="text1" w:themeTint="FF" w:themeShade="FF"/>
          <w:sz w:val="20"/>
          <w:szCs w:val="20"/>
        </w:rPr>
        <w:t xml:space="preserve">The </w:t>
      </w:r>
      <w:r w:rsidRPr="15537F49" w:rsidR="15537F49">
        <w:rPr>
          <w:rFonts w:ascii="Calibri" w:hAnsi="Calibri" w:cs="Calibri"/>
          <w:color w:val="000000" w:themeColor="text1" w:themeTint="FF" w:themeShade="FF"/>
          <w:sz w:val="20"/>
          <w:szCs w:val="20"/>
        </w:rPr>
        <w:t>PASM</w:t>
      </w:r>
      <w:r w:rsidRPr="15537F49" w:rsidR="15537F49">
        <w:rPr>
          <w:rFonts w:ascii="Calibri" w:hAnsi="Calibri" w:cs="Calibri"/>
          <w:color w:val="000000" w:themeColor="text1" w:themeTint="FF" w:themeShade="FF"/>
          <w:sz w:val="20"/>
          <w:szCs w:val="20"/>
        </w:rPr>
        <w:t xml:space="preserve"> of a Scout who receives a scholarship should privately, informally, and tactfully encourage the Scout to "do something extra" for the Troop as a way of giving back. This should not be done in a way that might discourage Scouts from seeking scholarship help.</w:t>
      </w:r>
    </w:p>
    <w:p w:rsidR="003E5B05" w:rsidP="00094EB0" w:rsidRDefault="003E5B05" w14:paraId="2BFFC102" w14:textId="045BD2F0">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b w:val="1"/>
          <w:bCs w:val="1"/>
          <w:color w:val="000000" w:themeColor="text1" w:themeTint="FF" w:themeShade="FF"/>
          <w:sz w:val="20"/>
          <w:szCs w:val="20"/>
        </w:rPr>
        <w:t>14. Eagle Scout Incentives</w:t>
      </w:r>
      <w:r w:rsidRPr="15537F49" w:rsidR="15537F49">
        <w:rPr>
          <w:rFonts w:ascii="Calibri" w:hAnsi="Calibri" w:cs="Calibri"/>
          <w:color w:val="000000" w:themeColor="text1" w:themeTint="FF" w:themeShade="FF"/>
          <w:sz w:val="20"/>
          <w:szCs w:val="20"/>
        </w:rPr>
        <w:t xml:space="preserve">: to encourage the participation of older / highly trained scouts; the weekend campout costs are waived for Troop 54 Eagle Scouts. They do need to pay for any fees charged by the Camp itself. </w:t>
      </w:r>
    </w:p>
    <w:p w:rsidR="006A1F6F" w:rsidP="00242100" w:rsidRDefault="006A1F6F" w14:paraId="2ACE0AAC" w14:textId="77777777">
      <w:pPr>
        <w:pStyle w:val="Heading1"/>
      </w:pPr>
      <w:bookmarkStart w:name="_Toc751454511" w:id="587106123"/>
      <w:r w:rsidR="16AB5318">
        <w:rPr/>
        <w:t>Scout Shop</w:t>
      </w:r>
      <w:bookmarkEnd w:id="587106123"/>
    </w:p>
    <w:p w:rsidR="006A1F6F" w:rsidP="00094EB0" w:rsidRDefault="006A1F6F" w14:paraId="3D7C432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nearest </w:t>
      </w:r>
      <w:r>
        <w:rPr>
          <w:rFonts w:ascii="Calibri" w:hAnsi="Calibri" w:cs="Calibri"/>
          <w:color w:val="0000FF"/>
          <w:sz w:val="20"/>
          <w:szCs w:val="20"/>
        </w:rPr>
        <w:t xml:space="preserve">Scout Shop </w:t>
      </w:r>
      <w:r>
        <w:rPr>
          <w:rFonts w:ascii="Calibri" w:hAnsi="Calibri" w:cs="Calibri"/>
          <w:color w:val="000000"/>
          <w:sz w:val="20"/>
          <w:szCs w:val="20"/>
        </w:rPr>
        <w:t>operated by the Sam Houston Area Council ("SHAC") is at 2225 North Loop West, on the southeast corner of the North Loop (inside the loop) and East T.C. Jester. (</w:t>
      </w:r>
      <w:r>
        <w:rPr>
          <w:rFonts w:ascii="Calibri" w:hAnsi="Calibri" w:cs="Calibri"/>
          <w:color w:val="0000FF"/>
          <w:sz w:val="20"/>
          <w:szCs w:val="20"/>
        </w:rPr>
        <w:t>Google Map</w:t>
      </w:r>
      <w:r>
        <w:rPr>
          <w:rFonts w:ascii="Calibri" w:hAnsi="Calibri" w:cs="Calibri"/>
          <w:color w:val="000000"/>
          <w:sz w:val="20"/>
          <w:szCs w:val="20"/>
        </w:rPr>
        <w:t>)</w:t>
      </w:r>
    </w:p>
    <w:p w:rsidR="006A1F6F" w:rsidP="00242100" w:rsidRDefault="006A1F6F" w14:paraId="314F73D7" w14:textId="77777777">
      <w:pPr>
        <w:pStyle w:val="Heading1"/>
      </w:pPr>
      <w:bookmarkStart w:name="_Toc1476542311" w:id="152527810"/>
      <w:r w:rsidR="16AB5318">
        <w:rPr/>
        <w:t>Scoutmaster and Assistant Scoutmasters</w:t>
      </w:r>
      <w:bookmarkEnd w:id="152527810"/>
    </w:p>
    <w:p w:rsidR="00094EB0" w:rsidP="00094EB0" w:rsidRDefault="006A1F6F" w14:paraId="56B42F72"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Scoutmaster is the adult leader responsible for the image and program of the Troop. The Scoutmaster is appointed by the head of the </w:t>
      </w:r>
      <w:r>
        <w:rPr>
          <w:rFonts w:ascii="Calibri" w:hAnsi="Calibri" w:cs="Calibri"/>
          <w:color w:val="0000FF"/>
          <w:sz w:val="20"/>
          <w:szCs w:val="20"/>
        </w:rPr>
        <w:t xml:space="preserve">chartered organization </w:t>
      </w:r>
      <w:r>
        <w:rPr>
          <w:rFonts w:ascii="Calibri" w:hAnsi="Calibri" w:cs="Calibri"/>
          <w:color w:val="000000"/>
          <w:sz w:val="20"/>
          <w:szCs w:val="20"/>
        </w:rPr>
        <w:t xml:space="preserve">with input from the </w:t>
      </w:r>
      <w:r>
        <w:rPr>
          <w:rFonts w:ascii="Calibri" w:hAnsi="Calibri" w:cs="Calibri"/>
          <w:color w:val="0000FF"/>
          <w:sz w:val="20"/>
          <w:szCs w:val="20"/>
        </w:rPr>
        <w:t>Troop Committee</w:t>
      </w:r>
      <w:r>
        <w:rPr>
          <w:rFonts w:ascii="Calibri" w:hAnsi="Calibri" w:cs="Calibri"/>
          <w:color w:val="000000"/>
          <w:sz w:val="20"/>
          <w:szCs w:val="20"/>
        </w:rPr>
        <w:t xml:space="preserve">. </w:t>
      </w:r>
    </w:p>
    <w:p w:rsidR="00094EB0" w:rsidP="00094EB0" w:rsidRDefault="006A1F6F" w14:paraId="15C3D970"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The Scoutmaster's job is crucial, because the quality of the Scoutmaster's guidance will affect every youth and adult involved in the Troop. </w:t>
      </w:r>
    </w:p>
    <w:p w:rsidR="00094EB0" w:rsidP="00094EB0" w:rsidRDefault="006A1F6F" w14:paraId="6B8FF9E4"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Assistant Scoutmasters are appointed by the Scoutmaster with the approval of both the Troop Committee Chair and the Chartered Organization Representative. </w:t>
      </w:r>
    </w:p>
    <w:p w:rsidR="006A1F6F" w:rsidP="00094EB0" w:rsidRDefault="006A1F6F" w14:paraId="501BD173" w14:textId="15795A75">
      <w:pPr>
        <w:autoSpaceDE w:val="0"/>
        <w:autoSpaceDN w:val="0"/>
        <w:adjustRightInd w:val="0"/>
        <w:spacing w:after="120" w:line="240" w:lineRule="auto"/>
        <w:rPr>
          <w:rFonts w:ascii="Calibri-Italic" w:hAnsi="Calibri-Italic" w:cs="Calibri-Italic"/>
          <w:i/>
          <w:iCs/>
          <w:color w:val="000000"/>
          <w:sz w:val="20"/>
          <w:szCs w:val="20"/>
        </w:rPr>
      </w:pPr>
      <w:r>
        <w:rPr>
          <w:rFonts w:ascii="Calibri" w:hAnsi="Calibri" w:cs="Calibri"/>
          <w:color w:val="000000"/>
          <w:sz w:val="20"/>
          <w:szCs w:val="20"/>
        </w:rPr>
        <w:t xml:space="preserve">Per BSA policy, the Scoutmaster and all Assistant Scoutmasters must successfully complete the required BSA </w:t>
      </w:r>
      <w:r>
        <w:rPr>
          <w:rFonts w:ascii="Calibri" w:hAnsi="Calibri" w:cs="Calibri"/>
          <w:color w:val="0000FF"/>
          <w:sz w:val="20"/>
          <w:szCs w:val="20"/>
        </w:rPr>
        <w:t>training for adult leaders</w:t>
      </w:r>
      <w:r>
        <w:rPr>
          <w:rFonts w:ascii="Calibri" w:hAnsi="Calibri" w:cs="Calibri"/>
          <w:color w:val="000000"/>
          <w:sz w:val="20"/>
          <w:szCs w:val="20"/>
        </w:rPr>
        <w:t>.</w:t>
      </w:r>
    </w:p>
    <w:p w:rsidR="006A1F6F" w:rsidP="00094EB0" w:rsidRDefault="006A1F6F" w14:paraId="563F1A84" w14:textId="2DB049BF">
      <w:pPr>
        <w:autoSpaceDE w:val="0"/>
        <w:autoSpaceDN w:val="0"/>
        <w:adjustRightInd w:val="0"/>
        <w:spacing w:after="120" w:line="240" w:lineRule="auto"/>
        <w:rPr>
          <w:rFonts w:ascii="Calibri-Italic" w:hAnsi="Calibri-Italic" w:cs="Calibri-Italic"/>
          <w:i/>
          <w:iCs/>
          <w:color w:val="000000"/>
          <w:sz w:val="20"/>
          <w:szCs w:val="20"/>
        </w:rPr>
      </w:pPr>
      <w:r>
        <w:rPr>
          <w:rFonts w:ascii="Calibri-Italic" w:hAnsi="Calibri-Italic" w:cs="Calibri-Italic"/>
          <w:i/>
          <w:iCs/>
          <w:color w:val="000000"/>
          <w:sz w:val="20"/>
          <w:szCs w:val="20"/>
        </w:rPr>
        <w:t>See also the "</w:t>
      </w:r>
      <w:r>
        <w:rPr>
          <w:rFonts w:ascii="Calibri-Italic" w:hAnsi="Calibri-Italic" w:cs="Calibri-Italic"/>
          <w:i/>
          <w:iCs/>
          <w:color w:val="0000FF"/>
          <w:sz w:val="20"/>
          <w:szCs w:val="20"/>
        </w:rPr>
        <w:t>Patrol Assistant Scoutmasters ('</w:t>
      </w:r>
      <w:r w:rsidR="00CF7621">
        <w:rPr>
          <w:rFonts w:ascii="Calibri-Italic" w:hAnsi="Calibri-Italic" w:cs="Calibri-Italic"/>
          <w:i/>
          <w:iCs/>
          <w:color w:val="0000FF"/>
          <w:sz w:val="20"/>
          <w:szCs w:val="20"/>
        </w:rPr>
        <w:t>PASM</w:t>
      </w:r>
      <w:r>
        <w:rPr>
          <w:rFonts w:ascii="Calibri-Italic" w:hAnsi="Calibri-Italic" w:cs="Calibri-Italic"/>
          <w:i/>
          <w:iCs/>
          <w:color w:val="0000FF"/>
          <w:sz w:val="20"/>
          <w:szCs w:val="20"/>
        </w:rPr>
        <w:t>s')</w:t>
      </w:r>
      <w:r>
        <w:rPr>
          <w:rFonts w:ascii="Calibri-Italic" w:hAnsi="Calibri-Italic" w:cs="Calibri-Italic"/>
          <w:i/>
          <w:iCs/>
          <w:color w:val="000000"/>
          <w:sz w:val="20"/>
          <w:szCs w:val="20"/>
        </w:rPr>
        <w:t>" section of this Handbook.</w:t>
      </w:r>
    </w:p>
    <w:p w:rsidR="006A1F6F" w:rsidP="00242100" w:rsidRDefault="006A1F6F" w14:paraId="05DC340E" w14:textId="77777777">
      <w:pPr>
        <w:pStyle w:val="Heading1"/>
      </w:pPr>
      <w:bookmarkStart w:name="_Toc1244995646" w:id="709478430"/>
      <w:r w:rsidR="16AB5318">
        <w:rPr/>
        <w:t>Scoutmaster conferences</w:t>
      </w:r>
      <w:bookmarkEnd w:id="709478430"/>
    </w:p>
    <w:p w:rsidR="006A1F6F" w:rsidP="00094EB0" w:rsidRDefault="006A1F6F" w14:paraId="6BC5A95E" w14:textId="0D72934C">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A </w:t>
      </w:r>
      <w:r>
        <w:rPr>
          <w:rFonts w:ascii="Calibri-Bold" w:hAnsi="Calibri-Bold" w:cs="Calibri-Bold"/>
          <w:b/>
          <w:bCs/>
          <w:color w:val="1F497C"/>
          <w:sz w:val="20"/>
          <w:szCs w:val="20"/>
        </w:rPr>
        <w:t xml:space="preserve">"Scoutmaster conference" </w:t>
      </w:r>
      <w:r>
        <w:rPr>
          <w:rFonts w:ascii="Calibri" w:hAnsi="Calibri" w:cs="Calibri"/>
          <w:color w:val="000000"/>
          <w:sz w:val="20"/>
          <w:szCs w:val="20"/>
        </w:rPr>
        <w:t>is a scheduled meeting between a Scout with the Scoutmaster (or an Assistant Scoutmaster designated by the Scoutmaster) to review a Scout's participation in the Troop. Scoutmaster conferences are required for rank advancement and are in the Scoutmaster's discretion for other reasons.</w:t>
      </w:r>
    </w:p>
    <w:p w:rsidR="006A1F6F" w:rsidP="00094EB0" w:rsidRDefault="006A1F6F" w14:paraId="18FF6267" w14:textId="77777777">
      <w:pPr>
        <w:autoSpaceDE w:val="0"/>
        <w:autoSpaceDN w:val="0"/>
        <w:adjustRightInd w:val="0"/>
        <w:spacing w:after="120" w:line="240" w:lineRule="auto"/>
        <w:rPr>
          <w:rFonts w:ascii="Calibri-Bold" w:hAnsi="Calibri-Bold" w:cs="Calibri-Bold"/>
          <w:b/>
          <w:bCs/>
          <w:color w:val="1F497C"/>
          <w:sz w:val="20"/>
          <w:szCs w:val="20"/>
        </w:rPr>
      </w:pPr>
      <w:r>
        <w:rPr>
          <w:rFonts w:ascii="Calibri-Bold" w:hAnsi="Calibri-Bold" w:cs="Calibri-Bold"/>
          <w:b/>
          <w:bCs/>
          <w:color w:val="1F497C"/>
          <w:sz w:val="20"/>
          <w:szCs w:val="20"/>
        </w:rPr>
        <w:t>Procedure:</w:t>
      </w:r>
    </w:p>
    <w:p w:rsidR="006A1F6F" w:rsidP="00094EB0" w:rsidRDefault="006A1F6F" w14:paraId="186EC89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The Scout, not her parents, should arrange all Scoutmaster conferences.</w:t>
      </w:r>
    </w:p>
    <w:p w:rsidR="006A1F6F" w:rsidP="00094EB0" w:rsidRDefault="006A1F6F" w14:paraId="6D11DAB0" w14:textId="16D7498B">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The Scout should appear in full </w:t>
      </w:r>
      <w:r w:rsidR="008B29F5">
        <w:rPr>
          <w:rFonts w:ascii="Calibri" w:hAnsi="Calibri" w:cs="Calibri"/>
          <w:color w:val="000000"/>
          <w:sz w:val="20"/>
          <w:szCs w:val="20"/>
        </w:rPr>
        <w:t>Field (</w:t>
      </w:r>
      <w:r>
        <w:rPr>
          <w:rFonts w:ascii="Calibri" w:hAnsi="Calibri" w:cs="Calibri"/>
          <w:color w:val="000000"/>
          <w:sz w:val="20"/>
          <w:szCs w:val="20"/>
        </w:rPr>
        <w:t>Class A</w:t>
      </w:r>
      <w:r w:rsidR="008B29F5">
        <w:rPr>
          <w:rFonts w:ascii="Calibri" w:hAnsi="Calibri" w:cs="Calibri"/>
          <w:color w:val="000000"/>
          <w:sz w:val="20"/>
          <w:szCs w:val="20"/>
        </w:rPr>
        <w:t>)</w:t>
      </w:r>
      <w:r>
        <w:rPr>
          <w:rFonts w:ascii="Calibri" w:hAnsi="Calibri" w:cs="Calibri"/>
          <w:color w:val="000000"/>
          <w:sz w:val="20"/>
          <w:szCs w:val="20"/>
        </w:rPr>
        <w:t xml:space="preserve"> uniform and merit badge sash</w:t>
      </w:r>
      <w:r w:rsidR="00671B60">
        <w:rPr>
          <w:rFonts w:ascii="Calibri" w:hAnsi="Calibri" w:cs="Calibri"/>
          <w:color w:val="000000"/>
          <w:sz w:val="20"/>
          <w:szCs w:val="20"/>
        </w:rPr>
        <w:t>,</w:t>
      </w:r>
      <w:r>
        <w:rPr>
          <w:rFonts w:ascii="Calibri" w:hAnsi="Calibri" w:cs="Calibri"/>
          <w:color w:val="000000"/>
          <w:sz w:val="20"/>
          <w:szCs w:val="20"/>
        </w:rPr>
        <w:t xml:space="preserve"> if applicable.</w:t>
      </w:r>
    </w:p>
    <w:p w:rsidR="006A1F6F" w:rsidP="00094EB0" w:rsidRDefault="006A1F6F" w14:paraId="60FF749E" w14:textId="2B9E3E83">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 </w:t>
      </w:r>
      <w:r w:rsidRPr="11663A6E" w:rsidR="11663A6E">
        <w:rPr>
          <w:rFonts w:ascii="Calibri-Bold" w:hAnsi="Calibri-Bold" w:cs="Calibri-Bold"/>
          <w:b w:val="1"/>
          <w:bCs w:val="1"/>
          <w:color w:val="1F497C"/>
          <w:sz w:val="20"/>
          <w:szCs w:val="20"/>
        </w:rPr>
        <w:t xml:space="preserve">Scout, Tenderfoot, Second Class, and </w:t>
      </w:r>
      <w:bookmarkStart w:name="_Int_ss7J8gv8" w:id="133477001"/>
      <w:r w:rsidRPr="11663A6E" w:rsidR="11663A6E">
        <w:rPr>
          <w:rFonts w:ascii="Calibri-Bold" w:hAnsi="Calibri-Bold" w:cs="Calibri-Bold"/>
          <w:b w:val="1"/>
          <w:bCs w:val="1"/>
          <w:color w:val="1F497C"/>
          <w:sz w:val="20"/>
          <w:szCs w:val="20"/>
        </w:rPr>
        <w:t>First Class</w:t>
      </w:r>
      <w:bookmarkEnd w:id="133477001"/>
      <w:r w:rsidRPr="11663A6E" w:rsidR="11663A6E">
        <w:rPr>
          <w:rFonts w:ascii="Calibri-Bold" w:hAnsi="Calibri-Bold" w:cs="Calibri-Bold"/>
          <w:b w:val="1"/>
          <w:bCs w:val="1"/>
          <w:color w:val="1F497C"/>
          <w:sz w:val="20"/>
          <w:szCs w:val="20"/>
        </w:rPr>
        <w:t xml:space="preserve"> rank: </w:t>
      </w:r>
      <w:r w:rsidRPr="11663A6E" w:rsidR="11663A6E">
        <w:rPr>
          <w:rFonts w:ascii="Calibri" w:hAnsi="Calibri" w:cs="Calibri"/>
          <w:color w:val="000000" w:themeColor="text1" w:themeTint="FF" w:themeShade="FF"/>
          <w:sz w:val="20"/>
          <w:szCs w:val="20"/>
        </w:rPr>
        <w:t xml:space="preserve">Scoutmaster conferences are conducted by a </w:t>
      </w:r>
      <w:r w:rsidRPr="11663A6E" w:rsidR="11663A6E">
        <w:rPr>
          <w:rFonts w:ascii="Calibri" w:hAnsi="Calibri" w:cs="Calibri"/>
          <w:color w:val="0000FF"/>
          <w:sz w:val="20"/>
          <w:szCs w:val="20"/>
        </w:rPr>
        <w:t xml:space="preserve">PASM </w:t>
      </w:r>
      <w:r w:rsidRPr="11663A6E" w:rsidR="11663A6E">
        <w:rPr>
          <w:rFonts w:ascii="Calibri" w:hAnsi="Calibri" w:cs="Calibri"/>
          <w:color w:val="000000" w:themeColor="text1" w:themeTint="FF" w:themeShade="FF"/>
          <w:sz w:val="20"/>
          <w:szCs w:val="20"/>
        </w:rPr>
        <w:t>assigned to the Scout's patrol</w:t>
      </w:r>
      <w:r w:rsidRPr="11663A6E" w:rsidR="11663A6E">
        <w:rPr>
          <w:rFonts w:ascii="Calibri" w:hAnsi="Calibri" w:cs="Calibri"/>
          <w:color w:val="000000" w:themeColor="text1" w:themeTint="FF" w:themeShade="FF"/>
          <w:sz w:val="20"/>
          <w:szCs w:val="20"/>
        </w:rPr>
        <w:t xml:space="preserve"> or the Scoutmaster</w:t>
      </w:r>
      <w:r w:rsidRPr="11663A6E" w:rsidR="11663A6E">
        <w:rPr>
          <w:rFonts w:ascii="Calibri" w:hAnsi="Calibri" w:cs="Calibri"/>
          <w:color w:val="000000" w:themeColor="text1" w:themeTint="FF" w:themeShade="FF"/>
          <w:sz w:val="20"/>
          <w:szCs w:val="20"/>
        </w:rPr>
        <w:t>.</w:t>
      </w:r>
    </w:p>
    <w:p w:rsidR="006A1F6F" w:rsidP="00094EB0" w:rsidRDefault="006A1F6F" w14:paraId="4329B3C8"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w:t>
      </w:r>
      <w:r>
        <w:rPr>
          <w:rFonts w:ascii="Calibri-Bold" w:hAnsi="Calibri-Bold" w:cs="Calibri-Bold"/>
          <w:b/>
          <w:bCs/>
          <w:color w:val="1F497C"/>
          <w:sz w:val="20"/>
          <w:szCs w:val="20"/>
        </w:rPr>
        <w:t xml:space="preserve">Star or Life rank: </w:t>
      </w:r>
      <w:r>
        <w:rPr>
          <w:rFonts w:ascii="Calibri" w:hAnsi="Calibri" w:cs="Calibri"/>
          <w:color w:val="000000"/>
          <w:sz w:val="20"/>
          <w:szCs w:val="20"/>
        </w:rPr>
        <w:t>The Scout should first review her preparation with her PASM, and then seek a conference with the Scoutmaster or, if authorized by the Scoutmaster, a designated Scoutmaster Emeritus or other Assistant Scoutmaster.</w:t>
      </w:r>
    </w:p>
    <w:p w:rsidR="006A1F6F" w:rsidP="00094EB0" w:rsidRDefault="006A1F6F" w14:paraId="31E2C61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w:t>
      </w:r>
      <w:r>
        <w:rPr>
          <w:rFonts w:ascii="Calibri-Bold" w:hAnsi="Calibri-Bold" w:cs="Calibri-Bold"/>
          <w:b/>
          <w:bCs/>
          <w:color w:val="1F497C"/>
          <w:sz w:val="20"/>
          <w:szCs w:val="20"/>
        </w:rPr>
        <w:t xml:space="preserve">Eagle rank: </w:t>
      </w:r>
      <w:r>
        <w:rPr>
          <w:rFonts w:ascii="Calibri" w:hAnsi="Calibri" w:cs="Calibri"/>
          <w:color w:val="000000"/>
          <w:sz w:val="20"/>
          <w:szCs w:val="20"/>
        </w:rPr>
        <w:t>The Scout should first review her preparation with an Eagle Advisor, then seek a conference with the Scoutmaster.</w:t>
      </w:r>
    </w:p>
    <w:p w:rsidR="006A1F6F" w:rsidP="00094EB0" w:rsidRDefault="006A1F6F" w14:paraId="63D6304D" w14:textId="4C146201">
      <w:pPr>
        <w:autoSpaceDE w:val="0"/>
        <w:autoSpaceDN w:val="0"/>
        <w:adjustRightInd w:val="0"/>
        <w:spacing w:after="120" w:line="240" w:lineRule="auto"/>
        <w:rPr>
          <w:rFonts w:ascii="Calibri" w:hAnsi="Calibri" w:cs="Calibri"/>
          <w:color w:val="0000FF"/>
          <w:sz w:val="20"/>
          <w:szCs w:val="20"/>
        </w:rPr>
      </w:pPr>
      <w:r>
        <w:rPr>
          <w:rFonts w:ascii="Calibri" w:hAnsi="Calibri" w:cs="Calibri"/>
          <w:color w:val="000000"/>
          <w:sz w:val="20"/>
          <w:szCs w:val="20"/>
        </w:rPr>
        <w:t>• If the Scoutmaster agrees that the Scout has completed the advancement requirements, he</w:t>
      </w:r>
      <w:r w:rsidR="006D66F7">
        <w:rPr>
          <w:rFonts w:ascii="Calibri" w:hAnsi="Calibri" w:cs="Calibri"/>
          <w:color w:val="000000"/>
          <w:sz w:val="20"/>
          <w:szCs w:val="20"/>
        </w:rPr>
        <w:t>/she</w:t>
      </w:r>
      <w:r>
        <w:rPr>
          <w:rFonts w:ascii="Calibri" w:hAnsi="Calibri" w:cs="Calibri"/>
          <w:color w:val="000000"/>
          <w:sz w:val="20"/>
          <w:szCs w:val="20"/>
        </w:rPr>
        <w:t xml:space="preserve"> will sign the Scout's Handbook in the place provided, and the </w:t>
      </w:r>
      <w:r>
        <w:rPr>
          <w:rFonts w:ascii="Calibri-Bold" w:hAnsi="Calibri-Bold" w:cs="Calibri-Bold"/>
          <w:b/>
          <w:bCs/>
          <w:color w:val="000000"/>
          <w:sz w:val="20"/>
          <w:szCs w:val="20"/>
        </w:rPr>
        <w:t xml:space="preserve">Scout </w:t>
      </w:r>
      <w:r>
        <w:rPr>
          <w:rFonts w:ascii="Calibri" w:hAnsi="Calibri" w:cs="Calibri"/>
          <w:color w:val="000000"/>
          <w:sz w:val="20"/>
          <w:szCs w:val="20"/>
        </w:rPr>
        <w:t xml:space="preserve">should then promptly seek a </w:t>
      </w:r>
      <w:r>
        <w:rPr>
          <w:rFonts w:ascii="Calibri" w:hAnsi="Calibri" w:cs="Calibri"/>
          <w:color w:val="0000FF"/>
          <w:sz w:val="20"/>
          <w:szCs w:val="20"/>
        </w:rPr>
        <w:t>Board of Review</w:t>
      </w:r>
    </w:p>
    <w:p w:rsidR="006A1F6F" w:rsidP="00242100" w:rsidRDefault="006A1F6F" w14:paraId="6AFE8E90" w14:textId="7F897AA3">
      <w:pPr>
        <w:pStyle w:val="Heading1"/>
      </w:pPr>
      <w:bookmarkStart w:name="_Toc194570197" w:id="1920882770"/>
      <w:r w:rsidR="16AB5318">
        <w:rPr/>
        <w:t>Service projects</w:t>
      </w:r>
      <w:bookmarkEnd w:id="1920882770"/>
    </w:p>
    <w:p w:rsidR="006A1F6F" w:rsidP="00094EB0" w:rsidRDefault="006A1F6F" w14:paraId="42B013D0"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Community service is an integral part of the Scouting program, designed primarily to aid development of character and citizenship. Scouts are required to take part in service projects for at least a specified number of hours for advancement to Tenderfoot, 2</w:t>
      </w:r>
      <w:r w:rsidRPr="00BF43F6">
        <w:rPr>
          <w:rFonts w:ascii="Calibri" w:hAnsi="Calibri" w:cs="Calibri"/>
          <w:color w:val="000000"/>
          <w:sz w:val="20"/>
          <w:szCs w:val="20"/>
          <w:vertAlign w:val="superscript"/>
        </w:rPr>
        <w:t>nd</w:t>
      </w:r>
      <w:r>
        <w:rPr>
          <w:rFonts w:ascii="Calibri" w:hAnsi="Calibri" w:cs="Calibri"/>
          <w:color w:val="000000"/>
          <w:sz w:val="20"/>
          <w:szCs w:val="20"/>
        </w:rPr>
        <w:t xml:space="preserve"> Class,1</w:t>
      </w:r>
      <w:r w:rsidRPr="00BF43F6">
        <w:rPr>
          <w:rFonts w:ascii="Calibri" w:hAnsi="Calibri" w:cs="Calibri"/>
          <w:color w:val="000000"/>
          <w:sz w:val="20"/>
          <w:szCs w:val="20"/>
          <w:vertAlign w:val="superscript"/>
        </w:rPr>
        <w:t>st</w:t>
      </w:r>
      <w:r>
        <w:rPr>
          <w:rFonts w:ascii="Calibri" w:hAnsi="Calibri" w:cs="Calibri"/>
          <w:color w:val="000000"/>
          <w:sz w:val="20"/>
          <w:szCs w:val="20"/>
        </w:rPr>
        <w:t xml:space="preserve"> Class Star and Life ranks. Scouts can earn creditable service hours for these ranks by taking part in any the following:</w:t>
      </w:r>
    </w:p>
    <w:p w:rsidR="006A1F6F" w:rsidP="00094EB0" w:rsidRDefault="006A1F6F" w14:paraId="77F4E2CF"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Troop service </w:t>
      </w:r>
      <w:proofErr w:type="gramStart"/>
      <w:r>
        <w:rPr>
          <w:rFonts w:ascii="Calibri" w:hAnsi="Calibri" w:cs="Calibri"/>
          <w:color w:val="000000"/>
          <w:sz w:val="20"/>
          <w:szCs w:val="20"/>
        </w:rPr>
        <w:t>projects;</w:t>
      </w:r>
      <w:proofErr w:type="gramEnd"/>
    </w:p>
    <w:p w:rsidR="006A1F6F" w:rsidP="00094EB0" w:rsidRDefault="006A1F6F" w14:paraId="08AE0DA6"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Patrol good turns approved in advance by the Patrol Leaders' Council to help qualify a patrol for the National Honor Patrol </w:t>
      </w:r>
      <w:proofErr w:type="gramStart"/>
      <w:r>
        <w:rPr>
          <w:rFonts w:ascii="Calibri" w:hAnsi="Calibri" w:cs="Calibri"/>
          <w:color w:val="000000"/>
          <w:sz w:val="20"/>
          <w:szCs w:val="20"/>
        </w:rPr>
        <w:t>Award;</w:t>
      </w:r>
      <w:proofErr w:type="gramEnd"/>
    </w:p>
    <w:p w:rsidR="006A1F6F" w:rsidP="00094EB0" w:rsidRDefault="006A1F6F" w14:paraId="184E42E5" w14:textId="0B4954C4">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Eagle leadership service projects organized by Scouts who are working on their Eagle rank (</w:t>
      </w:r>
      <w:r>
        <w:rPr>
          <w:rFonts w:ascii="Calibri-Bold" w:hAnsi="Calibri-Bold" w:cs="Calibri-Bold"/>
          <w:b/>
          <w:bCs/>
          <w:color w:val="000000"/>
          <w:sz w:val="20"/>
          <w:szCs w:val="20"/>
        </w:rPr>
        <w:t>participation in Eagle projects is particularly encouraged</w:t>
      </w:r>
      <w:proofErr w:type="gramStart"/>
      <w:r>
        <w:rPr>
          <w:rFonts w:ascii="Calibri" w:hAnsi="Calibri" w:cs="Calibri"/>
          <w:color w:val="000000"/>
          <w:sz w:val="20"/>
          <w:szCs w:val="20"/>
        </w:rPr>
        <w:t>)</w:t>
      </w:r>
      <w:r w:rsidR="00D135A4">
        <w:rPr>
          <w:rFonts w:ascii="Calibri" w:hAnsi="Calibri" w:cs="Calibri"/>
          <w:color w:val="000000"/>
          <w:sz w:val="20"/>
          <w:szCs w:val="20"/>
        </w:rPr>
        <w:t>;</w:t>
      </w:r>
      <w:proofErr w:type="gramEnd"/>
    </w:p>
    <w:p w:rsidR="006A1F6F" w:rsidP="00094EB0" w:rsidRDefault="006A1F6F" w14:paraId="0D68F767"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Order of the Arrow service projects, other than those as part of a Scout’s Ordeal, and</w:t>
      </w:r>
    </w:p>
    <w:p w:rsidR="006A1F6F" w:rsidP="00094EB0" w:rsidRDefault="006A1F6F" w14:paraId="0EE7E457" w14:textId="77777777">
      <w:pPr>
        <w:autoSpaceDE w:val="0"/>
        <w:autoSpaceDN w:val="0"/>
        <w:adjustRightInd w:val="0"/>
        <w:spacing w:after="120" w:line="240" w:lineRule="auto"/>
        <w:rPr>
          <w:rFonts w:ascii="Calibri" w:hAnsi="Calibri" w:cs="Calibri"/>
          <w:color w:val="000000"/>
          <w:sz w:val="20"/>
          <w:szCs w:val="20"/>
        </w:rPr>
      </w:pPr>
      <w:r>
        <w:rPr>
          <w:rFonts w:ascii="SymbolMT" w:hAnsi="SymbolMT" w:cs="SymbolMT"/>
          <w:color w:val="000000"/>
          <w:sz w:val="20"/>
          <w:szCs w:val="20"/>
        </w:rPr>
        <w:t xml:space="preserve">• </w:t>
      </w:r>
      <w:r>
        <w:rPr>
          <w:rFonts w:ascii="Calibri" w:hAnsi="Calibri" w:cs="Calibri"/>
          <w:color w:val="000000"/>
          <w:sz w:val="20"/>
          <w:szCs w:val="20"/>
        </w:rPr>
        <w:t xml:space="preserve">Other service projects, which </w:t>
      </w:r>
      <w:r>
        <w:rPr>
          <w:rFonts w:ascii="Calibri-Bold" w:hAnsi="Calibri-Bold" w:cs="Calibri-Bold"/>
          <w:b/>
          <w:bCs/>
          <w:color w:val="000000"/>
          <w:sz w:val="20"/>
          <w:szCs w:val="20"/>
        </w:rPr>
        <w:t xml:space="preserve">must be approved in advance </w:t>
      </w:r>
      <w:r>
        <w:rPr>
          <w:rFonts w:ascii="Calibri" w:hAnsi="Calibri" w:cs="Calibri"/>
          <w:color w:val="000000"/>
          <w:sz w:val="20"/>
          <w:szCs w:val="20"/>
        </w:rPr>
        <w:t>by the Scoutmaster. Service to the Troop itself, such as cleaning the Troop storage shed, do not qualify as service hours for rank advancement. Scouts should not double count service hours for rank advancement, such as those used for merit badge requirements, 50‐mile awards, school requirements, or church requirements. Announcement of and sign‐ups for service projects generally happen at Troop meetings, by email or Troop newsletter, or via the Troop Website.</w:t>
      </w:r>
    </w:p>
    <w:p w:rsidR="006A1F6F" w:rsidP="00242100" w:rsidRDefault="006A1F6F" w14:paraId="4B366945" w14:textId="2AA1C32E">
      <w:pPr>
        <w:pStyle w:val="Heading1"/>
      </w:pPr>
      <w:bookmarkStart w:name="_Toc1479364295" w:id="1032721394"/>
      <w:r w:rsidR="16AB5318">
        <w:rPr/>
        <w:t>Summer camp</w:t>
      </w:r>
      <w:bookmarkEnd w:id="1032721394"/>
    </w:p>
    <w:p w:rsidR="006A1F6F" w:rsidP="00094EB0" w:rsidRDefault="006A1F6F" w14:paraId="01716A97"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Summer camp is a great time for advancement and practicing the patrol method. Often our Scouts have their greatest leadership experiences and earn memories for a lifetime at our summer camps.</w:t>
      </w:r>
    </w:p>
    <w:p w:rsidR="006A1F6F" w:rsidP="00094EB0" w:rsidRDefault="006A1F6F" w14:paraId="7712D342"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Troop 54 sponsored summer camps are those approved in advance by the Troop Committee.</w:t>
      </w:r>
    </w:p>
    <w:p w:rsidR="006A1F6F" w:rsidP="00094EB0" w:rsidRDefault="006A1F6F" w14:paraId="283F71DB" w14:textId="6C3613F0">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 Registration for summer camps is open to all Troop 54 Scouts who meet the age and experience eligibility requirements for the </w:t>
      </w:r>
      <w:r w:rsidR="00D135A4">
        <w:rPr>
          <w:rFonts w:ascii="Calibri" w:hAnsi="Calibri" w:cs="Calibri"/>
          <w:color w:val="000000"/>
          <w:sz w:val="20"/>
          <w:szCs w:val="20"/>
        </w:rPr>
        <w:t>program</w:t>
      </w:r>
      <w:r>
        <w:rPr>
          <w:rFonts w:ascii="Calibri" w:hAnsi="Calibri" w:cs="Calibri"/>
          <w:color w:val="000000"/>
          <w:sz w:val="20"/>
          <w:szCs w:val="20"/>
        </w:rPr>
        <w:t>.</w:t>
      </w:r>
    </w:p>
    <w:p w:rsidR="006A1F6F" w:rsidP="00094EB0" w:rsidRDefault="006A1F6F" w14:paraId="24FFACB6" w14:textId="77777777">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 Registration is sometimes limited in number, in which case it is "first‐come, first‐served" among Troop 54 Scouts who are eligible.</w:t>
      </w:r>
    </w:p>
    <w:p w:rsidR="15537F49" w:rsidP="15537F49" w:rsidRDefault="15537F49" w14:paraId="770DA33A" w14:textId="5DA1684F">
      <w:pPr>
        <w:spacing w:after="120" w:line="240" w:lineRule="auto"/>
        <w:rPr>
          <w:rFonts w:ascii="Cambria-Bold" w:hAnsi="Cambria-Bold" w:cs="Cambria-Bold"/>
          <w:b w:val="1"/>
          <w:bCs w:val="1"/>
          <w:color w:val="1F497C"/>
        </w:rPr>
      </w:pPr>
    </w:p>
    <w:p w:rsidR="006A1F6F" w:rsidP="00094EB0" w:rsidRDefault="79FB769B" w14:paraId="18CCA60A" w14:textId="140756C7">
      <w:pPr>
        <w:autoSpaceDE w:val="0"/>
        <w:autoSpaceDN w:val="0"/>
        <w:adjustRightInd w:val="0"/>
        <w:spacing w:after="120" w:line="240" w:lineRule="auto"/>
        <w:rPr>
          <w:rFonts w:ascii="Calibri" w:hAnsi="Calibri" w:cs="Calibri"/>
          <w:color w:val="000000"/>
          <w:sz w:val="20"/>
          <w:szCs w:val="20"/>
        </w:rPr>
      </w:pPr>
      <w:r w:rsidRPr="15537F49" w:rsidR="15537F49">
        <w:rPr>
          <w:rFonts w:ascii="Cambria-Bold" w:hAnsi="Cambria-Bold" w:cs="Cambria-Bold"/>
          <w:b w:val="1"/>
          <w:bCs w:val="1"/>
          <w:color w:val="1F497C"/>
        </w:rPr>
        <w:t>"Merit badge" camps</w:t>
      </w:r>
      <w:r>
        <w:br/>
      </w:r>
      <w:r w:rsidRPr="15537F49" w:rsidR="15537F49">
        <w:rPr>
          <w:rFonts w:ascii="Calibri" w:hAnsi="Calibri" w:cs="Calibri"/>
          <w:color w:val="000000" w:themeColor="text1" w:themeTint="FF" w:themeShade="FF"/>
          <w:sz w:val="20"/>
          <w:szCs w:val="20"/>
        </w:rPr>
        <w:t xml:space="preserve">The Troop schedules at least one summer camp at a "residence" camp geared toward First Class advancement and merit badge work. An example of such a camp is the Sam Houston Area Council's Camp Strake near Cold Spring in east Texas. </w:t>
      </w:r>
      <w:r w:rsidRPr="15537F49" w:rsidR="15537F49">
        <w:rPr>
          <w:rFonts w:ascii="Calibri-Bold" w:hAnsi="Calibri-Bold" w:cs="Calibri-Bold"/>
          <w:b w:val="1"/>
          <w:bCs w:val="1"/>
          <w:color w:val="000000" w:themeColor="text1" w:themeTint="FF" w:themeShade="FF"/>
          <w:sz w:val="20"/>
          <w:szCs w:val="20"/>
        </w:rPr>
        <w:t xml:space="preserve">It is particularly important for new Scouts to attend a merit badge summer camp, </w:t>
      </w:r>
      <w:r w:rsidRPr="15537F49" w:rsidR="15537F49">
        <w:rPr>
          <w:rFonts w:ascii="Calibri" w:hAnsi="Calibri" w:cs="Calibri"/>
          <w:color w:val="000000" w:themeColor="text1" w:themeTint="FF" w:themeShade="FF"/>
          <w:sz w:val="20"/>
          <w:szCs w:val="20"/>
        </w:rPr>
        <w:t xml:space="preserve">although Scout of any age can benefit. Excellent facilities are </w:t>
      </w:r>
      <w:r w:rsidRPr="15537F49" w:rsidR="15537F49">
        <w:rPr>
          <w:rFonts w:ascii="Calibri" w:hAnsi="Calibri" w:cs="Calibri"/>
          <w:color w:val="000000" w:themeColor="text1" w:themeTint="FF" w:themeShade="FF"/>
          <w:sz w:val="20"/>
          <w:szCs w:val="20"/>
        </w:rPr>
        <w:t>provided</w:t>
      </w:r>
      <w:r w:rsidRPr="15537F49" w:rsidR="15537F49">
        <w:rPr>
          <w:rFonts w:ascii="Calibri" w:hAnsi="Calibri" w:cs="Calibri"/>
          <w:color w:val="000000" w:themeColor="text1" w:themeTint="FF" w:themeShade="FF"/>
          <w:sz w:val="20"/>
          <w:szCs w:val="20"/>
        </w:rPr>
        <w:t xml:space="preserve"> for difficult‐to‐obtain merit badges such as Swimming, Canoeing, Rowing, Lifesaving, Environmental Science, and several others. Attendance at summer camp may require </w:t>
      </w:r>
      <w:r w:rsidRPr="15537F49" w:rsidR="15537F49">
        <w:rPr>
          <w:rFonts w:ascii="Calibri" w:hAnsi="Calibri" w:cs="Calibri"/>
          <w:color w:val="000000" w:themeColor="text1" w:themeTint="FF" w:themeShade="FF"/>
          <w:sz w:val="20"/>
          <w:szCs w:val="20"/>
        </w:rPr>
        <w:t>additional</w:t>
      </w:r>
      <w:r w:rsidRPr="15537F49" w:rsidR="15537F49">
        <w:rPr>
          <w:rFonts w:ascii="Calibri" w:hAnsi="Calibri" w:cs="Calibri"/>
          <w:color w:val="000000" w:themeColor="text1" w:themeTint="FF" w:themeShade="FF"/>
          <w:sz w:val="20"/>
          <w:szCs w:val="20"/>
        </w:rPr>
        <w:t xml:space="preserve"> or updated medical forms, including a doctor’s exam for the BSA Medical Form Part C.</w:t>
      </w:r>
    </w:p>
    <w:p w:rsidR="006A1F6F" w:rsidP="00094EB0" w:rsidRDefault="00272132" w14:paraId="74CE37EB" w14:textId="1263BC13">
      <w:pPr>
        <w:autoSpaceDE w:val="0"/>
        <w:autoSpaceDN w:val="0"/>
        <w:adjustRightInd w:val="0"/>
        <w:spacing w:after="120" w:line="240" w:lineRule="auto"/>
        <w:rPr>
          <w:rFonts w:ascii="Cambria-Bold" w:hAnsi="Cambria-Bold" w:cs="Cambria-Bold"/>
          <w:b w:val="1"/>
          <w:bCs w:val="1"/>
          <w:color w:val="1F497C"/>
        </w:rPr>
      </w:pPr>
      <w:r w:rsidRPr="15537F49" w:rsidR="15537F49">
        <w:rPr>
          <w:rFonts w:ascii="Cambria-Bold" w:hAnsi="Cambria-Bold" w:cs="Cambria-Bold"/>
          <w:b w:val="1"/>
          <w:bCs w:val="1"/>
          <w:color w:val="1F497C"/>
        </w:rPr>
        <w:t>“</w:t>
      </w:r>
      <w:bookmarkStart w:name="_Int_XuDFhsh0" w:id="241700154"/>
      <w:r w:rsidRPr="15537F49" w:rsidR="15537F49">
        <w:rPr>
          <w:rFonts w:ascii="Cambria-Bold" w:hAnsi="Cambria-Bold" w:cs="Cambria-Bold"/>
          <w:b w:val="1"/>
          <w:bCs w:val="1"/>
          <w:color w:val="1F497C"/>
        </w:rPr>
        <w:t>High-adventure</w:t>
      </w:r>
      <w:bookmarkEnd w:id="241700154"/>
      <w:r w:rsidRPr="15537F49" w:rsidR="15537F49">
        <w:rPr>
          <w:rFonts w:ascii="Cambria-Bold" w:hAnsi="Cambria-Bold" w:cs="Cambria-Bold"/>
          <w:b w:val="1"/>
          <w:bCs w:val="1"/>
          <w:color w:val="1F497C"/>
        </w:rPr>
        <w:t>” camps</w:t>
      </w:r>
    </w:p>
    <w:p w:rsidR="00D84CC3" w:rsidP="00094EB0" w:rsidRDefault="79FB769B" w14:paraId="3119D4B5" w14:textId="05161F78">
      <w:pPr>
        <w:autoSpaceDE w:val="0"/>
        <w:autoSpaceDN w:val="0"/>
        <w:adjustRightInd w:val="0"/>
        <w:spacing w:after="120" w:line="240" w:lineRule="auto"/>
        <w:rPr>
          <w:rFonts w:ascii="Calibri" w:hAnsi="Calibri" w:cs="Calibri"/>
          <w:color w:val="000000" w:themeColor="text1"/>
          <w:sz w:val="20"/>
          <w:szCs w:val="20"/>
        </w:rPr>
      </w:pPr>
      <w:r w:rsidRPr="15537F49" w:rsidR="15537F49">
        <w:rPr>
          <w:rFonts w:ascii="Calibri" w:hAnsi="Calibri" w:cs="Calibri"/>
          <w:color w:val="000000" w:themeColor="text1" w:themeTint="FF" w:themeShade="FF"/>
          <w:sz w:val="20"/>
          <w:szCs w:val="20"/>
        </w:rPr>
        <w:t xml:space="preserve">The Troop schedules outstanding high‐adventure programs every summer, including backpacking treks and often sailing, kayaking, climbing, and other wilderness trips.  Ideally this includes trips to Philmont Scout Ranch in New Mexico for a two‐week wilderness backpacking experience. Other camping adventures for older Scouts may involve the BSA Sea Base in Florida; Northern Tier High Adventure Base; canoeing for ten days in Maine; or backpacking in Colorado and Montana; or even Alaska above the Arctic Circle. Troop 54 engages in a variety of these programs every year </w:t>
      </w:r>
    </w:p>
    <w:p w:rsidR="006A1F6F" w:rsidP="00094EB0" w:rsidRDefault="79FB769B" w14:paraId="26442264" w14:textId="54DDA1A4">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00" w:themeColor="text1" w:themeTint="FF" w:themeShade="FF"/>
          <w:sz w:val="20"/>
          <w:szCs w:val="20"/>
        </w:rPr>
        <w:t>Many of these “</w:t>
      </w:r>
      <w:bookmarkStart w:name="_Int_EVTwj6zE" w:id="52206395"/>
      <w:r w:rsidRPr="15537F49" w:rsidR="15537F49">
        <w:rPr>
          <w:rFonts w:ascii="Calibri" w:hAnsi="Calibri" w:cs="Calibri"/>
          <w:color w:val="000000" w:themeColor="text1" w:themeTint="FF" w:themeShade="FF"/>
          <w:sz w:val="20"/>
          <w:szCs w:val="20"/>
        </w:rPr>
        <w:t>high-adventure</w:t>
      </w:r>
      <w:bookmarkEnd w:id="52206395"/>
      <w:r w:rsidRPr="15537F49" w:rsidR="15537F49">
        <w:rPr>
          <w:rFonts w:ascii="Calibri" w:hAnsi="Calibri" w:cs="Calibri"/>
          <w:color w:val="000000" w:themeColor="text1" w:themeTint="FF" w:themeShade="FF"/>
          <w:sz w:val="20"/>
          <w:szCs w:val="20"/>
        </w:rPr>
        <w:t xml:space="preserve">” camps require that the Scout meet the relevant age limit and sometimes a minimum weight requirement by the program start date. The age minimum for high‐adventure camps is </w:t>
      </w:r>
      <w:r w:rsidRPr="15537F49" w:rsidR="15537F49">
        <w:rPr>
          <w:rFonts w:ascii="Calibri" w:hAnsi="Calibri" w:cs="Calibri"/>
          <w:color w:val="000000" w:themeColor="text1" w:themeTint="FF" w:themeShade="FF"/>
          <w:sz w:val="20"/>
          <w:szCs w:val="20"/>
        </w:rPr>
        <w:t>generally 13</w:t>
      </w:r>
      <w:r w:rsidRPr="15537F49" w:rsidR="15537F49">
        <w:rPr>
          <w:rFonts w:ascii="Calibri" w:hAnsi="Calibri" w:cs="Calibri"/>
          <w:color w:val="000000" w:themeColor="text1" w:themeTint="FF" w:themeShade="FF"/>
          <w:sz w:val="20"/>
          <w:szCs w:val="20"/>
        </w:rPr>
        <w:t xml:space="preserve"> or 14 (for Philmont it is 14). Attendance at high adventure camp may require new or </w:t>
      </w:r>
      <w:r w:rsidRPr="15537F49" w:rsidR="15537F49">
        <w:rPr>
          <w:rFonts w:ascii="Calibri" w:hAnsi="Calibri" w:cs="Calibri"/>
          <w:color w:val="000000" w:themeColor="text1" w:themeTint="FF" w:themeShade="FF"/>
          <w:sz w:val="20"/>
          <w:szCs w:val="20"/>
        </w:rPr>
        <w:t>additional</w:t>
      </w:r>
      <w:r w:rsidRPr="15537F49" w:rsidR="15537F49">
        <w:rPr>
          <w:rFonts w:ascii="Calibri" w:hAnsi="Calibri" w:cs="Calibri"/>
          <w:color w:val="000000" w:themeColor="text1" w:themeTint="FF" w:themeShade="FF"/>
          <w:sz w:val="20"/>
          <w:szCs w:val="20"/>
        </w:rPr>
        <w:t xml:space="preserve"> medical forms.</w:t>
      </w:r>
    </w:p>
    <w:p w:rsidR="006A1F6F" w:rsidP="00094EB0" w:rsidRDefault="006A1F6F" w14:paraId="49FD50C7" w14:textId="77777777">
      <w:pPr>
        <w:autoSpaceDE w:val="0"/>
        <w:autoSpaceDN w:val="0"/>
        <w:adjustRightInd w:val="0"/>
        <w:spacing w:after="120" w:line="240" w:lineRule="auto"/>
        <w:rPr>
          <w:rFonts w:ascii="Cambria-Bold" w:hAnsi="Cambria-Bold" w:cs="Cambria-Bold"/>
          <w:b/>
          <w:bCs/>
          <w:color w:val="1F497C"/>
        </w:rPr>
      </w:pPr>
      <w:r>
        <w:rPr>
          <w:rFonts w:ascii="Cambria-Bold" w:hAnsi="Cambria-Bold" w:cs="Cambria-Bold"/>
          <w:b/>
          <w:bCs/>
          <w:color w:val="1F497C"/>
        </w:rPr>
        <w:t>Adult participation in summer camps</w:t>
      </w:r>
    </w:p>
    <w:p w:rsidR="006A1F6F" w:rsidP="00094EB0" w:rsidRDefault="24CB4E74" w14:paraId="1610CE91" w14:textId="3A439EA1">
      <w:pPr>
        <w:autoSpaceDE w:val="0"/>
        <w:autoSpaceDN w:val="0"/>
        <w:adjustRightInd w:val="0"/>
        <w:spacing w:after="120" w:line="240" w:lineRule="auto"/>
        <w:rPr>
          <w:rFonts w:ascii="Calibri" w:hAnsi="Calibri" w:cs="Calibri"/>
          <w:color w:val="000000"/>
          <w:sz w:val="20"/>
          <w:szCs w:val="20"/>
        </w:rPr>
      </w:pPr>
      <w:r w:rsidRPr="24CB4E74">
        <w:rPr>
          <w:rFonts w:ascii="Calibri" w:hAnsi="Calibri" w:cs="Calibri"/>
          <w:color w:val="000000" w:themeColor="text1"/>
          <w:sz w:val="20"/>
          <w:szCs w:val="20"/>
        </w:rPr>
        <w:t xml:space="preserve">New and experienced adult leaders are always needed for summer camps. Merit badge camps are a wonderful opportunity for adults new to the Troop who have completed the required training to "break-in" by spending a week camping with a portion of the Troop. Adult registration for summer camps works differently than for our Scouts. Adults who wish to attend summer camps with the Troop should be aware of the following: </w:t>
      </w:r>
    </w:p>
    <w:p w:rsidR="006A1F6F" w:rsidP="00094EB0" w:rsidRDefault="006A1F6F" w14:paraId="1DD15636"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1. All adults attending summer camp are required to complete </w:t>
      </w:r>
      <w:r>
        <w:rPr>
          <w:rFonts w:ascii="Calibri" w:hAnsi="Calibri" w:cs="Calibri"/>
          <w:color w:val="0000FF"/>
          <w:sz w:val="20"/>
          <w:szCs w:val="20"/>
        </w:rPr>
        <w:t>adult leader training</w:t>
      </w:r>
      <w:r>
        <w:rPr>
          <w:rFonts w:ascii="Calibri" w:hAnsi="Calibri" w:cs="Calibri"/>
          <w:color w:val="000000"/>
          <w:sz w:val="20"/>
          <w:szCs w:val="20"/>
        </w:rPr>
        <w:t xml:space="preserve">. </w:t>
      </w:r>
    </w:p>
    <w:p w:rsidR="006A1F6F" w:rsidP="00094EB0" w:rsidRDefault="006A1F6F" w14:paraId="02E51EAD"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2. Selection of adult leaders for our summer‐camp programs is up to the Scoutmaster, with the advice and consent of the Troop Committee Chair.</w:t>
      </w:r>
    </w:p>
    <w:p w:rsidR="006A1F6F" w:rsidP="24CB4E74" w:rsidRDefault="24CB4E74" w14:paraId="2AD68A25" w14:textId="2E895617">
      <w:pPr>
        <w:autoSpaceDE w:val="0"/>
        <w:autoSpaceDN w:val="0"/>
        <w:adjustRightInd w:val="0"/>
        <w:spacing w:after="120" w:line="240" w:lineRule="auto"/>
        <w:rPr>
          <w:rFonts w:ascii="Calibri" w:hAnsi="Calibri" w:cs="Calibri"/>
          <w:color w:val="000000"/>
          <w:sz w:val="20"/>
          <w:szCs w:val="20"/>
        </w:rPr>
      </w:pPr>
      <w:r w:rsidRPr="24CB4E74">
        <w:rPr>
          <w:rFonts w:ascii="Calibri" w:hAnsi="Calibri" w:cs="Calibri"/>
          <w:color w:val="000000" w:themeColor="text1"/>
          <w:sz w:val="20"/>
          <w:szCs w:val="20"/>
        </w:rPr>
        <w:t xml:space="preserve">3. The Troop endeavors to find summer camp leaders that understand and accept the responsibility of providing a safe environment for Scouts and can also guide a </w:t>
      </w:r>
      <w:r w:rsidRPr="24CB4E74">
        <w:rPr>
          <w:rFonts w:ascii="Calibri-Bold" w:hAnsi="Calibri-Bold" w:cs="Calibri-Bold"/>
          <w:b/>
          <w:bCs/>
          <w:color w:val="000000" w:themeColor="text1"/>
          <w:sz w:val="20"/>
          <w:szCs w:val="20"/>
        </w:rPr>
        <w:t>Scout</w:t>
      </w:r>
      <w:r w:rsidRPr="24CB4E74">
        <w:rPr>
          <w:rFonts w:ascii="Cambria Math" w:hAnsi="Cambria Math" w:cs="Cambria Math"/>
          <w:b/>
          <w:bCs/>
          <w:color w:val="000000" w:themeColor="text1"/>
          <w:sz w:val="20"/>
          <w:szCs w:val="20"/>
        </w:rPr>
        <w:t>‐</w:t>
      </w:r>
      <w:r w:rsidRPr="24CB4E74">
        <w:rPr>
          <w:rFonts w:ascii="Calibri-Bold" w:hAnsi="Calibri-Bold" w:cs="Calibri-Bold"/>
          <w:b/>
          <w:bCs/>
          <w:color w:val="000000" w:themeColor="text1"/>
          <w:sz w:val="20"/>
          <w:szCs w:val="20"/>
        </w:rPr>
        <w:t xml:space="preserve">led </w:t>
      </w:r>
      <w:r w:rsidRPr="24CB4E74">
        <w:rPr>
          <w:rFonts w:ascii="Calibri" w:hAnsi="Calibri" w:cs="Calibri"/>
          <w:color w:val="000000" w:themeColor="text1"/>
          <w:sz w:val="20"/>
          <w:szCs w:val="20"/>
        </w:rPr>
        <w:t>contingent;</w:t>
      </w:r>
      <w:r w:rsidRPr="24CB4E74">
        <w:rPr>
          <w:rFonts w:ascii="Calibri" w:hAnsi="Calibri" w:cs="Calibri"/>
          <w:color w:val="000000" w:themeColor="text1"/>
          <w:sz w:val="14"/>
          <w:szCs w:val="14"/>
        </w:rPr>
        <w:t xml:space="preserve"> </w:t>
      </w:r>
      <w:r w:rsidRPr="24CB4E74">
        <w:rPr>
          <w:rFonts w:ascii="Calibri" w:hAnsi="Calibri" w:cs="Calibri"/>
          <w:color w:val="000000" w:themeColor="text1"/>
          <w:sz w:val="20"/>
          <w:szCs w:val="20"/>
        </w:rPr>
        <w:t>while being able to effectively respond to emergencies; and know the applicable BSA standards and commit to following them.  Adult leaders for summer camp must agree to demonstrate the principles of the Scout Oath and Law as they represent the Troop for our Scouts and many others at camp and during transit.</w:t>
      </w:r>
    </w:p>
    <w:p w:rsidR="006A1F6F" w:rsidP="00094EB0" w:rsidRDefault="006A1F6F" w14:paraId="037E893C"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4. The Troop usually receives a limited number of slots for high‐adventure programs. We try to fill those slots with the maximum number of Scouts and the minimum number of qualified adults needed for a safe outing.</w:t>
      </w:r>
    </w:p>
    <w:p w:rsidR="006A1F6F" w:rsidP="00094EB0" w:rsidRDefault="006A1F6F" w14:paraId="28637A78"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5. Payment of deposits is required for adults, as it is for Scouts. Payment of a deposit does</w:t>
      </w:r>
      <w:r>
        <w:rPr>
          <w:rFonts w:ascii="Calibri-Bold" w:hAnsi="Calibri-Bold" w:cs="Calibri-Bold"/>
          <w:b/>
          <w:bCs/>
          <w:color w:val="000000"/>
          <w:sz w:val="20"/>
          <w:szCs w:val="20"/>
        </w:rPr>
        <w:t xml:space="preserve"> not </w:t>
      </w:r>
      <w:r>
        <w:rPr>
          <w:rFonts w:ascii="Calibri" w:hAnsi="Calibri" w:cs="Calibri"/>
          <w:color w:val="000000"/>
          <w:sz w:val="20"/>
          <w:szCs w:val="20"/>
        </w:rPr>
        <w:t>guarantee a slot for a particular adult (if the adult is not selected to participate, the Troop will refund the deposit).</w:t>
      </w:r>
    </w:p>
    <w:p w:rsidR="006A1F6F" w:rsidP="00094EB0" w:rsidRDefault="006A1F6F" w14:paraId="0B5E25DD" w14:textId="14DC26D6">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6. Adult participation in summer camps is </w:t>
      </w:r>
      <w:r>
        <w:rPr>
          <w:rFonts w:ascii="Calibri-Bold" w:hAnsi="Calibri-Bold" w:cs="Calibri-Bold"/>
          <w:b/>
          <w:bCs/>
          <w:color w:val="000000"/>
          <w:sz w:val="20"/>
          <w:szCs w:val="20"/>
        </w:rPr>
        <w:t xml:space="preserve">not </w:t>
      </w:r>
      <w:r>
        <w:rPr>
          <w:rFonts w:ascii="Calibri" w:hAnsi="Calibri" w:cs="Calibri"/>
          <w:color w:val="000000"/>
          <w:sz w:val="20"/>
          <w:szCs w:val="20"/>
        </w:rPr>
        <w:t xml:space="preserve">first‐come, first‐served; it is a privilege, not a right. </w:t>
      </w:r>
      <w:r w:rsidR="0092742B">
        <w:rPr>
          <w:rFonts w:ascii="Calibri" w:hAnsi="Calibri" w:cs="Calibri"/>
          <w:color w:val="000000"/>
          <w:sz w:val="20"/>
          <w:szCs w:val="20"/>
        </w:rPr>
        <w:t>Adult‐leader selection, e</w:t>
      </w:r>
      <w:r>
        <w:rPr>
          <w:rFonts w:ascii="Calibri" w:hAnsi="Calibri" w:cs="Calibri"/>
          <w:color w:val="000000"/>
          <w:sz w:val="20"/>
          <w:szCs w:val="20"/>
        </w:rPr>
        <w:t xml:space="preserve">specially for high‐adventure programs, </w:t>
      </w:r>
      <w:proofErr w:type="gramStart"/>
      <w:r>
        <w:rPr>
          <w:rFonts w:ascii="Calibri" w:hAnsi="Calibri" w:cs="Calibri"/>
          <w:color w:val="000000"/>
          <w:sz w:val="20"/>
          <w:szCs w:val="20"/>
        </w:rPr>
        <w:t>takes into account</w:t>
      </w:r>
      <w:proofErr w:type="gramEnd"/>
      <w:r>
        <w:rPr>
          <w:rFonts w:ascii="Calibri" w:hAnsi="Calibri" w:cs="Calibri"/>
          <w:color w:val="000000"/>
          <w:sz w:val="20"/>
          <w:szCs w:val="20"/>
        </w:rPr>
        <w:t xml:space="preserve"> such factors as the following:</w:t>
      </w:r>
    </w:p>
    <w:p w:rsidR="006A1F6F" w:rsidP="00094EB0" w:rsidRDefault="24CB4E74" w14:paraId="35DF41B6" w14:textId="77777777">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 xml:space="preserve">a. Completion of all </w:t>
      </w:r>
      <w:r w:rsidRPr="24CB4E74">
        <w:rPr>
          <w:rFonts w:ascii="Calibri" w:hAnsi="Calibri" w:cs="Calibri"/>
          <w:color w:val="0000FF"/>
          <w:sz w:val="20"/>
          <w:szCs w:val="20"/>
        </w:rPr>
        <w:t xml:space="preserve">training </w:t>
      </w:r>
      <w:r w:rsidRPr="24CB4E74">
        <w:rPr>
          <w:rFonts w:ascii="Calibri" w:hAnsi="Calibri" w:cs="Calibri"/>
          <w:color w:val="000000" w:themeColor="text1"/>
          <w:sz w:val="20"/>
          <w:szCs w:val="20"/>
        </w:rPr>
        <w:t xml:space="preserve">required to be an Assistant </w:t>
      </w:r>
      <w:proofErr w:type="gramStart"/>
      <w:r w:rsidRPr="24CB4E74">
        <w:rPr>
          <w:rFonts w:ascii="Calibri" w:hAnsi="Calibri" w:cs="Calibri"/>
          <w:color w:val="000000" w:themeColor="text1"/>
          <w:sz w:val="20"/>
          <w:szCs w:val="20"/>
        </w:rPr>
        <w:t>Scoutmaster;</w:t>
      </w:r>
      <w:proofErr w:type="gramEnd"/>
    </w:p>
    <w:p w:rsidR="006A1F6F" w:rsidP="00094EB0" w:rsidRDefault="24CB4E74" w14:paraId="50E8C652" w14:textId="358AF95D">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 xml:space="preserve">b. Commitment to live and act in accordance with the Scout Oath and Scout Law. Active and regular participation in the Troop's monthly camping </w:t>
      </w:r>
      <w:proofErr w:type="gramStart"/>
      <w:r w:rsidRPr="24CB4E74">
        <w:rPr>
          <w:rFonts w:ascii="Calibri" w:hAnsi="Calibri" w:cs="Calibri"/>
          <w:color w:val="000000" w:themeColor="text1"/>
          <w:sz w:val="20"/>
          <w:szCs w:val="20"/>
        </w:rPr>
        <w:t>program;</w:t>
      </w:r>
      <w:proofErr w:type="gramEnd"/>
    </w:p>
    <w:p w:rsidR="006A1F6F" w:rsidP="00094EB0" w:rsidRDefault="24CB4E74" w14:paraId="0D0D2483" w14:textId="2CCB4A88">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 xml:space="preserve">d. Any prior participation in Troop 54 summer </w:t>
      </w:r>
      <w:proofErr w:type="gramStart"/>
      <w:r w:rsidRPr="24CB4E74">
        <w:rPr>
          <w:rFonts w:ascii="Calibri" w:hAnsi="Calibri" w:cs="Calibri"/>
          <w:color w:val="000000" w:themeColor="text1"/>
          <w:sz w:val="20"/>
          <w:szCs w:val="20"/>
        </w:rPr>
        <w:t>camps;</w:t>
      </w:r>
      <w:proofErr w:type="gramEnd"/>
    </w:p>
    <w:p w:rsidR="006A1F6F" w:rsidP="00094EB0" w:rsidRDefault="24CB4E74" w14:paraId="4C3E7E92" w14:textId="0DF7026D">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 xml:space="preserve">e. Demonstrated competence and training in skills desirable for the particular high adventure program, for example, Wilderness First Aid; Leave No Trace; First Aid / CPR, BSA or American Red Cross Lifeguard; whitewater </w:t>
      </w:r>
      <w:proofErr w:type="gramStart"/>
      <w:r w:rsidRPr="24CB4E74">
        <w:rPr>
          <w:rFonts w:ascii="Calibri" w:hAnsi="Calibri" w:cs="Calibri"/>
          <w:color w:val="000000" w:themeColor="text1"/>
          <w:sz w:val="20"/>
          <w:szCs w:val="20"/>
        </w:rPr>
        <w:t>canoeing;</w:t>
      </w:r>
      <w:proofErr w:type="gramEnd"/>
    </w:p>
    <w:p w:rsidR="006A1F6F" w:rsidP="00094EB0" w:rsidRDefault="24CB4E74" w14:paraId="148A7DBC" w14:textId="5824B9DB">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 xml:space="preserve">f. Regular, successful prior experience as an </w:t>
      </w:r>
      <w:r w:rsidRPr="24CB4E74">
        <w:rPr>
          <w:rFonts w:ascii="Calibri" w:hAnsi="Calibri" w:cs="Calibri"/>
          <w:color w:val="0000FF"/>
          <w:sz w:val="20"/>
          <w:szCs w:val="20"/>
        </w:rPr>
        <w:t xml:space="preserve">Assistant </w:t>
      </w:r>
      <w:proofErr w:type="gramStart"/>
      <w:r w:rsidRPr="24CB4E74">
        <w:rPr>
          <w:rFonts w:ascii="Calibri" w:hAnsi="Calibri" w:cs="Calibri"/>
          <w:color w:val="0000FF"/>
          <w:sz w:val="20"/>
          <w:szCs w:val="20"/>
        </w:rPr>
        <w:t>Scoutmaster</w:t>
      </w:r>
      <w:r w:rsidRPr="24CB4E74">
        <w:rPr>
          <w:rFonts w:ascii="Calibri" w:hAnsi="Calibri" w:cs="Calibri"/>
          <w:color w:val="000000" w:themeColor="text1"/>
          <w:sz w:val="20"/>
          <w:szCs w:val="20"/>
        </w:rPr>
        <w:t>;</w:t>
      </w:r>
      <w:proofErr w:type="gramEnd"/>
    </w:p>
    <w:p w:rsidR="006A1F6F" w:rsidP="00094EB0" w:rsidRDefault="24CB4E74" w14:paraId="20064ED8" w14:textId="13FAF17C">
      <w:pPr>
        <w:autoSpaceDE w:val="0"/>
        <w:autoSpaceDN w:val="0"/>
        <w:adjustRightInd w:val="0"/>
        <w:spacing w:after="120" w:line="240" w:lineRule="auto"/>
        <w:ind w:left="720"/>
        <w:rPr>
          <w:rFonts w:ascii="Calibri" w:hAnsi="Calibri" w:cs="Calibri"/>
          <w:color w:val="000000"/>
          <w:sz w:val="20"/>
          <w:szCs w:val="20"/>
        </w:rPr>
      </w:pPr>
      <w:r w:rsidRPr="24CB4E74">
        <w:rPr>
          <w:rFonts w:ascii="Calibri" w:hAnsi="Calibri" w:cs="Calibri"/>
          <w:color w:val="000000" w:themeColor="text1"/>
          <w:sz w:val="20"/>
          <w:szCs w:val="20"/>
        </w:rPr>
        <w:t>g. Demonstrated success in working with our Scouts and promoting a Scout‐led outdoor experience by all Scouts (including their own daughters</w:t>
      </w:r>
      <w:proofErr w:type="gramStart"/>
      <w:r w:rsidRPr="24CB4E74">
        <w:rPr>
          <w:rFonts w:ascii="Calibri" w:hAnsi="Calibri" w:cs="Calibri"/>
          <w:color w:val="000000" w:themeColor="text1"/>
          <w:sz w:val="20"/>
          <w:szCs w:val="20"/>
        </w:rPr>
        <w:t>);</w:t>
      </w:r>
      <w:proofErr w:type="gramEnd"/>
    </w:p>
    <w:p w:rsidR="006A1F6F" w:rsidP="00094EB0" w:rsidRDefault="24CB4E74" w14:paraId="2D0B7B21" w14:textId="1D0EDD3E">
      <w:pPr>
        <w:autoSpaceDE w:val="0"/>
        <w:autoSpaceDN w:val="0"/>
        <w:adjustRightInd w:val="0"/>
        <w:spacing w:after="120" w:line="240" w:lineRule="auto"/>
        <w:ind w:left="720"/>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h. </w:t>
      </w:r>
      <w:bookmarkStart w:name="_Int_pLiAfyjv" w:id="1873451354"/>
      <w:r w:rsidRPr="11663A6E" w:rsidR="11663A6E">
        <w:rPr>
          <w:rFonts w:ascii="Calibri" w:hAnsi="Calibri" w:cs="Calibri"/>
          <w:color w:val="000000" w:themeColor="text1" w:themeTint="FF" w:themeShade="FF"/>
          <w:sz w:val="20"/>
          <w:szCs w:val="20"/>
        </w:rPr>
        <w:t>Other</w:t>
      </w:r>
      <w:bookmarkEnd w:id="1873451354"/>
      <w:r w:rsidRPr="11663A6E" w:rsidR="11663A6E">
        <w:rPr>
          <w:rFonts w:ascii="Calibri" w:hAnsi="Calibri" w:cs="Calibri"/>
          <w:color w:val="000000" w:themeColor="text1" w:themeTint="FF" w:themeShade="FF"/>
          <w:sz w:val="20"/>
          <w:szCs w:val="20"/>
        </w:rPr>
        <w:t xml:space="preserve"> needs of the Troop and of the </w:t>
      </w:r>
      <w:r w:rsidRPr="11663A6E" w:rsidR="11663A6E">
        <w:rPr>
          <w:rFonts w:ascii="Calibri" w:hAnsi="Calibri" w:cs="Calibri"/>
          <w:color w:val="000000" w:themeColor="text1" w:themeTint="FF" w:themeShade="FF"/>
          <w:sz w:val="20"/>
          <w:szCs w:val="20"/>
        </w:rPr>
        <w:t>particular program</w:t>
      </w:r>
      <w:r w:rsidRPr="11663A6E" w:rsidR="11663A6E">
        <w:rPr>
          <w:rFonts w:ascii="Calibri" w:hAnsi="Calibri" w:cs="Calibri"/>
          <w:color w:val="000000" w:themeColor="text1" w:themeTint="FF" w:themeShade="FF"/>
          <w:sz w:val="20"/>
          <w:szCs w:val="20"/>
        </w:rPr>
        <w:t>.</w:t>
      </w:r>
    </w:p>
    <w:p w:rsidR="006A1F6F" w:rsidP="0034283C" w:rsidRDefault="79FB769B" w14:paraId="2C7F5F7B" w14:textId="5C4AC280">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7. In addition to the BSA </w:t>
      </w:r>
      <w:r w:rsidRPr="11663A6E" w:rsidR="11663A6E">
        <w:rPr>
          <w:rFonts w:ascii="Calibri" w:hAnsi="Calibri" w:cs="Calibri"/>
          <w:color w:val="000000" w:themeColor="text1" w:themeTint="FF" w:themeShade="FF"/>
          <w:sz w:val="20"/>
          <w:szCs w:val="20"/>
        </w:rPr>
        <w:t>required</w:t>
      </w:r>
      <w:r w:rsidRPr="11663A6E" w:rsidR="11663A6E">
        <w:rPr>
          <w:rFonts w:ascii="Calibri" w:hAnsi="Calibri" w:cs="Calibri"/>
          <w:color w:val="000000" w:themeColor="text1" w:themeTint="FF" w:themeShade="FF"/>
          <w:sz w:val="20"/>
          <w:szCs w:val="20"/>
        </w:rPr>
        <w:t xml:space="preserve"> on‐line Youth Protection Training, some summer camps, such as all those in Texas, may require </w:t>
      </w:r>
      <w:r w:rsidRPr="11663A6E" w:rsidR="11663A6E">
        <w:rPr>
          <w:rFonts w:ascii="Calibri" w:hAnsi="Calibri" w:cs="Calibri"/>
          <w:color w:val="000000" w:themeColor="text1" w:themeTint="FF" w:themeShade="FF"/>
          <w:sz w:val="20"/>
          <w:szCs w:val="20"/>
        </w:rPr>
        <w:t>additional</w:t>
      </w:r>
      <w:r w:rsidRPr="11663A6E" w:rsidR="11663A6E">
        <w:rPr>
          <w:rFonts w:ascii="Calibri" w:hAnsi="Calibri" w:cs="Calibri"/>
          <w:color w:val="000000" w:themeColor="text1" w:themeTint="FF" w:themeShade="FF"/>
          <w:sz w:val="20"/>
          <w:szCs w:val="20"/>
        </w:rPr>
        <w:t xml:space="preserve"> background-checks and/or in‐person YPT class.</w:t>
      </w:r>
    </w:p>
    <w:p w:rsidR="79FB769B" w:rsidP="003C0E4D" w:rsidRDefault="79FB769B" w14:paraId="2C253460" w14:textId="7D740200">
      <w:pPr>
        <w:spacing w:after="120" w:line="240" w:lineRule="auto"/>
        <w:ind w:left="720"/>
        <w:rPr>
          <w:rFonts w:ascii="Calibri" w:hAnsi="Calibri" w:cs="Calibri"/>
          <w:color w:val="000000" w:themeColor="text1"/>
          <w:sz w:val="20"/>
          <w:szCs w:val="20"/>
        </w:rPr>
      </w:pPr>
      <w:r w:rsidRPr="79FB769B">
        <w:rPr>
          <w:rFonts w:ascii="Calibri" w:hAnsi="Calibri" w:cs="Calibri"/>
          <w:color w:val="000000" w:themeColor="text1"/>
          <w:sz w:val="20"/>
          <w:szCs w:val="20"/>
        </w:rPr>
        <w:t xml:space="preserve">a. Per YPT requirements, the minimum number of qualified adult leaders needed for a safe outing is three; with at least one being a female. </w:t>
      </w:r>
    </w:p>
    <w:p w:rsidR="79FB769B" w:rsidP="003C0E4D" w:rsidRDefault="79FB769B" w14:paraId="6B076825" w14:textId="3C5D7E6C">
      <w:pPr>
        <w:spacing w:after="120" w:line="240" w:lineRule="auto"/>
        <w:ind w:left="720"/>
        <w:rPr>
          <w:rFonts w:ascii="Calibri" w:hAnsi="Calibri" w:cs="Calibri"/>
          <w:color w:val="000000" w:themeColor="text1"/>
          <w:sz w:val="20"/>
          <w:szCs w:val="20"/>
        </w:rPr>
      </w:pPr>
      <w:bookmarkStart w:name="_Int_jzWo9iEE" w:id="1553482100"/>
      <w:r w:rsidRPr="11663A6E" w:rsidR="11663A6E">
        <w:rPr>
          <w:rFonts w:ascii="Calibri" w:hAnsi="Calibri" w:cs="Calibri"/>
          <w:color w:val="000000" w:themeColor="text1" w:themeTint="FF" w:themeShade="FF"/>
          <w:sz w:val="20"/>
          <w:szCs w:val="20"/>
        </w:rPr>
        <w:t>b. However</w:t>
      </w:r>
      <w:bookmarkEnd w:id="1553482100"/>
      <w:r w:rsidRPr="11663A6E" w:rsidR="11663A6E">
        <w:rPr>
          <w:rFonts w:ascii="Calibri" w:hAnsi="Calibri" w:cs="Calibri"/>
          <w:color w:val="000000" w:themeColor="text1" w:themeTint="FF" w:themeShade="FF"/>
          <w:sz w:val="20"/>
          <w:szCs w:val="20"/>
        </w:rPr>
        <w:t xml:space="preserve">, ideally, if the </w:t>
      </w:r>
      <w:r w:rsidRPr="11663A6E" w:rsidR="11663A6E">
        <w:rPr>
          <w:rFonts w:ascii="Calibri" w:hAnsi="Calibri" w:cs="Calibri"/>
          <w:color w:val="000000" w:themeColor="text1" w:themeTint="FF" w:themeShade="FF"/>
          <w:sz w:val="20"/>
          <w:szCs w:val="20"/>
        </w:rPr>
        <w:t>logistics</w:t>
      </w:r>
      <w:r w:rsidRPr="11663A6E" w:rsidR="11663A6E">
        <w:rPr>
          <w:rFonts w:ascii="Calibri" w:hAnsi="Calibri" w:cs="Calibri"/>
          <w:color w:val="000000" w:themeColor="text1" w:themeTint="FF" w:themeShade="FF"/>
          <w:sz w:val="20"/>
          <w:szCs w:val="20"/>
        </w:rPr>
        <w:t xml:space="preserve"> can accommodate, Troop 54 targets to </w:t>
      </w:r>
      <w:r w:rsidRPr="11663A6E" w:rsidR="11663A6E">
        <w:rPr>
          <w:rFonts w:ascii="Calibri" w:hAnsi="Calibri" w:cs="Calibri"/>
          <w:color w:val="000000" w:themeColor="text1" w:themeTint="FF" w:themeShade="FF"/>
          <w:sz w:val="20"/>
          <w:szCs w:val="20"/>
        </w:rPr>
        <w:t>maintain</w:t>
      </w:r>
      <w:r w:rsidRPr="11663A6E" w:rsidR="11663A6E">
        <w:rPr>
          <w:rFonts w:ascii="Calibri" w:hAnsi="Calibri" w:cs="Calibri"/>
          <w:color w:val="000000" w:themeColor="text1" w:themeTint="FF" w:themeShade="FF"/>
          <w:sz w:val="20"/>
          <w:szCs w:val="20"/>
        </w:rPr>
        <w:t xml:space="preserve"> about five-to-one ratio of trained leaders to scouts at summer camp outings.</w:t>
      </w:r>
    </w:p>
    <w:p w:rsidRPr="00756322" w:rsidR="68AE38A2" w:rsidP="79FB769B" w:rsidRDefault="79FB769B" w14:paraId="06E918A3" w14:textId="4E997C77">
      <w:pPr>
        <w:spacing w:after="120" w:line="240" w:lineRule="auto"/>
        <w:rPr>
          <w:rFonts w:ascii="Cambria-Bold" w:hAnsi="Cambria-Bold" w:cs="Cambria-Bold"/>
          <w:b/>
          <w:bCs/>
          <w:color w:val="2F5496" w:themeColor="accent1" w:themeShade="BF"/>
        </w:rPr>
      </w:pPr>
      <w:r w:rsidRPr="00756322">
        <w:rPr>
          <w:rFonts w:ascii="Cambria-Bold" w:hAnsi="Cambria-Bold" w:cs="Cambria-Bold"/>
          <w:b/>
          <w:bCs/>
          <w:color w:val="2F5496" w:themeColor="accent1" w:themeShade="BF"/>
        </w:rPr>
        <w:t>Summer Campout rules</w:t>
      </w:r>
    </w:p>
    <w:p w:rsidR="68AE38A2" w:rsidP="68AE38A2" w:rsidRDefault="736789C2" w14:paraId="106CAACB" w14:textId="52D64BDE">
      <w:pPr>
        <w:rPr>
          <w:rFonts w:ascii="Calibri" w:hAnsi="Calibri" w:cs="Calibri"/>
          <w:color w:val="000000" w:themeColor="text1"/>
          <w:sz w:val="20"/>
          <w:szCs w:val="20"/>
        </w:rPr>
      </w:pPr>
      <w:r w:rsidRPr="11663A6E" w:rsidR="11663A6E">
        <w:rPr>
          <w:rFonts w:ascii="Calibri" w:hAnsi="Calibri" w:cs="Calibri"/>
          <w:color w:val="000000" w:themeColor="text1" w:themeTint="FF" w:themeShade="FF"/>
          <w:sz w:val="20"/>
          <w:szCs w:val="20"/>
        </w:rPr>
        <w:t xml:space="preserve">The rules &amp; policies governing Troop 54 scouts &amp; adults at summer camp are consistent with those outlined within this Troop Handbook for weekend campouts &amp; other troop activities. This includes, but is not limited to: Campout Rules, Prohibited Items, Mobile Communications Device policy, Uniform guidelines, </w:t>
      </w:r>
      <w:bookmarkStart w:name="_Int_YN0GBZWP" w:id="1073516636"/>
      <w:r w:rsidRPr="11663A6E" w:rsidR="11663A6E">
        <w:rPr>
          <w:rFonts w:ascii="Calibri" w:hAnsi="Calibri" w:cs="Calibri"/>
          <w:color w:val="000000" w:themeColor="text1" w:themeTint="FF" w:themeShade="FF"/>
          <w:sz w:val="20"/>
          <w:szCs w:val="20"/>
        </w:rPr>
        <w:t>Whom</w:t>
      </w:r>
      <w:bookmarkEnd w:id="1073516636"/>
      <w:r w:rsidRPr="11663A6E" w:rsidR="11663A6E">
        <w:rPr>
          <w:rFonts w:ascii="Calibri" w:hAnsi="Calibri" w:cs="Calibri"/>
          <w:color w:val="000000" w:themeColor="text1" w:themeTint="FF" w:themeShade="FF"/>
          <w:sz w:val="20"/>
          <w:szCs w:val="20"/>
        </w:rPr>
        <w:t xml:space="preserve"> to contact, and all else.</w:t>
      </w:r>
    </w:p>
    <w:p w:rsidR="006A1F6F" w:rsidP="00242100" w:rsidRDefault="006A1F6F" w14:paraId="7161873B" w14:textId="77777777">
      <w:pPr>
        <w:pStyle w:val="Heading1"/>
      </w:pPr>
      <w:bookmarkStart w:name="_Toc1228683653" w:id="1657322253"/>
      <w:r w:rsidR="16AB5318">
        <w:rPr/>
        <w:t>Troop Committee</w:t>
      </w:r>
      <w:bookmarkEnd w:id="1657322253"/>
    </w:p>
    <w:p w:rsidR="006A1F6F" w:rsidP="00094EB0" w:rsidRDefault="57C862C7" w14:paraId="458DE7BB" w14:textId="7E5F8D3B">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The Troop Committee could be thought of as the "board of directors" of the Troop. Its main responsibilities are (</w:t>
      </w:r>
      <w:r w:rsidRPr="11663A6E" w:rsidR="11663A6E">
        <w:rPr>
          <w:rFonts w:ascii="Calibri" w:hAnsi="Calibri" w:cs="Calibri"/>
          <w:color w:val="000000" w:themeColor="text1" w:themeTint="FF" w:themeShade="FF"/>
          <w:sz w:val="20"/>
          <w:szCs w:val="20"/>
        </w:rPr>
        <w:t>i</w:t>
      </w:r>
      <w:r w:rsidRPr="11663A6E" w:rsidR="11663A6E">
        <w:rPr>
          <w:rFonts w:ascii="Calibri" w:hAnsi="Calibri" w:cs="Calibri"/>
          <w:color w:val="000000" w:themeColor="text1" w:themeTint="FF" w:themeShade="FF"/>
          <w:sz w:val="20"/>
          <w:szCs w:val="20"/>
        </w:rPr>
        <w:t xml:space="preserve">) supporting the Scoutmaster in delivering quality Troop programs, and (ii) handling Troop administration. The Chair of the Troop Committee serves as something like a non‐executive </w:t>
      </w:r>
      <w:r w:rsidRPr="11663A6E" w:rsidR="11663A6E">
        <w:rPr>
          <w:rFonts w:ascii="Calibri" w:hAnsi="Calibri" w:cs="Calibri"/>
          <w:color w:val="000000" w:themeColor="text1" w:themeTint="FF" w:themeShade="FF"/>
          <w:sz w:val="20"/>
          <w:szCs w:val="20"/>
        </w:rPr>
        <w:t>chairperson</w:t>
      </w:r>
      <w:r w:rsidRPr="11663A6E" w:rsidR="11663A6E">
        <w:rPr>
          <w:rFonts w:ascii="Calibri" w:hAnsi="Calibri" w:cs="Calibri"/>
          <w:color w:val="000000" w:themeColor="text1" w:themeTint="FF" w:themeShade="FF"/>
          <w:sz w:val="20"/>
          <w:szCs w:val="20"/>
        </w:rPr>
        <w:t xml:space="preserve"> of the board. He or she is appointed by the </w:t>
      </w:r>
      <w:r w:rsidRPr="11663A6E" w:rsidR="11663A6E">
        <w:rPr>
          <w:rFonts w:ascii="Calibri" w:hAnsi="Calibri" w:cs="Calibri"/>
          <w:color w:val="0000FF"/>
          <w:sz w:val="20"/>
          <w:szCs w:val="20"/>
        </w:rPr>
        <w:t xml:space="preserve">chartered organization </w:t>
      </w:r>
      <w:r w:rsidRPr="11663A6E" w:rsidR="11663A6E">
        <w:rPr>
          <w:rFonts w:ascii="Calibri" w:hAnsi="Calibri" w:cs="Calibri"/>
          <w:color w:val="000000" w:themeColor="text1" w:themeTint="FF" w:themeShade="FF"/>
          <w:sz w:val="20"/>
          <w:szCs w:val="20"/>
        </w:rPr>
        <w:t xml:space="preserve">with input from the Troop Committee. Troop 54 expects to have </w:t>
      </w:r>
      <w:r w:rsidRPr="11663A6E" w:rsidR="11663A6E">
        <w:rPr>
          <w:rFonts w:ascii="Calibri" w:hAnsi="Calibri" w:cs="Calibri"/>
          <w:color w:val="000000" w:themeColor="text1" w:themeTint="FF" w:themeShade="FF"/>
          <w:sz w:val="20"/>
          <w:szCs w:val="20"/>
        </w:rPr>
        <w:t>a very active</w:t>
      </w:r>
      <w:r w:rsidRPr="11663A6E" w:rsidR="11663A6E">
        <w:rPr>
          <w:rFonts w:ascii="Calibri" w:hAnsi="Calibri" w:cs="Calibri"/>
          <w:color w:val="000000" w:themeColor="text1" w:themeTint="FF" w:themeShade="FF"/>
          <w:sz w:val="20"/>
          <w:szCs w:val="20"/>
        </w:rPr>
        <w:t xml:space="preserve"> Troop Committee, </w:t>
      </w:r>
      <w:r w:rsidRPr="11663A6E" w:rsidR="11663A6E">
        <w:rPr>
          <w:rFonts w:ascii="Calibri" w:hAnsi="Calibri" w:cs="Calibri"/>
          <w:color w:val="000000" w:themeColor="text1" w:themeTint="FF" w:themeShade="FF"/>
          <w:sz w:val="20"/>
          <w:szCs w:val="20"/>
        </w:rPr>
        <w:t>essentially all</w:t>
      </w:r>
      <w:r w:rsidRPr="11663A6E" w:rsidR="11663A6E">
        <w:rPr>
          <w:rFonts w:ascii="Calibri" w:hAnsi="Calibri" w:cs="Calibri"/>
          <w:color w:val="000000" w:themeColor="text1" w:themeTint="FF" w:themeShade="FF"/>
          <w:sz w:val="20"/>
          <w:szCs w:val="20"/>
        </w:rPr>
        <w:t xml:space="preserve"> of whom are parents and even grandparents of current Troop 54 Scouts. </w:t>
      </w:r>
      <w:r w:rsidRPr="11663A6E" w:rsidR="11663A6E">
        <w:rPr>
          <w:rFonts w:ascii="Calibri-Italic" w:hAnsi="Calibri-Italic" w:cs="Calibri-Italic"/>
          <w:i w:val="1"/>
          <w:iCs w:val="1"/>
          <w:color w:val="000000" w:themeColor="text1" w:themeTint="FF" w:themeShade="FF"/>
          <w:sz w:val="20"/>
          <w:szCs w:val="20"/>
        </w:rPr>
        <w:t xml:space="preserve">All </w:t>
      </w:r>
      <w:r w:rsidRPr="11663A6E" w:rsidR="11663A6E">
        <w:rPr>
          <w:rFonts w:ascii="Calibri" w:hAnsi="Calibri" w:cs="Calibri"/>
          <w:color w:val="000000" w:themeColor="text1" w:themeTint="FF" w:themeShade="FF"/>
          <w:sz w:val="20"/>
          <w:szCs w:val="20"/>
        </w:rPr>
        <w:t xml:space="preserve">Troop 54 Scouts' parents are encouraged to </w:t>
      </w:r>
      <w:r w:rsidRPr="11663A6E" w:rsidR="11663A6E">
        <w:rPr>
          <w:rFonts w:ascii="Calibri" w:hAnsi="Calibri" w:cs="Calibri"/>
          <w:color w:val="000000" w:themeColor="text1" w:themeTint="FF" w:themeShade="FF"/>
          <w:sz w:val="20"/>
          <w:szCs w:val="20"/>
        </w:rPr>
        <w:t>participate</w:t>
      </w:r>
      <w:r w:rsidRPr="11663A6E" w:rsidR="11663A6E">
        <w:rPr>
          <w:rFonts w:ascii="Calibri" w:hAnsi="Calibri" w:cs="Calibri"/>
          <w:color w:val="000000" w:themeColor="text1" w:themeTint="FF" w:themeShade="FF"/>
          <w:sz w:val="20"/>
          <w:szCs w:val="20"/>
        </w:rPr>
        <w:t xml:space="preserve"> in the Troop Committee. (Participating parents should register with the BSA as committee members.) See the MeritBadge.org "</w:t>
      </w:r>
      <w:r w:rsidRPr="11663A6E" w:rsidR="11663A6E">
        <w:rPr>
          <w:rFonts w:ascii="Calibri" w:hAnsi="Calibri" w:cs="Calibri"/>
          <w:color w:val="0000FF"/>
          <w:sz w:val="20"/>
          <w:szCs w:val="20"/>
        </w:rPr>
        <w:t>Troop Committee</w:t>
      </w:r>
      <w:r w:rsidRPr="11663A6E" w:rsidR="11663A6E">
        <w:rPr>
          <w:rFonts w:ascii="Calibri" w:hAnsi="Calibri" w:cs="Calibri"/>
          <w:color w:val="000000" w:themeColor="text1" w:themeTint="FF" w:themeShade="FF"/>
          <w:sz w:val="20"/>
          <w:szCs w:val="20"/>
        </w:rPr>
        <w:t xml:space="preserve">" Web page for a helpful discussion of the role of a troop committee and its various subcommittees and positions. You may also wish to take the </w:t>
      </w:r>
      <w:r w:rsidRPr="11663A6E" w:rsidR="11663A6E">
        <w:rPr>
          <w:rFonts w:ascii="Calibri" w:hAnsi="Calibri" w:cs="Calibri"/>
          <w:color w:val="0000FF"/>
          <w:sz w:val="20"/>
          <w:szCs w:val="20"/>
        </w:rPr>
        <w:t xml:space="preserve">Troop Committee Challenge </w:t>
      </w:r>
      <w:r w:rsidRPr="11663A6E" w:rsidR="11663A6E">
        <w:rPr>
          <w:rFonts w:ascii="Calibri" w:hAnsi="Calibri" w:cs="Calibri"/>
          <w:color w:val="000000" w:themeColor="text1" w:themeTint="FF" w:themeShade="FF"/>
          <w:sz w:val="20"/>
          <w:szCs w:val="20"/>
        </w:rPr>
        <w:t>online training.</w:t>
      </w:r>
    </w:p>
    <w:p w:rsidR="006A1F6F" w:rsidP="00242100" w:rsidRDefault="006A1F6F" w14:paraId="43E1D64A" w14:textId="3E2865AF">
      <w:pPr>
        <w:pStyle w:val="Heading1"/>
      </w:pPr>
      <w:bookmarkStart w:name="_Toc1460809714" w:id="1937727786"/>
      <w:r w:rsidR="16AB5318">
        <w:rPr/>
        <w:t>Uniforms</w:t>
      </w:r>
      <w:bookmarkEnd w:id="1937727786"/>
    </w:p>
    <w:p w:rsidRPr="00EE25F8" w:rsidR="00345D78" w:rsidP="00EE25F8" w:rsidRDefault="00E91DA9" w14:paraId="63D15D07" w14:textId="1DD340B0">
      <w:pPr>
        <w:rPr>
          <w:rFonts w:ascii="Calibri" w:hAnsi="Calibri" w:cs="Calibri"/>
          <w:color w:val="000000" w:themeColor="text1"/>
          <w:sz w:val="20"/>
          <w:szCs w:val="20"/>
        </w:rPr>
      </w:pPr>
      <w:r w:rsidRPr="79FB769B">
        <w:rPr>
          <w:rFonts w:ascii="Calibri" w:hAnsi="Calibri" w:cs="Calibri"/>
          <w:color w:val="000000" w:themeColor="text1"/>
          <w:sz w:val="20"/>
          <w:szCs w:val="20"/>
        </w:rPr>
        <w:t xml:space="preserve">Each Scout is expected to wear their Scout uniform to every Scout function. The official / full BSA uniform includes all the elements described under Full Class A (or Field Uniform) in the table below. The </w:t>
      </w:r>
      <w:r w:rsidRPr="721F28A0">
        <w:rPr>
          <w:rFonts w:ascii="Calibri" w:hAnsi="Calibri" w:cs="Calibri"/>
          <w:color w:val="000000" w:themeColor="text1"/>
          <w:sz w:val="20"/>
          <w:szCs w:val="20"/>
        </w:rPr>
        <w:t>elements</w:t>
      </w:r>
      <w:r w:rsidRPr="79FB769B">
        <w:rPr>
          <w:rFonts w:ascii="Calibri" w:hAnsi="Calibri" w:cs="Calibri"/>
          <w:color w:val="000000" w:themeColor="text1"/>
          <w:sz w:val="20"/>
          <w:szCs w:val="20"/>
        </w:rPr>
        <w:t xml:space="preserve"> of the other uniform types, including the more informal Class B </w:t>
      </w:r>
      <w:r>
        <w:rPr>
          <w:rFonts w:ascii="Calibri" w:hAnsi="Calibri" w:cs="Calibri"/>
          <w:color w:val="000000" w:themeColor="text1"/>
          <w:sz w:val="20"/>
          <w:szCs w:val="20"/>
        </w:rPr>
        <w:t xml:space="preserve">(or Activity Uniform) </w:t>
      </w:r>
      <w:r w:rsidRPr="79FB769B">
        <w:rPr>
          <w:rFonts w:ascii="Calibri" w:hAnsi="Calibri" w:cs="Calibri"/>
          <w:color w:val="000000" w:themeColor="text1"/>
          <w:sz w:val="20"/>
          <w:szCs w:val="20"/>
        </w:rPr>
        <w:t xml:space="preserve">are also outlined in the table below. </w:t>
      </w:r>
    </w:p>
    <w:tbl>
      <w:tblPr>
        <w:tblStyle w:val="TableGrid"/>
        <w:tblW w:w="9324" w:type="dxa"/>
        <w:tblLook w:val="04A0" w:firstRow="1" w:lastRow="0" w:firstColumn="1" w:lastColumn="0" w:noHBand="0" w:noVBand="1"/>
      </w:tblPr>
      <w:tblGrid>
        <w:gridCol w:w="1065"/>
        <w:gridCol w:w="1140"/>
        <w:gridCol w:w="783"/>
        <w:gridCol w:w="1080"/>
        <w:gridCol w:w="992"/>
        <w:gridCol w:w="780"/>
        <w:gridCol w:w="829"/>
        <w:gridCol w:w="1410"/>
        <w:gridCol w:w="1245"/>
      </w:tblGrid>
      <w:tr w:rsidR="004A625E" w:rsidTr="00756322" w14:paraId="3B4865D5" w14:textId="77777777">
        <w:tc>
          <w:tcPr>
            <w:tcW w:w="1065" w:type="dxa"/>
          </w:tcPr>
          <w:p w:rsidRPr="00FE5607" w:rsidR="004A625E" w:rsidP="004D6FB5" w:rsidRDefault="004A625E" w14:paraId="649F5D81" w14:textId="77777777">
            <w:pPr>
              <w:rPr>
                <w:b/>
                <w:bCs/>
              </w:rPr>
            </w:pPr>
            <w:bookmarkStart w:name="_Hlk20630981" w:id="116"/>
          </w:p>
        </w:tc>
        <w:tc>
          <w:tcPr>
            <w:tcW w:w="1140" w:type="dxa"/>
          </w:tcPr>
          <w:p w:rsidRPr="00FE5607" w:rsidR="004A625E" w:rsidP="004D6FB5" w:rsidRDefault="004A625E" w14:paraId="50D30424" w14:textId="77777777">
            <w:pPr>
              <w:rPr>
                <w:b/>
                <w:bCs/>
              </w:rPr>
            </w:pPr>
            <w:r w:rsidRPr="00FE5607">
              <w:rPr>
                <w:b/>
                <w:bCs/>
              </w:rPr>
              <w:t xml:space="preserve">Category </w:t>
            </w:r>
          </w:p>
        </w:tc>
        <w:tc>
          <w:tcPr>
            <w:tcW w:w="783" w:type="dxa"/>
          </w:tcPr>
          <w:p w:rsidRPr="00FE5607" w:rsidR="004A625E" w:rsidP="00FE5607" w:rsidRDefault="004A625E" w14:paraId="4A52BC0F" w14:textId="080F1243">
            <w:pPr>
              <w:jc w:val="center"/>
              <w:rPr>
                <w:b/>
                <w:bCs/>
              </w:rPr>
            </w:pPr>
            <w:r w:rsidRPr="00FE5607">
              <w:rPr>
                <w:b/>
                <w:bCs/>
              </w:rPr>
              <w:t>Scout shirt</w:t>
            </w:r>
          </w:p>
        </w:tc>
        <w:tc>
          <w:tcPr>
            <w:tcW w:w="1080" w:type="dxa"/>
          </w:tcPr>
          <w:p w:rsidRPr="00FE5607" w:rsidR="004A625E" w:rsidP="00FE5607" w:rsidRDefault="004A625E" w14:paraId="63056343" w14:textId="77777777">
            <w:pPr>
              <w:jc w:val="center"/>
              <w:rPr>
                <w:b/>
                <w:bCs/>
              </w:rPr>
            </w:pPr>
            <w:r w:rsidRPr="00FE5607">
              <w:rPr>
                <w:b/>
                <w:bCs/>
              </w:rPr>
              <w:t>Scout</w:t>
            </w:r>
          </w:p>
          <w:p w:rsidRPr="00FE5607" w:rsidR="004A625E" w:rsidP="00FE5607" w:rsidRDefault="004A625E" w14:paraId="60BDFD0B" w14:textId="3B3C6C07">
            <w:pPr>
              <w:jc w:val="center"/>
              <w:rPr>
                <w:b/>
                <w:bCs/>
              </w:rPr>
            </w:pPr>
            <w:r w:rsidRPr="00FE5607">
              <w:rPr>
                <w:b/>
                <w:bCs/>
              </w:rPr>
              <w:t>Branded T-Shirt</w:t>
            </w:r>
          </w:p>
        </w:tc>
        <w:tc>
          <w:tcPr>
            <w:tcW w:w="992" w:type="dxa"/>
          </w:tcPr>
          <w:p w:rsidRPr="00FE5607" w:rsidR="004A625E" w:rsidP="00FE5607" w:rsidRDefault="004A625E" w14:paraId="73A18AED" w14:textId="77777777">
            <w:pPr>
              <w:jc w:val="center"/>
              <w:rPr>
                <w:b/>
                <w:bCs/>
              </w:rPr>
            </w:pPr>
            <w:r w:rsidRPr="00FE5607">
              <w:rPr>
                <w:b/>
                <w:bCs/>
              </w:rPr>
              <w:t>Scout Pants (or shorts)</w:t>
            </w:r>
          </w:p>
        </w:tc>
        <w:tc>
          <w:tcPr>
            <w:tcW w:w="780" w:type="dxa"/>
          </w:tcPr>
          <w:p w:rsidRPr="00FE5607" w:rsidR="004A625E" w:rsidP="00FE5607" w:rsidRDefault="004A625E" w14:paraId="175B9093" w14:textId="77777777">
            <w:pPr>
              <w:jc w:val="center"/>
              <w:rPr>
                <w:b/>
                <w:bCs/>
              </w:rPr>
            </w:pPr>
            <w:r w:rsidRPr="00FE5607">
              <w:rPr>
                <w:b/>
                <w:bCs/>
              </w:rPr>
              <w:t>Scout Belt</w:t>
            </w:r>
          </w:p>
        </w:tc>
        <w:tc>
          <w:tcPr>
            <w:tcW w:w="829" w:type="dxa"/>
          </w:tcPr>
          <w:p w:rsidRPr="00FE5607" w:rsidR="004A625E" w:rsidP="00FE5607" w:rsidRDefault="004A625E" w14:paraId="2EC60F3A" w14:textId="32AC6D70">
            <w:pPr>
              <w:jc w:val="center"/>
              <w:rPr>
                <w:b/>
                <w:bCs/>
              </w:rPr>
            </w:pPr>
            <w:r w:rsidRPr="00FE5607">
              <w:rPr>
                <w:b/>
                <w:bCs/>
              </w:rPr>
              <w:t>Scout Socks</w:t>
            </w:r>
          </w:p>
        </w:tc>
        <w:tc>
          <w:tcPr>
            <w:tcW w:w="1410" w:type="dxa"/>
          </w:tcPr>
          <w:p w:rsidRPr="00FE5607" w:rsidR="004A625E" w:rsidP="004A625E" w:rsidRDefault="004A625E" w14:paraId="41B2206D" w14:textId="77777777">
            <w:pPr>
              <w:jc w:val="center"/>
              <w:rPr>
                <w:b/>
                <w:bCs/>
              </w:rPr>
            </w:pPr>
            <w:r w:rsidRPr="00FE5607">
              <w:rPr>
                <w:b/>
                <w:bCs/>
              </w:rPr>
              <w:t>Troop</w:t>
            </w:r>
          </w:p>
          <w:p w:rsidRPr="00FE5607" w:rsidR="004A625E" w:rsidP="00FE5607" w:rsidRDefault="004A625E" w14:paraId="7F42E3E8" w14:textId="66D98437">
            <w:pPr>
              <w:jc w:val="center"/>
              <w:rPr>
                <w:b/>
                <w:bCs/>
              </w:rPr>
            </w:pPr>
            <w:r w:rsidRPr="00FE5607">
              <w:rPr>
                <w:b/>
                <w:bCs/>
              </w:rPr>
              <w:t>Neckerchief &amp; Slide</w:t>
            </w:r>
          </w:p>
        </w:tc>
        <w:tc>
          <w:tcPr>
            <w:tcW w:w="1245" w:type="dxa"/>
          </w:tcPr>
          <w:p w:rsidRPr="00FE5607" w:rsidR="004A625E" w:rsidP="00FE5607" w:rsidRDefault="57C862C7" w14:paraId="442E3231" w14:textId="00AF75F0">
            <w:pPr>
              <w:jc w:val="center"/>
              <w:rPr>
                <w:b/>
                <w:bCs/>
              </w:rPr>
            </w:pPr>
            <w:r w:rsidRPr="57C862C7">
              <w:rPr>
                <w:b/>
                <w:bCs/>
              </w:rPr>
              <w:t>Merit Badge Sash (Optional)</w:t>
            </w:r>
          </w:p>
        </w:tc>
      </w:tr>
      <w:tr w:rsidR="004A625E" w:rsidTr="00756322" w14:paraId="0BA462AF" w14:textId="77777777">
        <w:tc>
          <w:tcPr>
            <w:tcW w:w="1065" w:type="dxa"/>
            <w:vMerge w:val="restart"/>
            <w:vAlign w:val="center"/>
          </w:tcPr>
          <w:p w:rsidR="004A625E" w:rsidP="005C08FF" w:rsidRDefault="004A625E" w14:paraId="637762A9" w14:textId="77777777">
            <w:r>
              <w:t>Class A</w:t>
            </w:r>
          </w:p>
        </w:tc>
        <w:tc>
          <w:tcPr>
            <w:tcW w:w="1140" w:type="dxa"/>
          </w:tcPr>
          <w:p w:rsidR="004A625E" w:rsidP="004A625E" w:rsidRDefault="004A625E" w14:paraId="7610D5C4" w14:textId="77777777">
            <w:r>
              <w:t>Full</w:t>
            </w:r>
          </w:p>
        </w:tc>
        <w:tc>
          <w:tcPr>
            <w:tcW w:w="783" w:type="dxa"/>
          </w:tcPr>
          <w:p w:rsidR="004A625E" w:rsidP="00FE5607" w:rsidRDefault="004A625E" w14:paraId="7EE5C160" w14:textId="74BC889C">
            <w:pPr>
              <w:jc w:val="center"/>
            </w:pPr>
            <w:r>
              <w:t>Yes</w:t>
            </w:r>
          </w:p>
        </w:tc>
        <w:tc>
          <w:tcPr>
            <w:tcW w:w="1080" w:type="dxa"/>
          </w:tcPr>
          <w:p w:rsidR="004A625E" w:rsidP="00FE5607" w:rsidRDefault="004A625E" w14:paraId="4F3885C5" w14:textId="6F72CB1C">
            <w:pPr>
              <w:jc w:val="center"/>
            </w:pPr>
          </w:p>
        </w:tc>
        <w:tc>
          <w:tcPr>
            <w:tcW w:w="992" w:type="dxa"/>
          </w:tcPr>
          <w:p w:rsidR="004A625E" w:rsidP="00FE5607" w:rsidRDefault="004A625E" w14:paraId="4670C72F" w14:textId="1965DB71">
            <w:pPr>
              <w:jc w:val="center"/>
            </w:pPr>
            <w:r w:rsidRPr="00BE33AA">
              <w:t>Yes</w:t>
            </w:r>
          </w:p>
        </w:tc>
        <w:tc>
          <w:tcPr>
            <w:tcW w:w="780" w:type="dxa"/>
          </w:tcPr>
          <w:p w:rsidR="004A625E" w:rsidP="00FE5607" w:rsidRDefault="004A625E" w14:paraId="6F963023" w14:textId="044E1827">
            <w:pPr>
              <w:jc w:val="center"/>
            </w:pPr>
            <w:r w:rsidRPr="006F216A">
              <w:t>Yes</w:t>
            </w:r>
          </w:p>
        </w:tc>
        <w:tc>
          <w:tcPr>
            <w:tcW w:w="829" w:type="dxa"/>
          </w:tcPr>
          <w:p w:rsidR="004A625E" w:rsidP="00FE5607" w:rsidRDefault="004A625E" w14:paraId="6FC1954A" w14:textId="21CF2B27">
            <w:pPr>
              <w:jc w:val="center"/>
            </w:pPr>
            <w:r w:rsidRPr="006F216A">
              <w:t>Yes</w:t>
            </w:r>
          </w:p>
        </w:tc>
        <w:tc>
          <w:tcPr>
            <w:tcW w:w="1410" w:type="dxa"/>
          </w:tcPr>
          <w:p w:rsidR="004A625E" w:rsidP="00FE5607" w:rsidRDefault="004A625E" w14:paraId="70892B58" w14:textId="455EC871">
            <w:pPr>
              <w:jc w:val="center"/>
            </w:pPr>
            <w:r w:rsidRPr="006F216A">
              <w:t>Yes</w:t>
            </w:r>
          </w:p>
        </w:tc>
        <w:tc>
          <w:tcPr>
            <w:tcW w:w="1245" w:type="dxa"/>
          </w:tcPr>
          <w:p w:rsidR="004A625E" w:rsidP="00FE5607" w:rsidRDefault="004A625E" w14:paraId="5950CBB9" w14:textId="07FD80F0">
            <w:pPr>
              <w:jc w:val="center"/>
            </w:pPr>
            <w:r w:rsidRPr="006F216A">
              <w:t>Yes</w:t>
            </w:r>
          </w:p>
        </w:tc>
      </w:tr>
      <w:tr w:rsidR="004A625E" w:rsidTr="00756322" w14:paraId="2EFD87C5" w14:textId="77777777">
        <w:tc>
          <w:tcPr>
            <w:tcW w:w="1065" w:type="dxa"/>
            <w:vMerge/>
          </w:tcPr>
          <w:p w:rsidR="004A625E" w:rsidP="004A625E" w:rsidRDefault="004A625E" w14:paraId="3C6A8B52" w14:textId="77777777"/>
        </w:tc>
        <w:tc>
          <w:tcPr>
            <w:tcW w:w="1140" w:type="dxa"/>
          </w:tcPr>
          <w:p w:rsidR="004A625E" w:rsidP="004A625E" w:rsidRDefault="004A625E" w14:paraId="5E6FA805" w14:textId="77777777">
            <w:r>
              <w:t>Partial</w:t>
            </w:r>
          </w:p>
        </w:tc>
        <w:tc>
          <w:tcPr>
            <w:tcW w:w="783" w:type="dxa"/>
          </w:tcPr>
          <w:p w:rsidR="004A625E" w:rsidP="00FE5607" w:rsidRDefault="004A625E" w14:paraId="7C8DC2D8" w14:textId="7DE79C07">
            <w:pPr>
              <w:jc w:val="center"/>
            </w:pPr>
            <w:r>
              <w:t>Yes</w:t>
            </w:r>
          </w:p>
        </w:tc>
        <w:tc>
          <w:tcPr>
            <w:tcW w:w="1080" w:type="dxa"/>
          </w:tcPr>
          <w:p w:rsidR="004A625E" w:rsidP="00FE5607" w:rsidRDefault="004A625E" w14:paraId="6578E269" w14:textId="21E6DBF2">
            <w:pPr>
              <w:jc w:val="center"/>
            </w:pPr>
          </w:p>
        </w:tc>
        <w:tc>
          <w:tcPr>
            <w:tcW w:w="992" w:type="dxa"/>
          </w:tcPr>
          <w:p w:rsidR="004A625E" w:rsidP="00FE5607" w:rsidRDefault="004A625E" w14:paraId="6992BF6B" w14:textId="6672F8DD">
            <w:pPr>
              <w:jc w:val="center"/>
            </w:pPr>
            <w:r w:rsidRPr="00BE33AA">
              <w:t>Yes</w:t>
            </w:r>
          </w:p>
        </w:tc>
        <w:tc>
          <w:tcPr>
            <w:tcW w:w="780" w:type="dxa"/>
          </w:tcPr>
          <w:p w:rsidR="004A625E" w:rsidP="00FE5607" w:rsidRDefault="004A625E" w14:paraId="3DC64D94" w14:textId="77777777">
            <w:pPr>
              <w:jc w:val="center"/>
            </w:pPr>
          </w:p>
        </w:tc>
        <w:tc>
          <w:tcPr>
            <w:tcW w:w="829" w:type="dxa"/>
          </w:tcPr>
          <w:p w:rsidR="004A625E" w:rsidP="00FE5607" w:rsidRDefault="004A625E" w14:paraId="7B9AFB35" w14:textId="77777777">
            <w:pPr>
              <w:jc w:val="center"/>
            </w:pPr>
          </w:p>
        </w:tc>
        <w:tc>
          <w:tcPr>
            <w:tcW w:w="1410" w:type="dxa"/>
          </w:tcPr>
          <w:p w:rsidR="004A625E" w:rsidP="00FE5607" w:rsidRDefault="004A625E" w14:paraId="03A4154C" w14:textId="77777777">
            <w:pPr>
              <w:jc w:val="center"/>
            </w:pPr>
          </w:p>
        </w:tc>
        <w:tc>
          <w:tcPr>
            <w:tcW w:w="1245" w:type="dxa"/>
          </w:tcPr>
          <w:p w:rsidR="004A625E" w:rsidP="00FE5607" w:rsidRDefault="004A625E" w14:paraId="48D1AD98" w14:textId="77777777">
            <w:pPr>
              <w:jc w:val="center"/>
            </w:pPr>
          </w:p>
        </w:tc>
      </w:tr>
      <w:tr w:rsidR="004A625E" w:rsidTr="00756322" w14:paraId="05DFBDEE" w14:textId="77777777">
        <w:trPr>
          <w:trHeight w:val="305"/>
        </w:trPr>
        <w:tc>
          <w:tcPr>
            <w:tcW w:w="1065" w:type="dxa"/>
          </w:tcPr>
          <w:p w:rsidR="004A625E" w:rsidP="004A625E" w:rsidRDefault="004A625E" w14:paraId="4F4E6B74" w14:textId="77777777">
            <w:r>
              <w:t>Class B</w:t>
            </w:r>
          </w:p>
        </w:tc>
        <w:tc>
          <w:tcPr>
            <w:tcW w:w="1140" w:type="dxa"/>
          </w:tcPr>
          <w:p w:rsidR="004A625E" w:rsidP="004A625E" w:rsidRDefault="004A625E" w14:paraId="0E7D27A5" w14:textId="77777777">
            <w:r>
              <w:t>All</w:t>
            </w:r>
          </w:p>
        </w:tc>
        <w:tc>
          <w:tcPr>
            <w:tcW w:w="783" w:type="dxa"/>
          </w:tcPr>
          <w:p w:rsidR="004A625E" w:rsidP="00FE5607" w:rsidRDefault="004A625E" w14:paraId="7266AAFF" w14:textId="77777777">
            <w:pPr>
              <w:jc w:val="center"/>
            </w:pPr>
          </w:p>
        </w:tc>
        <w:tc>
          <w:tcPr>
            <w:tcW w:w="1080" w:type="dxa"/>
          </w:tcPr>
          <w:p w:rsidR="004A625E" w:rsidP="00FE5607" w:rsidRDefault="004A625E" w14:paraId="67BAF278" w14:textId="22601005">
            <w:pPr>
              <w:jc w:val="center"/>
            </w:pPr>
            <w:r>
              <w:t>Yes</w:t>
            </w:r>
          </w:p>
        </w:tc>
        <w:tc>
          <w:tcPr>
            <w:tcW w:w="992" w:type="dxa"/>
          </w:tcPr>
          <w:p w:rsidR="004A625E" w:rsidP="00FE5607" w:rsidRDefault="004A625E" w14:paraId="09F4CCEC" w14:textId="2AFC3EBE">
            <w:pPr>
              <w:jc w:val="center"/>
            </w:pPr>
            <w:r w:rsidRPr="00BE33AA">
              <w:t>Yes</w:t>
            </w:r>
          </w:p>
        </w:tc>
        <w:tc>
          <w:tcPr>
            <w:tcW w:w="780" w:type="dxa"/>
          </w:tcPr>
          <w:p w:rsidR="004A625E" w:rsidP="00FE5607" w:rsidRDefault="004A625E" w14:paraId="0F663FB8" w14:textId="77777777">
            <w:pPr>
              <w:jc w:val="center"/>
            </w:pPr>
          </w:p>
        </w:tc>
        <w:tc>
          <w:tcPr>
            <w:tcW w:w="829" w:type="dxa"/>
          </w:tcPr>
          <w:p w:rsidR="004A625E" w:rsidP="00FE5607" w:rsidRDefault="004A625E" w14:paraId="60A74258" w14:textId="77777777">
            <w:pPr>
              <w:jc w:val="center"/>
            </w:pPr>
          </w:p>
        </w:tc>
        <w:tc>
          <w:tcPr>
            <w:tcW w:w="1410" w:type="dxa"/>
          </w:tcPr>
          <w:p w:rsidR="004A625E" w:rsidP="00FE5607" w:rsidRDefault="004A625E" w14:paraId="0BA91545" w14:textId="77777777">
            <w:pPr>
              <w:jc w:val="center"/>
            </w:pPr>
          </w:p>
        </w:tc>
        <w:tc>
          <w:tcPr>
            <w:tcW w:w="1245" w:type="dxa"/>
          </w:tcPr>
          <w:p w:rsidR="004A625E" w:rsidP="00FE5607" w:rsidRDefault="004A625E" w14:paraId="70A1AFBC" w14:textId="77777777">
            <w:pPr>
              <w:jc w:val="center"/>
            </w:pPr>
          </w:p>
        </w:tc>
      </w:tr>
      <w:bookmarkEnd w:id="116"/>
    </w:tbl>
    <w:p w:rsidR="00DE0007" w:rsidP="2FCD697C" w:rsidRDefault="00DE0007" w14:paraId="0109A6E2" w14:textId="77777777">
      <w:pPr>
        <w:spacing w:after="120" w:line="240" w:lineRule="auto"/>
        <w:rPr>
          <w:rFonts w:ascii="Calibri" w:hAnsi="Calibri" w:cs="Calibri"/>
          <w:color w:val="000000" w:themeColor="text1"/>
          <w:sz w:val="20"/>
          <w:szCs w:val="20"/>
        </w:rPr>
      </w:pPr>
    </w:p>
    <w:p w:rsidR="15537F49" w:rsidP="15537F49" w:rsidRDefault="15537F49" w14:paraId="1C4C5BC6" w14:textId="3889DBC6">
      <w:pPr>
        <w:spacing w:after="120" w:line="240" w:lineRule="auto"/>
        <w:rPr>
          <w:rFonts w:ascii="Calibri" w:hAnsi="Calibri" w:cs="Calibri"/>
          <w:color w:val="000000" w:themeColor="text1" w:themeTint="FF" w:themeShade="FF"/>
          <w:sz w:val="20"/>
          <w:szCs w:val="20"/>
        </w:rPr>
      </w:pPr>
    </w:p>
    <w:p w:rsidR="15537F49" w:rsidP="15537F49" w:rsidRDefault="15537F49" w14:paraId="6CBADBCC" w14:textId="673EAA80">
      <w:pPr>
        <w:spacing w:after="120" w:line="240" w:lineRule="auto"/>
        <w:rPr>
          <w:rFonts w:ascii="Calibri" w:hAnsi="Calibri" w:cs="Calibri"/>
          <w:color w:val="000000" w:themeColor="text1" w:themeTint="FF" w:themeShade="FF"/>
          <w:sz w:val="20"/>
          <w:szCs w:val="20"/>
        </w:rPr>
      </w:pPr>
    </w:p>
    <w:p w:rsidR="15537F49" w:rsidP="15537F49" w:rsidRDefault="15537F49" w14:paraId="63D927C2" w14:textId="3E3599E8">
      <w:pPr>
        <w:spacing w:after="120" w:line="240" w:lineRule="auto"/>
        <w:rPr>
          <w:rFonts w:ascii="Calibri" w:hAnsi="Calibri" w:cs="Calibri"/>
          <w:color w:val="000000" w:themeColor="text1" w:themeTint="FF" w:themeShade="FF"/>
          <w:sz w:val="20"/>
          <w:szCs w:val="20"/>
        </w:rPr>
      </w:pPr>
    </w:p>
    <w:p w:rsidR="15537F49" w:rsidP="15537F49" w:rsidRDefault="15537F49" w14:paraId="73A79512" w14:textId="5D89AF17">
      <w:pPr>
        <w:spacing w:after="120" w:line="240" w:lineRule="auto"/>
        <w:rPr>
          <w:rFonts w:ascii="Calibri" w:hAnsi="Calibri" w:cs="Calibri"/>
          <w:color w:val="000000" w:themeColor="text1" w:themeTint="FF" w:themeShade="FF"/>
          <w:sz w:val="20"/>
          <w:szCs w:val="20"/>
        </w:rPr>
      </w:pPr>
    </w:p>
    <w:p w:rsidR="15537F49" w:rsidP="15537F49" w:rsidRDefault="15537F49" w14:paraId="6E5D74A8" w14:textId="21351B1D">
      <w:pPr>
        <w:spacing w:after="120" w:line="240" w:lineRule="auto"/>
        <w:rPr>
          <w:rFonts w:ascii="Calibri" w:hAnsi="Calibri" w:cs="Calibri"/>
          <w:color w:val="000000" w:themeColor="text1" w:themeTint="FF" w:themeShade="FF"/>
          <w:sz w:val="20"/>
          <w:szCs w:val="20"/>
        </w:rPr>
      </w:pPr>
    </w:p>
    <w:p w:rsidR="15537F49" w:rsidP="15537F49" w:rsidRDefault="15537F49" w14:paraId="2AF96BA2" w14:textId="745186D8">
      <w:pPr>
        <w:spacing w:after="120" w:line="240" w:lineRule="auto"/>
        <w:rPr>
          <w:rFonts w:ascii="Calibri" w:hAnsi="Calibri" w:cs="Calibri"/>
          <w:color w:val="000000" w:themeColor="text1" w:themeTint="FF" w:themeShade="FF"/>
          <w:sz w:val="20"/>
          <w:szCs w:val="20"/>
        </w:rPr>
      </w:pPr>
    </w:p>
    <w:p w:rsidR="15537F49" w:rsidP="15537F49" w:rsidRDefault="15537F49" w14:paraId="7A4D5347" w14:textId="63BFF89E">
      <w:pPr>
        <w:spacing w:after="120" w:line="240" w:lineRule="auto"/>
        <w:rPr>
          <w:rFonts w:ascii="Calibri" w:hAnsi="Calibri" w:cs="Calibri"/>
          <w:color w:val="000000" w:themeColor="text1" w:themeTint="FF" w:themeShade="FF"/>
          <w:sz w:val="20"/>
          <w:szCs w:val="20"/>
        </w:rPr>
      </w:pPr>
    </w:p>
    <w:p w:rsidR="15537F49" w:rsidP="15537F49" w:rsidRDefault="15537F49" w14:paraId="5F21EAE8" w14:textId="396E6007">
      <w:pPr>
        <w:spacing w:after="120" w:line="240" w:lineRule="auto"/>
        <w:rPr>
          <w:rFonts w:ascii="Calibri" w:hAnsi="Calibri" w:cs="Calibri"/>
          <w:color w:val="000000" w:themeColor="text1" w:themeTint="FF" w:themeShade="FF"/>
          <w:sz w:val="20"/>
          <w:szCs w:val="20"/>
        </w:rPr>
      </w:pPr>
    </w:p>
    <w:p w:rsidR="15537F49" w:rsidP="15537F49" w:rsidRDefault="15537F49" w14:paraId="1C043225" w14:textId="65D16598">
      <w:pPr>
        <w:spacing w:after="120" w:line="240" w:lineRule="auto"/>
        <w:rPr>
          <w:rFonts w:ascii="Calibri" w:hAnsi="Calibri" w:cs="Calibri"/>
          <w:color w:val="000000" w:themeColor="text1" w:themeTint="FF" w:themeShade="FF"/>
          <w:sz w:val="20"/>
          <w:szCs w:val="20"/>
        </w:rPr>
      </w:pPr>
    </w:p>
    <w:p w:rsidR="2FCD697C" w:rsidP="2FCD697C" w:rsidRDefault="02149C2A" w14:paraId="58221226" w14:textId="667DBEB2">
      <w:pPr>
        <w:spacing w:after="120" w:line="240" w:lineRule="auto"/>
        <w:rPr>
          <w:rFonts w:ascii="Calibri" w:hAnsi="Calibri" w:cs="Calibri"/>
          <w:color w:val="000000" w:themeColor="text1"/>
          <w:sz w:val="20"/>
          <w:szCs w:val="20"/>
        </w:rPr>
      </w:pPr>
      <w:r w:rsidRPr="02149C2A">
        <w:rPr>
          <w:rFonts w:ascii="Calibri" w:hAnsi="Calibri" w:cs="Calibri"/>
          <w:color w:val="000000" w:themeColor="text1"/>
          <w:sz w:val="20"/>
          <w:szCs w:val="20"/>
        </w:rPr>
        <w:t>The uniform type worn for scout events is dependent on the formality of the activity and a desire to maintain a clean and neat appearance of the Field uniform shirt. Expectations on which uniform to where to which activity / event are outlined below.  BSA uniform guidelines state that the scout uniform shirt must be tucked in.</w:t>
      </w:r>
    </w:p>
    <w:tbl>
      <w:tblPr>
        <w:tblStyle w:val="TableGridLight"/>
        <w:tblW w:w="9716" w:type="dxa"/>
        <w:tblLayout w:type="fixed"/>
        <w:tblLook w:val="04A0" w:firstRow="1" w:lastRow="0" w:firstColumn="1" w:lastColumn="0" w:noHBand="0" w:noVBand="1"/>
      </w:tblPr>
      <w:tblGrid>
        <w:gridCol w:w="1885"/>
        <w:gridCol w:w="900"/>
        <w:gridCol w:w="991"/>
        <w:gridCol w:w="991"/>
        <w:gridCol w:w="4949"/>
      </w:tblGrid>
      <w:tr w:rsidR="000A00AB" w:rsidTr="15537F49" w14:paraId="597B26D0" w14:textId="6A60201B">
        <w:tc>
          <w:tcPr>
            <w:tcW w:w="1885" w:type="dxa"/>
            <w:tcBorders/>
            <w:tcMar/>
            <w:hideMark/>
          </w:tcPr>
          <w:p w:rsidR="000A00AB" w:rsidRDefault="000A00AB" w14:paraId="38EF440D" w14:textId="1734C0A5">
            <w:pPr>
              <w:rPr>
                <w:b/>
                <w:bCs/>
              </w:rPr>
            </w:pPr>
            <w:bookmarkStart w:name="_Hlk20631014" w:id="117"/>
            <w:r>
              <w:rPr>
                <w:b/>
                <w:bCs/>
              </w:rPr>
              <w:t>Event / Activity</w:t>
            </w:r>
          </w:p>
        </w:tc>
        <w:tc>
          <w:tcPr>
            <w:tcW w:w="1891" w:type="dxa"/>
            <w:gridSpan w:val="2"/>
            <w:tcBorders/>
            <w:tcMar/>
            <w:hideMark/>
          </w:tcPr>
          <w:p w:rsidR="000A00AB" w:rsidRDefault="000A00AB" w14:paraId="4E126882" w14:textId="730DB103">
            <w:pPr>
              <w:rPr>
                <w:b/>
                <w:bCs/>
              </w:rPr>
            </w:pPr>
            <w:r>
              <w:rPr>
                <w:b/>
                <w:bCs/>
              </w:rPr>
              <w:t xml:space="preserve">      Field (Class A)</w:t>
            </w:r>
          </w:p>
          <w:p w:rsidR="000A00AB" w:rsidP="00FE5607" w:rsidRDefault="000A00AB" w14:paraId="33402F80" w14:textId="402A614C">
            <w:pPr>
              <w:tabs>
                <w:tab w:val="left" w:pos="798"/>
              </w:tabs>
              <w:rPr>
                <w:b/>
                <w:bCs/>
              </w:rPr>
            </w:pPr>
            <w:r>
              <w:rPr>
                <w:b/>
                <w:bCs/>
              </w:rPr>
              <w:t>“Full”</w:t>
            </w:r>
            <w:r w:rsidR="00813328">
              <w:rPr>
                <w:b/>
                <w:bCs/>
              </w:rPr>
              <w:tab/>
            </w:r>
            <w:r>
              <w:rPr>
                <w:b/>
                <w:bCs/>
              </w:rPr>
              <w:t>“Partial”</w:t>
            </w:r>
          </w:p>
        </w:tc>
        <w:tc>
          <w:tcPr>
            <w:tcW w:w="991" w:type="dxa"/>
            <w:tcBorders/>
            <w:tcMar/>
            <w:hideMark/>
          </w:tcPr>
          <w:p w:rsidR="000A00AB" w:rsidRDefault="000A00AB" w14:paraId="406B0709" w14:textId="67E83CF4">
            <w:pPr>
              <w:jc w:val="center"/>
              <w:rPr>
                <w:b/>
                <w:bCs/>
              </w:rPr>
            </w:pPr>
            <w:r>
              <w:rPr>
                <w:b/>
                <w:bCs/>
              </w:rPr>
              <w:t>Activity (Class B)</w:t>
            </w:r>
          </w:p>
        </w:tc>
        <w:tc>
          <w:tcPr>
            <w:tcW w:w="4949" w:type="dxa"/>
            <w:tcBorders/>
            <w:tcMar/>
            <w:hideMark/>
          </w:tcPr>
          <w:p w:rsidR="000A00AB" w:rsidRDefault="000A00AB" w14:paraId="64F9AD53" w14:textId="201896DB">
            <w:pPr>
              <w:rPr>
                <w:b/>
                <w:bCs/>
              </w:rPr>
            </w:pPr>
            <w:r>
              <w:rPr>
                <w:b/>
                <w:bCs/>
              </w:rPr>
              <w:t>Note</w:t>
            </w:r>
          </w:p>
        </w:tc>
      </w:tr>
      <w:tr w:rsidR="000A00AB" w:rsidTr="15537F49" w14:paraId="10601AEE" w14:textId="51587A6B">
        <w:tc>
          <w:tcPr>
            <w:tcW w:w="1885" w:type="dxa"/>
            <w:tcBorders/>
            <w:tcMar/>
            <w:hideMark/>
          </w:tcPr>
          <w:p w:rsidR="000A00AB" w:rsidRDefault="000A00AB" w14:paraId="648CD559" w14:textId="50E41184">
            <w:r>
              <w:t>Troop Meetings</w:t>
            </w:r>
          </w:p>
        </w:tc>
        <w:tc>
          <w:tcPr>
            <w:tcW w:w="900" w:type="dxa"/>
            <w:tcBorders/>
            <w:tcMar/>
          </w:tcPr>
          <w:p w:rsidR="000A00AB" w:rsidRDefault="005C08FF" w14:paraId="09E1A4BB" w14:textId="16B0CD4D">
            <w:pPr>
              <w:jc w:val="center"/>
            </w:pPr>
            <w:r w:rsidRPr="00FE5607">
              <w:rPr>
                <w:sz w:val="18"/>
                <w:szCs w:val="18"/>
              </w:rPr>
              <w:t>Optional</w:t>
            </w:r>
          </w:p>
        </w:tc>
        <w:tc>
          <w:tcPr>
            <w:tcW w:w="991" w:type="dxa"/>
            <w:tcBorders/>
            <w:tcMar/>
            <w:hideMark/>
          </w:tcPr>
          <w:p w:rsidR="000A00AB" w:rsidRDefault="000A00AB" w14:paraId="307954E7" w14:textId="6E94C808">
            <w:pPr>
              <w:jc w:val="center"/>
            </w:pPr>
            <w:r>
              <w:t>Yes</w:t>
            </w:r>
          </w:p>
        </w:tc>
        <w:tc>
          <w:tcPr>
            <w:tcW w:w="991" w:type="dxa"/>
            <w:tcBorders/>
            <w:tcMar/>
            <w:hideMark/>
          </w:tcPr>
          <w:p w:rsidR="000A00AB" w:rsidRDefault="000A00AB" w14:paraId="39BAF9E2" w14:textId="6E024A61">
            <w:pPr>
              <w:jc w:val="center"/>
            </w:pPr>
            <w:r>
              <w:t>No</w:t>
            </w:r>
          </w:p>
        </w:tc>
        <w:tc>
          <w:tcPr>
            <w:tcW w:w="4949" w:type="dxa"/>
            <w:tcBorders/>
            <w:tcMar/>
          </w:tcPr>
          <w:p w:rsidR="000A00AB" w:rsidRDefault="000A00AB" w14:paraId="55113661" w14:textId="68EC6E83"/>
        </w:tc>
      </w:tr>
      <w:tr w:rsidR="000A00AB" w:rsidTr="15537F49" w14:paraId="246E587D" w14:textId="1638A26E">
        <w:tc>
          <w:tcPr>
            <w:tcW w:w="1885" w:type="dxa"/>
            <w:tcBorders/>
            <w:tcMar/>
            <w:hideMark/>
          </w:tcPr>
          <w:p w:rsidR="000A00AB" w:rsidRDefault="000A00AB" w14:paraId="51F5E152" w14:textId="7817751E">
            <w:r>
              <w:t>Courts of Honor</w:t>
            </w:r>
          </w:p>
        </w:tc>
        <w:tc>
          <w:tcPr>
            <w:tcW w:w="900" w:type="dxa"/>
            <w:tcBorders/>
            <w:tcMar/>
            <w:hideMark/>
          </w:tcPr>
          <w:p w:rsidR="000A00AB" w:rsidRDefault="000A00AB" w14:paraId="60D1DDDB" w14:textId="6F511FC8">
            <w:pPr>
              <w:jc w:val="center"/>
            </w:pPr>
            <w:r>
              <w:t>Yes</w:t>
            </w:r>
          </w:p>
        </w:tc>
        <w:tc>
          <w:tcPr>
            <w:tcW w:w="991" w:type="dxa"/>
            <w:tcBorders/>
            <w:tcMar/>
          </w:tcPr>
          <w:p w:rsidR="000A00AB" w:rsidRDefault="005C08FF" w14:paraId="6E38F6F1" w14:textId="58F016C1">
            <w:pPr>
              <w:jc w:val="center"/>
            </w:pPr>
            <w:r>
              <w:t>No</w:t>
            </w:r>
          </w:p>
        </w:tc>
        <w:tc>
          <w:tcPr>
            <w:tcW w:w="991" w:type="dxa"/>
            <w:tcBorders/>
            <w:tcMar/>
            <w:hideMark/>
          </w:tcPr>
          <w:p w:rsidR="000A00AB" w:rsidRDefault="000A00AB" w14:paraId="1A667A55" w14:textId="55913BF1">
            <w:pPr>
              <w:jc w:val="center"/>
            </w:pPr>
            <w:r>
              <w:t>No</w:t>
            </w:r>
          </w:p>
        </w:tc>
        <w:tc>
          <w:tcPr>
            <w:tcW w:w="4949" w:type="dxa"/>
            <w:tcBorders/>
            <w:tcMar/>
            <w:hideMark/>
          </w:tcPr>
          <w:p w:rsidR="000A00AB" w:rsidRDefault="000A00AB" w14:paraId="686FCF3D" w14:textId="2F8180D8">
            <w:r>
              <w:t>Add neckerchief/slide, socks, belt, MB Sash optional</w:t>
            </w:r>
          </w:p>
        </w:tc>
      </w:tr>
      <w:tr w:rsidR="000A00AB" w:rsidTr="15537F49" w14:paraId="171D62B9" w14:textId="0F1F6349">
        <w:tc>
          <w:tcPr>
            <w:tcW w:w="1885" w:type="dxa"/>
            <w:tcBorders/>
            <w:tcMar/>
            <w:hideMark/>
          </w:tcPr>
          <w:p w:rsidR="000A00AB" w:rsidRDefault="000A00AB" w14:paraId="38457A85" w14:textId="6E0FCDD3">
            <w:r>
              <w:t>Scoutmaster Conference</w:t>
            </w:r>
          </w:p>
        </w:tc>
        <w:tc>
          <w:tcPr>
            <w:tcW w:w="900" w:type="dxa"/>
            <w:tcBorders/>
            <w:tcMar/>
            <w:hideMark/>
          </w:tcPr>
          <w:p w:rsidR="000A00AB" w:rsidRDefault="000A00AB" w14:paraId="5C7A0240" w14:textId="20B4E873">
            <w:pPr>
              <w:jc w:val="center"/>
            </w:pPr>
            <w:r>
              <w:t>Yes</w:t>
            </w:r>
          </w:p>
        </w:tc>
        <w:tc>
          <w:tcPr>
            <w:tcW w:w="991" w:type="dxa"/>
            <w:tcBorders/>
            <w:tcMar/>
          </w:tcPr>
          <w:p w:rsidR="000A00AB" w:rsidRDefault="005C08FF" w14:paraId="4FB54B75" w14:textId="2FF5C44A">
            <w:pPr>
              <w:jc w:val="center"/>
            </w:pPr>
            <w:r>
              <w:t>No</w:t>
            </w:r>
          </w:p>
        </w:tc>
        <w:tc>
          <w:tcPr>
            <w:tcW w:w="991" w:type="dxa"/>
            <w:tcBorders/>
            <w:tcMar/>
            <w:hideMark/>
          </w:tcPr>
          <w:p w:rsidR="000A00AB" w:rsidRDefault="000A00AB" w14:paraId="791CAB28" w14:textId="4C5CD93B">
            <w:pPr>
              <w:jc w:val="center"/>
            </w:pPr>
            <w:r>
              <w:t>No</w:t>
            </w:r>
          </w:p>
        </w:tc>
        <w:tc>
          <w:tcPr>
            <w:tcW w:w="4949" w:type="dxa"/>
            <w:tcBorders/>
            <w:tcMar/>
            <w:hideMark/>
          </w:tcPr>
          <w:p w:rsidR="000A00AB" w:rsidRDefault="000A00AB" w14:paraId="5BDF0DB3" w14:textId="4A969D5A">
            <w:r>
              <w:t>Add neckerchief/slide, socks, belt, MB Sash optional</w:t>
            </w:r>
          </w:p>
        </w:tc>
      </w:tr>
      <w:tr w:rsidR="000A00AB" w:rsidTr="15537F49" w14:paraId="4FF1A838" w14:textId="7797019B">
        <w:tc>
          <w:tcPr>
            <w:tcW w:w="1885" w:type="dxa"/>
            <w:tcBorders/>
            <w:tcMar/>
            <w:hideMark/>
          </w:tcPr>
          <w:p w:rsidR="000A00AB" w:rsidRDefault="000A00AB" w14:paraId="5D610CC0" w14:textId="5CF662F9">
            <w:r>
              <w:t>Boards of Review</w:t>
            </w:r>
          </w:p>
        </w:tc>
        <w:tc>
          <w:tcPr>
            <w:tcW w:w="900" w:type="dxa"/>
            <w:tcBorders/>
            <w:tcMar/>
            <w:hideMark/>
          </w:tcPr>
          <w:p w:rsidR="000A00AB" w:rsidRDefault="000A00AB" w14:paraId="6F330EC5" w14:textId="716B7CFE">
            <w:pPr>
              <w:jc w:val="center"/>
            </w:pPr>
            <w:r>
              <w:t>Yes</w:t>
            </w:r>
          </w:p>
        </w:tc>
        <w:tc>
          <w:tcPr>
            <w:tcW w:w="991" w:type="dxa"/>
            <w:tcBorders/>
            <w:tcMar/>
          </w:tcPr>
          <w:p w:rsidR="000A00AB" w:rsidRDefault="005C08FF" w14:paraId="14CA806C" w14:textId="55D52280">
            <w:pPr>
              <w:jc w:val="center"/>
            </w:pPr>
            <w:r>
              <w:t>No</w:t>
            </w:r>
          </w:p>
        </w:tc>
        <w:tc>
          <w:tcPr>
            <w:tcW w:w="991" w:type="dxa"/>
            <w:tcBorders/>
            <w:tcMar/>
            <w:hideMark/>
          </w:tcPr>
          <w:p w:rsidR="000A00AB" w:rsidRDefault="000A00AB" w14:paraId="37AD7598" w14:textId="12D75A90">
            <w:pPr>
              <w:jc w:val="center"/>
            </w:pPr>
            <w:r>
              <w:t>No</w:t>
            </w:r>
          </w:p>
        </w:tc>
        <w:tc>
          <w:tcPr>
            <w:tcW w:w="4949" w:type="dxa"/>
            <w:tcBorders/>
            <w:tcMar/>
            <w:hideMark/>
          </w:tcPr>
          <w:p w:rsidR="000A00AB" w:rsidRDefault="000A00AB" w14:paraId="14851134" w14:textId="7EA769E9">
            <w:r>
              <w:t>Add neckerchief/slide, socks, belt, MB Sash optional</w:t>
            </w:r>
          </w:p>
        </w:tc>
      </w:tr>
      <w:tr w:rsidR="000A00AB" w:rsidTr="15537F49" w14:paraId="6912DF58" w14:textId="48A0C13A">
        <w:tc>
          <w:tcPr>
            <w:tcW w:w="1885" w:type="dxa"/>
            <w:tcBorders/>
            <w:tcMar/>
            <w:hideMark/>
          </w:tcPr>
          <w:p w:rsidR="000A00AB" w:rsidRDefault="000A00AB" w14:paraId="04CF4C42" w14:textId="79CA7BF8">
            <w:r>
              <w:t>Campout</w:t>
            </w:r>
          </w:p>
        </w:tc>
        <w:tc>
          <w:tcPr>
            <w:tcW w:w="900" w:type="dxa"/>
            <w:tcBorders/>
            <w:tcMar/>
            <w:hideMark/>
          </w:tcPr>
          <w:p w:rsidR="000A00AB" w:rsidRDefault="000A00AB" w14:paraId="1FAD2046" w14:textId="4FDE4FCA">
            <w:pPr>
              <w:jc w:val="center"/>
            </w:pPr>
            <w:r>
              <w:t>Yes</w:t>
            </w:r>
          </w:p>
        </w:tc>
        <w:tc>
          <w:tcPr>
            <w:tcW w:w="991" w:type="dxa"/>
            <w:tcBorders/>
            <w:tcMar/>
            <w:hideMark/>
          </w:tcPr>
          <w:p w:rsidR="000A00AB" w:rsidRDefault="000A00AB" w14:paraId="4FBBDBEB" w14:textId="25641B76">
            <w:pPr>
              <w:jc w:val="center"/>
            </w:pPr>
            <w:r>
              <w:t>Yes</w:t>
            </w:r>
          </w:p>
        </w:tc>
        <w:tc>
          <w:tcPr>
            <w:tcW w:w="991" w:type="dxa"/>
            <w:tcBorders/>
            <w:tcMar/>
            <w:hideMark/>
          </w:tcPr>
          <w:p w:rsidR="000A00AB" w:rsidRDefault="000A00AB" w14:paraId="74F0B2F0" w14:textId="6314CDA9">
            <w:pPr>
              <w:jc w:val="center"/>
            </w:pPr>
            <w:r>
              <w:t>Yes</w:t>
            </w:r>
          </w:p>
        </w:tc>
        <w:tc>
          <w:tcPr>
            <w:tcW w:w="4949" w:type="dxa"/>
            <w:tcBorders/>
            <w:tcMar/>
            <w:hideMark/>
          </w:tcPr>
          <w:p w:rsidR="000A00AB" w:rsidRDefault="000A00AB" w14:paraId="510DA8F5" w14:textId="3FBCD606">
            <w:r>
              <w:t xml:space="preserve">Field for flags and travel at a </w:t>
            </w:r>
            <w:proofErr w:type="gramStart"/>
            <w:r>
              <w:t>minimum;</w:t>
            </w:r>
            <w:proofErr w:type="gramEnd"/>
            <w:r>
              <w:t xml:space="preserve"> </w:t>
            </w:r>
          </w:p>
          <w:p w:rsidR="000A00AB" w:rsidRDefault="000A00AB" w14:paraId="14179DF1" w14:textId="1A18E89E">
            <w:r>
              <w:t>Activity for other vigorous activity</w:t>
            </w:r>
          </w:p>
        </w:tc>
      </w:tr>
      <w:tr w:rsidR="000A00AB" w:rsidTr="15537F49" w14:paraId="3C344DE5" w14:textId="50052DC8">
        <w:tc>
          <w:tcPr>
            <w:tcW w:w="1885" w:type="dxa"/>
            <w:tcBorders/>
            <w:tcMar/>
            <w:hideMark/>
          </w:tcPr>
          <w:p w:rsidR="000A00AB" w:rsidRDefault="000A00AB" w14:paraId="140F2709" w14:textId="572AF337">
            <w:r>
              <w:t>Service Project</w:t>
            </w:r>
          </w:p>
        </w:tc>
        <w:tc>
          <w:tcPr>
            <w:tcW w:w="900" w:type="dxa"/>
            <w:tcBorders/>
            <w:tcMar/>
          </w:tcPr>
          <w:p w:rsidR="000A00AB" w:rsidRDefault="005C08FF" w14:paraId="2459459C" w14:textId="10ABA2C7">
            <w:pPr>
              <w:jc w:val="center"/>
            </w:pPr>
            <w:r w:rsidRPr="00246846">
              <w:rPr>
                <w:sz w:val="18"/>
                <w:szCs w:val="18"/>
              </w:rPr>
              <w:t>Optional</w:t>
            </w:r>
          </w:p>
        </w:tc>
        <w:tc>
          <w:tcPr>
            <w:tcW w:w="991" w:type="dxa"/>
            <w:tcBorders/>
            <w:tcMar/>
            <w:hideMark/>
          </w:tcPr>
          <w:p w:rsidR="000A00AB" w:rsidRDefault="000A00AB" w14:paraId="0FD03423" w14:textId="282FBCFA">
            <w:pPr>
              <w:jc w:val="center"/>
            </w:pPr>
            <w:r>
              <w:t>Yes</w:t>
            </w:r>
          </w:p>
        </w:tc>
        <w:tc>
          <w:tcPr>
            <w:tcW w:w="991" w:type="dxa"/>
            <w:tcBorders/>
            <w:tcMar/>
            <w:hideMark/>
          </w:tcPr>
          <w:p w:rsidR="000A00AB" w:rsidRDefault="000A00AB" w14:paraId="416CDA9D" w14:textId="7E21AFC9">
            <w:pPr>
              <w:jc w:val="center"/>
            </w:pPr>
            <w:r>
              <w:t>Yes</w:t>
            </w:r>
          </w:p>
        </w:tc>
        <w:tc>
          <w:tcPr>
            <w:tcW w:w="4949" w:type="dxa"/>
            <w:tcBorders/>
            <w:tcMar/>
            <w:hideMark/>
          </w:tcPr>
          <w:p w:rsidR="000A00AB" w:rsidRDefault="000A00AB" w14:paraId="080B7FD9" w14:textId="34E36F9F">
            <w:r>
              <w:t xml:space="preserve">Depends on type of </w:t>
            </w:r>
            <w:r w:rsidR="005C08FF">
              <w:t xml:space="preserve">service work </w:t>
            </w:r>
            <w:r>
              <w:t>performed</w:t>
            </w:r>
          </w:p>
        </w:tc>
      </w:tr>
      <w:tr w:rsidR="000A00AB" w:rsidTr="15537F49" w14:paraId="6BA8C74F" w14:textId="63BF40B9">
        <w:tc>
          <w:tcPr>
            <w:tcW w:w="1885" w:type="dxa"/>
            <w:tcBorders/>
            <w:tcMar/>
            <w:hideMark/>
          </w:tcPr>
          <w:p w:rsidR="000A00AB" w:rsidRDefault="000A00AB" w14:paraId="3D9D2E85" w14:textId="0FF803BB">
            <w:r>
              <w:t>Summer Camp</w:t>
            </w:r>
          </w:p>
        </w:tc>
        <w:tc>
          <w:tcPr>
            <w:tcW w:w="900" w:type="dxa"/>
            <w:tcBorders/>
            <w:tcMar/>
            <w:hideMark/>
          </w:tcPr>
          <w:p w:rsidR="000A00AB" w:rsidRDefault="000A00AB" w14:paraId="520E8679" w14:textId="68123E00">
            <w:pPr>
              <w:jc w:val="center"/>
            </w:pPr>
            <w:r>
              <w:t>Yes</w:t>
            </w:r>
          </w:p>
        </w:tc>
        <w:tc>
          <w:tcPr>
            <w:tcW w:w="991" w:type="dxa"/>
            <w:tcBorders/>
            <w:tcMar/>
            <w:hideMark/>
          </w:tcPr>
          <w:p w:rsidR="000A00AB" w:rsidRDefault="000A00AB" w14:paraId="1249A7DA" w14:textId="4A626788">
            <w:pPr>
              <w:jc w:val="center"/>
            </w:pPr>
            <w:r>
              <w:t>Yes</w:t>
            </w:r>
          </w:p>
        </w:tc>
        <w:tc>
          <w:tcPr>
            <w:tcW w:w="991" w:type="dxa"/>
            <w:tcBorders/>
            <w:tcMar/>
            <w:hideMark/>
          </w:tcPr>
          <w:p w:rsidR="000A00AB" w:rsidRDefault="000A00AB" w14:paraId="2EB90C25" w14:textId="4B834D32">
            <w:pPr>
              <w:jc w:val="center"/>
            </w:pPr>
            <w:r>
              <w:t>Yes</w:t>
            </w:r>
          </w:p>
        </w:tc>
        <w:tc>
          <w:tcPr>
            <w:tcW w:w="4949" w:type="dxa"/>
            <w:tcBorders/>
            <w:tcMar/>
            <w:hideMark/>
          </w:tcPr>
          <w:p w:rsidR="000A00AB" w:rsidRDefault="000A00AB" w14:paraId="0C13B8E4" w14:textId="2490D81B">
            <w:r>
              <w:t>Field for flags, meals and campfire ceremonies at a minimum, Activity for other vigorous activity</w:t>
            </w:r>
          </w:p>
        </w:tc>
      </w:tr>
      <w:tr w:rsidR="000A00AB" w:rsidTr="15537F49" w14:paraId="4BF97071" w14:textId="1529118E">
        <w:tc>
          <w:tcPr>
            <w:tcW w:w="1885" w:type="dxa"/>
            <w:tcBorders/>
            <w:tcMar/>
            <w:hideMark/>
          </w:tcPr>
          <w:p w:rsidR="000A00AB" w:rsidRDefault="000A00AB" w14:paraId="44F322A7" w14:textId="45E6F86A">
            <w:r>
              <w:t>Scout Sunday</w:t>
            </w:r>
          </w:p>
        </w:tc>
        <w:tc>
          <w:tcPr>
            <w:tcW w:w="900" w:type="dxa"/>
            <w:tcBorders/>
            <w:tcMar/>
            <w:hideMark/>
          </w:tcPr>
          <w:p w:rsidR="000A00AB" w:rsidRDefault="000A00AB" w14:paraId="3E852B5F" w14:textId="2778D0CA">
            <w:pPr>
              <w:jc w:val="center"/>
            </w:pPr>
            <w:r>
              <w:t>Yes</w:t>
            </w:r>
          </w:p>
        </w:tc>
        <w:tc>
          <w:tcPr>
            <w:tcW w:w="991" w:type="dxa"/>
            <w:tcBorders/>
            <w:tcMar/>
          </w:tcPr>
          <w:p w:rsidR="000A00AB" w:rsidP="00FE5607" w:rsidRDefault="005C08FF" w14:paraId="15DDB906" w14:textId="74078220">
            <w:pPr>
              <w:jc w:val="center"/>
            </w:pPr>
            <w:r>
              <w:t>No</w:t>
            </w:r>
          </w:p>
        </w:tc>
        <w:tc>
          <w:tcPr>
            <w:tcW w:w="991" w:type="dxa"/>
            <w:tcBorders/>
            <w:tcMar/>
            <w:hideMark/>
          </w:tcPr>
          <w:p w:rsidR="000A00AB" w:rsidRDefault="000A00AB" w14:paraId="760FE907" w14:textId="51E659B4">
            <w:pPr>
              <w:jc w:val="center"/>
            </w:pPr>
            <w:r>
              <w:t>No</w:t>
            </w:r>
          </w:p>
        </w:tc>
        <w:tc>
          <w:tcPr>
            <w:tcW w:w="4949" w:type="dxa"/>
            <w:tcBorders/>
            <w:tcMar/>
            <w:hideMark/>
          </w:tcPr>
          <w:p w:rsidR="000A00AB" w:rsidRDefault="000A00AB" w14:paraId="5B6BA72E" w14:textId="29614F39">
            <w:r>
              <w:t>Neckerchief/slide, socks, Sash optional</w:t>
            </w:r>
          </w:p>
        </w:tc>
      </w:tr>
      <w:tr w:rsidR="000A00AB" w:rsidTr="15537F49" w14:paraId="2AA9D519" w14:textId="5AEC1DD8">
        <w:tc>
          <w:tcPr>
            <w:tcW w:w="1885" w:type="dxa"/>
            <w:tcBorders/>
            <w:tcMar/>
            <w:hideMark/>
          </w:tcPr>
          <w:p w:rsidR="000A00AB" w:rsidRDefault="000A00AB" w14:paraId="3B5B8BFF" w14:textId="20ED4E8B">
            <w:r>
              <w:t>Travel</w:t>
            </w:r>
          </w:p>
        </w:tc>
        <w:tc>
          <w:tcPr>
            <w:tcW w:w="900" w:type="dxa"/>
            <w:tcBorders/>
            <w:tcMar/>
          </w:tcPr>
          <w:p w:rsidR="000A00AB" w:rsidRDefault="005C08FF" w14:paraId="42169386" w14:textId="5D1F33A1">
            <w:pPr>
              <w:jc w:val="center"/>
            </w:pPr>
            <w:r>
              <w:t>Yes</w:t>
            </w:r>
          </w:p>
        </w:tc>
        <w:tc>
          <w:tcPr>
            <w:tcW w:w="991" w:type="dxa"/>
            <w:tcBorders/>
            <w:tcMar/>
            <w:hideMark/>
          </w:tcPr>
          <w:p w:rsidR="000A00AB" w:rsidRDefault="005C08FF" w14:paraId="77264601" w14:textId="143E022D">
            <w:pPr>
              <w:jc w:val="center"/>
            </w:pPr>
            <w:r>
              <w:t>Yes</w:t>
            </w:r>
          </w:p>
        </w:tc>
        <w:tc>
          <w:tcPr>
            <w:tcW w:w="991" w:type="dxa"/>
            <w:tcBorders/>
            <w:tcMar/>
            <w:hideMark/>
          </w:tcPr>
          <w:p w:rsidR="000A00AB" w:rsidRDefault="000A00AB" w14:paraId="12589BC3" w14:textId="01AD460C">
            <w:pPr>
              <w:jc w:val="center"/>
            </w:pPr>
            <w:r>
              <w:t>No</w:t>
            </w:r>
          </w:p>
        </w:tc>
        <w:tc>
          <w:tcPr>
            <w:tcW w:w="4949" w:type="dxa"/>
            <w:tcBorders/>
            <w:tcMar/>
            <w:hideMark/>
          </w:tcPr>
          <w:p w:rsidR="000A00AB" w:rsidRDefault="000A00AB" w14:paraId="6C5C4401" w14:textId="0C7E0E02">
            <w:r>
              <w:t>Includes travel to/from campouts, summer camp</w:t>
            </w:r>
          </w:p>
        </w:tc>
      </w:tr>
      <w:tr w:rsidR="000A00AB" w:rsidTr="15537F49" w14:paraId="6935EAF1" w14:textId="39E1472B">
        <w:tc>
          <w:tcPr>
            <w:tcW w:w="1885" w:type="dxa"/>
            <w:tcBorders/>
            <w:tcMar/>
            <w:hideMark/>
          </w:tcPr>
          <w:p w:rsidR="000A00AB" w:rsidRDefault="000A00AB" w14:paraId="5060E7F0" w14:textId="0A70908E">
            <w:r>
              <w:t>Hiking</w:t>
            </w:r>
          </w:p>
        </w:tc>
        <w:tc>
          <w:tcPr>
            <w:tcW w:w="900" w:type="dxa"/>
            <w:tcBorders/>
            <w:tcMar/>
          </w:tcPr>
          <w:p w:rsidR="000A00AB" w:rsidRDefault="005C08FF" w14:paraId="30AEC372" w14:textId="021FB949">
            <w:pPr>
              <w:jc w:val="center"/>
            </w:pPr>
            <w:r>
              <w:t>No</w:t>
            </w:r>
          </w:p>
        </w:tc>
        <w:tc>
          <w:tcPr>
            <w:tcW w:w="991" w:type="dxa"/>
            <w:tcBorders/>
            <w:tcMar/>
            <w:hideMark/>
          </w:tcPr>
          <w:p w:rsidR="000A00AB" w:rsidP="15537F49" w:rsidRDefault="000A00AB" w14:paraId="3B8CBD6A" w14:textId="0E515B9B">
            <w:pPr>
              <w:jc w:val="center"/>
              <w:rPr>
                <w:sz w:val="16"/>
                <w:szCs w:val="16"/>
              </w:rPr>
            </w:pPr>
            <w:r w:rsidRPr="15537F49" w:rsidR="15537F49">
              <w:rPr>
                <w:sz w:val="16"/>
                <w:szCs w:val="16"/>
              </w:rPr>
              <w:t>Optional</w:t>
            </w:r>
          </w:p>
        </w:tc>
        <w:tc>
          <w:tcPr>
            <w:tcW w:w="991" w:type="dxa"/>
            <w:tcBorders/>
            <w:tcMar/>
            <w:hideMark/>
          </w:tcPr>
          <w:p w:rsidR="000A00AB" w:rsidRDefault="000A00AB" w14:paraId="214B4C8C" w14:textId="0066F1D5">
            <w:pPr>
              <w:jc w:val="center"/>
            </w:pPr>
            <w:r>
              <w:t>Yes</w:t>
            </w:r>
          </w:p>
        </w:tc>
        <w:tc>
          <w:tcPr>
            <w:tcW w:w="4949" w:type="dxa"/>
            <w:tcBorders/>
            <w:tcMar/>
            <w:hideMark/>
          </w:tcPr>
          <w:p w:rsidR="000A00AB" w:rsidRDefault="000A00AB" w14:paraId="60C463CF" w14:textId="3963848F">
            <w:r>
              <w:t>Need appropriate attire and footwear for trail and weather conditions</w:t>
            </w:r>
          </w:p>
        </w:tc>
      </w:tr>
      <w:tr w:rsidR="000A00AB" w:rsidTr="15537F49" w14:paraId="7ED23A0E" w14:textId="3FDC8769">
        <w:tc>
          <w:tcPr>
            <w:tcW w:w="1885" w:type="dxa"/>
            <w:tcBorders/>
            <w:tcMar/>
            <w:hideMark/>
          </w:tcPr>
          <w:p w:rsidR="000A00AB" w:rsidRDefault="000A00AB" w14:paraId="54830B39" w14:textId="0A8B9EAC">
            <w:r>
              <w:t>Swimming, Water</w:t>
            </w:r>
          </w:p>
        </w:tc>
        <w:tc>
          <w:tcPr>
            <w:tcW w:w="900" w:type="dxa"/>
            <w:tcBorders/>
            <w:tcMar/>
            <w:hideMark/>
          </w:tcPr>
          <w:p w:rsidR="000A00AB" w:rsidRDefault="000A00AB" w14:paraId="42526438" w14:textId="6BF38BB3">
            <w:pPr>
              <w:jc w:val="center"/>
            </w:pPr>
            <w:r>
              <w:t>No</w:t>
            </w:r>
          </w:p>
        </w:tc>
        <w:tc>
          <w:tcPr>
            <w:tcW w:w="991" w:type="dxa"/>
            <w:tcBorders/>
            <w:tcMar/>
            <w:hideMark/>
          </w:tcPr>
          <w:p w:rsidR="000A00AB" w:rsidRDefault="000A00AB" w14:paraId="6DDBA25D" w14:textId="2521257E">
            <w:pPr>
              <w:jc w:val="center"/>
            </w:pPr>
            <w:r>
              <w:t>No</w:t>
            </w:r>
          </w:p>
        </w:tc>
        <w:tc>
          <w:tcPr>
            <w:tcW w:w="991" w:type="dxa"/>
            <w:tcBorders/>
            <w:tcMar/>
            <w:hideMark/>
          </w:tcPr>
          <w:p w:rsidR="000A00AB" w:rsidRDefault="000A00AB" w14:paraId="1DF0CAD0" w14:textId="62E475D0">
            <w:pPr>
              <w:jc w:val="center"/>
            </w:pPr>
            <w:r>
              <w:t>No</w:t>
            </w:r>
          </w:p>
        </w:tc>
        <w:tc>
          <w:tcPr>
            <w:tcW w:w="4949" w:type="dxa"/>
            <w:tcBorders/>
            <w:tcMar/>
            <w:hideMark/>
          </w:tcPr>
          <w:p w:rsidR="000A00AB" w:rsidRDefault="000A00AB" w14:paraId="39A15F4F" w14:textId="20678EC3">
            <w:r>
              <w:t>One-piece swimsuit, swim shirts, quick dry shirts or other appropriate clothing for activity</w:t>
            </w:r>
          </w:p>
        </w:tc>
      </w:tr>
      <w:bookmarkEnd w:id="117"/>
    </w:tbl>
    <w:p w:rsidR="004A625E" w:rsidP="000A00AB" w:rsidRDefault="004A625E" w14:paraId="067C39B1" w14:textId="77777777"/>
    <w:p w:rsidRPr="000A00AB" w:rsidR="0064398F" w:rsidP="79FB769B" w:rsidRDefault="79FB769B" w14:paraId="4542F7B4" w14:textId="0FFD63A2">
      <w:pPr>
        <w:rPr>
          <w:rFonts w:ascii="Calibri" w:hAnsi="Calibri" w:cs="Calibri"/>
          <w:color w:val="000000"/>
          <w:sz w:val="20"/>
          <w:szCs w:val="20"/>
        </w:rPr>
      </w:pPr>
      <w:r w:rsidRPr="79FB769B">
        <w:rPr>
          <w:rFonts w:ascii="Calibri" w:hAnsi="Calibri" w:cs="Calibri"/>
          <w:color w:val="000000" w:themeColor="text1"/>
          <w:sz w:val="20"/>
          <w:szCs w:val="20"/>
        </w:rPr>
        <w:t xml:space="preserve">For other scout activities not mentioned above, wear the uniform appropriate for the activity to maintain safety and as determined by </w:t>
      </w:r>
      <w:proofErr w:type="gramStart"/>
      <w:r w:rsidRPr="79FB769B">
        <w:rPr>
          <w:rFonts w:ascii="Calibri" w:hAnsi="Calibri" w:cs="Calibri"/>
          <w:color w:val="000000" w:themeColor="text1"/>
          <w:sz w:val="20"/>
          <w:szCs w:val="20"/>
        </w:rPr>
        <w:t>Scoutmaster</w:t>
      </w:r>
      <w:proofErr w:type="gramEnd"/>
    </w:p>
    <w:p w:rsidR="00813328" w:rsidP="79FB769B" w:rsidRDefault="79FB769B" w14:paraId="7AA8DC79" w14:textId="04D54C1E">
      <w:pPr>
        <w:spacing w:after="0" w:line="240" w:lineRule="auto"/>
        <w:rPr>
          <w:sz w:val="20"/>
          <w:szCs w:val="20"/>
        </w:rPr>
      </w:pPr>
      <w:r w:rsidRPr="79FB769B">
        <w:rPr>
          <w:sz w:val="20"/>
          <w:szCs w:val="20"/>
        </w:rPr>
        <w:t>If wearing the uniform is impractical for whatever reason, then the Scout should be dressed appropriately for the occasion. Appropriateness will be determined</w:t>
      </w:r>
      <w:r w:rsidR="003715C9">
        <w:rPr>
          <w:sz w:val="20"/>
          <w:szCs w:val="20"/>
        </w:rPr>
        <w:t xml:space="preserve"> </w:t>
      </w:r>
      <w:r w:rsidRPr="79FB769B">
        <w:rPr>
          <w:sz w:val="20"/>
          <w:szCs w:val="20"/>
        </w:rPr>
        <w:t>by Scoutmaster with a focus on Safety, examples include (but not limited to):</w:t>
      </w:r>
    </w:p>
    <w:p w:rsidR="00813328" w:rsidP="79FB769B" w:rsidRDefault="79FB769B" w14:paraId="3B1F0F82" w14:textId="1EC3C256">
      <w:pPr>
        <w:pStyle w:val="ListParagraph"/>
        <w:numPr>
          <w:ilvl w:val="0"/>
          <w:numId w:val="24"/>
        </w:numPr>
        <w:tabs>
          <w:tab w:val="left" w:pos="1260"/>
        </w:tabs>
        <w:spacing w:after="0" w:line="240" w:lineRule="auto"/>
        <w:rPr>
          <w:sz w:val="20"/>
          <w:szCs w:val="20"/>
        </w:rPr>
      </w:pPr>
      <w:r w:rsidRPr="79FB769B">
        <w:rPr>
          <w:sz w:val="20"/>
          <w:szCs w:val="20"/>
        </w:rPr>
        <w:t xml:space="preserve">School uniform would be appropriate if (on limited occasions) it is not possible to change into scout uniform before an indoor </w:t>
      </w:r>
      <w:proofErr w:type="gramStart"/>
      <w:r w:rsidRPr="79FB769B">
        <w:rPr>
          <w:sz w:val="20"/>
          <w:szCs w:val="20"/>
        </w:rPr>
        <w:t>meeting</w:t>
      </w:r>
      <w:proofErr w:type="gramEnd"/>
      <w:r w:rsidRPr="79FB769B">
        <w:rPr>
          <w:sz w:val="20"/>
          <w:szCs w:val="20"/>
        </w:rPr>
        <w:t xml:space="preserve"> </w:t>
      </w:r>
    </w:p>
    <w:p w:rsidR="00813328" w:rsidP="79FB769B" w:rsidRDefault="79FB769B" w14:paraId="31A2CA51" w14:textId="57031E94">
      <w:pPr>
        <w:pStyle w:val="ListParagraph"/>
        <w:numPr>
          <w:ilvl w:val="0"/>
          <w:numId w:val="24"/>
        </w:numPr>
        <w:tabs>
          <w:tab w:val="left" w:pos="1260"/>
        </w:tabs>
        <w:spacing w:after="0" w:line="240" w:lineRule="auto"/>
        <w:rPr>
          <w:sz w:val="20"/>
          <w:szCs w:val="20"/>
        </w:rPr>
      </w:pPr>
      <w:r w:rsidRPr="79FB769B">
        <w:rPr>
          <w:sz w:val="20"/>
          <w:szCs w:val="20"/>
        </w:rPr>
        <w:t xml:space="preserve">Wearing proper clothes and gear for expected and probable conditions (no cotton, right shoes, and rain gear, etc.) would be appropriate for outdoor </w:t>
      </w:r>
      <w:proofErr w:type="gramStart"/>
      <w:r w:rsidRPr="79FB769B">
        <w:rPr>
          <w:sz w:val="20"/>
          <w:szCs w:val="20"/>
        </w:rPr>
        <w:t>activities</w:t>
      </w:r>
      <w:proofErr w:type="gramEnd"/>
    </w:p>
    <w:p w:rsidR="004A625E" w:rsidP="000A00AB" w:rsidRDefault="004A625E" w14:paraId="2B62F927" w14:textId="77777777">
      <w:pPr>
        <w:autoSpaceDE w:val="0"/>
        <w:autoSpaceDN w:val="0"/>
        <w:adjustRightInd w:val="0"/>
        <w:spacing w:after="120" w:line="240" w:lineRule="auto"/>
        <w:rPr>
          <w:rFonts w:ascii="Calibri" w:hAnsi="Calibri" w:cs="Calibri"/>
          <w:color w:val="000000"/>
          <w:sz w:val="20"/>
          <w:szCs w:val="20"/>
        </w:rPr>
      </w:pPr>
    </w:p>
    <w:p w:rsidRPr="000A00AB" w:rsidR="00DF3548" w:rsidP="79FB769B" w:rsidRDefault="79FB769B" w14:paraId="32BBDD1B" w14:textId="5CBED2D6">
      <w:pPr>
        <w:autoSpaceDE w:val="0"/>
        <w:autoSpaceDN w:val="0"/>
        <w:adjustRightInd w:val="0"/>
        <w:spacing w:after="120" w:line="240" w:lineRule="auto"/>
        <w:rPr>
          <w:rFonts w:ascii="Calibri" w:hAnsi="Calibri" w:cs="Calibri"/>
          <w:color w:val="000000" w:themeColor="text1"/>
          <w:sz w:val="20"/>
          <w:szCs w:val="20"/>
        </w:rPr>
      </w:pPr>
      <w:r w:rsidRPr="79FB769B">
        <w:rPr>
          <w:rFonts w:ascii="Calibri" w:hAnsi="Calibri" w:cs="Calibri"/>
          <w:color w:val="000000" w:themeColor="text1"/>
          <w:sz w:val="20"/>
          <w:szCs w:val="20"/>
        </w:rPr>
        <w:t xml:space="preserve">All uniform questions or problems should be brought to the Scoutmaster’s attention. Habitual uniform problems will be handled by the Scoutmaster, as deemed appropriate and necessary, including </w:t>
      </w:r>
      <w:r w:rsidRPr="00756322">
        <w:rPr>
          <w:sz w:val="20"/>
          <w:szCs w:val="20"/>
        </w:rPr>
        <w:t xml:space="preserve">discussing the situation with the Scout and/or Scout’s </w:t>
      </w:r>
      <w:proofErr w:type="gramStart"/>
      <w:r w:rsidRPr="00756322">
        <w:rPr>
          <w:sz w:val="20"/>
          <w:szCs w:val="20"/>
        </w:rPr>
        <w:t>parents</w:t>
      </w:r>
      <w:proofErr w:type="gramEnd"/>
      <w:r w:rsidRPr="79FB769B">
        <w:rPr>
          <w:rFonts w:ascii="Calibri" w:hAnsi="Calibri" w:cs="Calibri"/>
          <w:color w:val="000000" w:themeColor="text1"/>
          <w:sz w:val="20"/>
          <w:szCs w:val="20"/>
        </w:rPr>
        <w:t xml:space="preserve"> </w:t>
      </w:r>
    </w:p>
    <w:p w:rsidRPr="000A00AB" w:rsidR="00DF3548" w:rsidP="79FB769B" w:rsidRDefault="79FB769B" w14:paraId="1D839C60" w14:textId="56BC0C00">
      <w:pPr>
        <w:autoSpaceDE w:val="0"/>
        <w:autoSpaceDN w:val="0"/>
        <w:adjustRightInd w:val="0"/>
        <w:spacing w:after="120" w:line="240" w:lineRule="auto"/>
        <w:rPr>
          <w:rFonts w:ascii="Calibri" w:hAnsi="Calibri" w:cs="Calibri"/>
          <w:color w:val="000000" w:themeColor="text1"/>
          <w:sz w:val="20"/>
          <w:szCs w:val="20"/>
        </w:rPr>
      </w:pPr>
      <w:r w:rsidRPr="79FB769B">
        <w:rPr>
          <w:rFonts w:ascii="Calibri" w:hAnsi="Calibri" w:cs="Calibri"/>
          <w:color w:val="000000" w:themeColor="text1"/>
          <w:sz w:val="20"/>
          <w:szCs w:val="20"/>
        </w:rPr>
        <w:t xml:space="preserve">Uniforms can be purchased at the </w:t>
      </w:r>
      <w:r w:rsidRPr="79FB769B">
        <w:rPr>
          <w:rFonts w:ascii="Calibri" w:hAnsi="Calibri" w:cs="Calibri"/>
          <w:color w:val="0000FF"/>
          <w:sz w:val="20"/>
          <w:szCs w:val="20"/>
        </w:rPr>
        <w:t>Scout Shop</w:t>
      </w:r>
      <w:r w:rsidRPr="79FB769B">
        <w:rPr>
          <w:rFonts w:ascii="Calibri" w:hAnsi="Calibri" w:cs="Calibri"/>
          <w:color w:val="000000" w:themeColor="text1"/>
          <w:sz w:val="20"/>
          <w:szCs w:val="20"/>
        </w:rPr>
        <w:t>. The Troop provides one embroidered Troop 54 neckerchief and one sew‐on name strip to each Scout; each additional neckerchief costs approximately $25.00, while each additional name strip is $10.00, subject to change.</w:t>
      </w:r>
    </w:p>
    <w:p w:rsidR="006A1F6F" w:rsidP="00242100" w:rsidRDefault="006A1F6F" w14:paraId="002C2E71" w14:textId="77777777">
      <w:pPr>
        <w:pStyle w:val="Heading1"/>
      </w:pPr>
      <w:bookmarkStart w:name="_Toc1742312620" w:id="1506728635"/>
      <w:r w:rsidR="16AB5318">
        <w:rPr/>
        <w:t>Troop 55</w:t>
      </w:r>
      <w:bookmarkEnd w:id="1506728635"/>
    </w:p>
    <w:p w:rsidRPr="00333065" w:rsidR="006A1F6F" w:rsidP="00094EB0" w:rsidRDefault="57C862C7" w14:paraId="39FE6304" w14:textId="5F370F40">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FF"/>
          <w:sz w:val="20"/>
          <w:szCs w:val="20"/>
        </w:rPr>
        <w:t xml:space="preserve">Troop 55 </w:t>
      </w:r>
      <w:r w:rsidRPr="11663A6E" w:rsidR="11663A6E">
        <w:rPr>
          <w:rFonts w:ascii="Calibri" w:hAnsi="Calibri" w:cs="Calibri"/>
          <w:color w:val="000000" w:themeColor="text1" w:themeTint="FF" w:themeShade="FF"/>
          <w:sz w:val="20"/>
          <w:szCs w:val="20"/>
        </w:rPr>
        <w:t xml:space="preserve">is a separate Scouting unit for boys ages 11 to 17. Like Troop 54, it is also sponsored by St John the Divine (SJD) as its chartered organization. First chartered in 1933, Troop 55 has traditionally been one of the largest, most successful Scout Troops in America. As an example, in 2018 alone, Troop 55 had 240 Registered Scouts and 160 YPT Adults and </w:t>
      </w:r>
      <w:r w:rsidRPr="11663A6E" w:rsidR="11663A6E">
        <w:rPr>
          <w:rFonts w:ascii="Calibri" w:hAnsi="Calibri" w:cs="Calibri"/>
          <w:color w:val="000000" w:themeColor="text1" w:themeTint="FF" w:themeShade="FF"/>
          <w:sz w:val="20"/>
          <w:szCs w:val="20"/>
        </w:rPr>
        <w:t>achieved</w:t>
      </w:r>
      <w:r w:rsidRPr="11663A6E" w:rsidR="11663A6E">
        <w:rPr>
          <w:rFonts w:ascii="Calibri" w:hAnsi="Calibri" w:cs="Calibri"/>
          <w:color w:val="000000" w:themeColor="text1" w:themeTint="FF" w:themeShade="FF"/>
          <w:sz w:val="20"/>
          <w:szCs w:val="20"/>
        </w:rPr>
        <w:t xml:space="preserve"> 39 Eagle Scouts, 938 Merit Badges, 164 Board of Reviews. Since 1933, Troop 55 has had over 700 Eagle Scouts.</w:t>
      </w:r>
    </w:p>
    <w:p w:rsidR="006A1F6F" w:rsidP="00242100" w:rsidRDefault="006A1F6F" w14:paraId="241EB0F3" w14:textId="77777777">
      <w:pPr>
        <w:pStyle w:val="Heading1"/>
      </w:pPr>
      <w:bookmarkStart w:name="_Toc666444268" w:id="1034722084"/>
      <w:r w:rsidR="16AB5318">
        <w:rPr/>
        <w:t>Venturing Crew 55</w:t>
      </w:r>
      <w:bookmarkEnd w:id="1034722084"/>
    </w:p>
    <w:p w:rsidR="006A1F6F" w:rsidP="00094EB0" w:rsidRDefault="006A1F6F" w14:paraId="487731DE" w14:textId="22C5A916">
      <w:pPr>
        <w:autoSpaceDE w:val="0"/>
        <w:autoSpaceDN w:val="0"/>
        <w:adjustRightInd w:val="0"/>
        <w:spacing w:after="120" w:line="240" w:lineRule="auto"/>
        <w:rPr>
          <w:rFonts w:ascii="Calibri" w:hAnsi="Calibri" w:cs="Calibri"/>
          <w:color w:val="000000"/>
          <w:sz w:val="20"/>
          <w:szCs w:val="20"/>
        </w:rPr>
      </w:pPr>
      <w:r w:rsidRPr="15537F49" w:rsidR="15537F49">
        <w:rPr>
          <w:rFonts w:ascii="Calibri" w:hAnsi="Calibri" w:cs="Calibri"/>
          <w:color w:val="0000FF"/>
          <w:sz w:val="20"/>
          <w:szCs w:val="20"/>
        </w:rPr>
        <w:t xml:space="preserve">Venturing Crew 55 </w:t>
      </w:r>
      <w:r w:rsidRPr="15537F49" w:rsidR="15537F49">
        <w:rPr>
          <w:rFonts w:ascii="Calibri" w:hAnsi="Calibri" w:cs="Calibri"/>
          <w:color w:val="000000" w:themeColor="text1" w:themeTint="FF" w:themeShade="FF"/>
          <w:sz w:val="20"/>
          <w:szCs w:val="20"/>
        </w:rPr>
        <w:t xml:space="preserve">is a separate co-ed Scouting unit for older youths. It </w:t>
      </w:r>
      <w:bookmarkStart w:name="_Int_H54FGg7m" w:id="1138798641"/>
      <w:r w:rsidRPr="15537F49" w:rsidR="15537F49">
        <w:rPr>
          <w:rFonts w:ascii="Calibri" w:hAnsi="Calibri" w:cs="Calibri"/>
          <w:color w:val="000000" w:themeColor="text1" w:themeTint="FF" w:themeShade="FF"/>
          <w:sz w:val="20"/>
          <w:szCs w:val="20"/>
        </w:rPr>
        <w:t>also</w:t>
      </w:r>
      <w:bookmarkEnd w:id="1138798641"/>
      <w:r w:rsidRPr="15537F49" w:rsidR="15537F49">
        <w:rPr>
          <w:rFonts w:ascii="Calibri" w:hAnsi="Calibri" w:cs="Calibri"/>
          <w:color w:val="000000" w:themeColor="text1" w:themeTint="FF" w:themeShade="FF"/>
          <w:sz w:val="20"/>
          <w:szCs w:val="20"/>
        </w:rPr>
        <w:t xml:space="preserve"> sponsored by SJD as the chartered </w:t>
      </w:r>
      <w:bookmarkStart w:name="_Int_ChBHfHUF" w:id="1649230974"/>
      <w:r w:rsidRPr="15537F49" w:rsidR="15537F49">
        <w:rPr>
          <w:rFonts w:ascii="Calibri" w:hAnsi="Calibri" w:cs="Calibri"/>
          <w:color w:val="000000" w:themeColor="text1" w:themeTint="FF" w:themeShade="FF"/>
          <w:sz w:val="20"/>
          <w:szCs w:val="20"/>
        </w:rPr>
        <w:t>organization, and</w:t>
      </w:r>
      <w:bookmarkEnd w:id="1649230974"/>
      <w:r w:rsidRPr="15537F49" w:rsidR="15537F49">
        <w:rPr>
          <w:rFonts w:ascii="Calibri" w:hAnsi="Calibri" w:cs="Calibri"/>
          <w:color w:val="000000" w:themeColor="text1" w:themeTint="FF" w:themeShade="FF"/>
          <w:sz w:val="20"/>
          <w:szCs w:val="20"/>
        </w:rPr>
        <w:t xml:space="preserve"> has traditionally had significant overlap with Troop 55 and Troop 54 in both membership and adult leadership. Crew membership is open to young men and women ages 14 through 20 who have completed 8th grade. Scouts may and often do have dual registration in Troop 54 or Troop 55, and the Crew.</w:t>
      </w:r>
    </w:p>
    <w:p w:rsidR="006A1F6F" w:rsidP="00094EB0" w:rsidRDefault="006A1F6F" w14:paraId="1FC0F874"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For </w:t>
      </w:r>
      <w:r>
        <w:rPr>
          <w:rFonts w:ascii="Calibri" w:hAnsi="Calibri" w:cs="Calibri"/>
          <w:color w:val="0000FF"/>
          <w:sz w:val="20"/>
          <w:szCs w:val="20"/>
        </w:rPr>
        <w:t xml:space="preserve">advancement </w:t>
      </w:r>
      <w:r>
        <w:rPr>
          <w:rFonts w:ascii="Calibri" w:hAnsi="Calibri" w:cs="Calibri"/>
          <w:color w:val="000000"/>
          <w:sz w:val="20"/>
          <w:szCs w:val="20"/>
        </w:rPr>
        <w:t>purposes:</w:t>
      </w:r>
    </w:p>
    <w:p w:rsidR="006A1F6F" w:rsidP="00094EB0" w:rsidRDefault="006A1F6F" w14:paraId="490835B5"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Dual‐registered Scouts who seek to complete regular Scout advancement in the Troop (instead of in the Crew) will be subject to Troop oversight and requirements.</w:t>
      </w:r>
    </w:p>
    <w:p w:rsidR="006A1F6F" w:rsidP="00094EB0" w:rsidRDefault="006A1F6F" w14:paraId="5B014A1A"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Members of the Crew who seek regular Scout advancement in the Troop must fulfill in the Troop at least the six months of leadership necessary for advancement from Life Scout to Eagle Scout.</w:t>
      </w:r>
    </w:p>
    <w:p w:rsidR="006A1F6F" w:rsidP="00094EB0" w:rsidRDefault="006A1F6F" w14:paraId="5B84B01E" w14:textId="5F63D0F1">
      <w:pPr>
        <w:autoSpaceDE w:val="0"/>
        <w:autoSpaceDN w:val="0"/>
        <w:adjustRightInd w:val="0"/>
        <w:spacing w:after="120" w:line="240" w:lineRule="auto"/>
        <w:rPr>
          <w:rFonts w:ascii="Calibri" w:hAnsi="Calibri" w:cs="Calibri"/>
          <w:color w:val="000000"/>
          <w:sz w:val="20"/>
          <w:szCs w:val="20"/>
        </w:rPr>
      </w:pPr>
      <w:r w:rsidRPr="11663A6E" w:rsidR="11663A6E">
        <w:rPr>
          <w:rFonts w:ascii="Calibri" w:hAnsi="Calibri" w:cs="Calibri"/>
          <w:color w:val="000000" w:themeColor="text1" w:themeTint="FF" w:themeShade="FF"/>
          <w:sz w:val="20"/>
          <w:szCs w:val="20"/>
        </w:rPr>
        <w:t xml:space="preserve">• All other regular Scout advancement requirements in Crew 55 members will be fulfilled as </w:t>
      </w:r>
      <w:r w:rsidRPr="11663A6E" w:rsidR="11663A6E">
        <w:rPr>
          <w:rFonts w:ascii="Calibri" w:hAnsi="Calibri" w:cs="Calibri"/>
          <w:color w:val="000000" w:themeColor="text1" w:themeTint="FF" w:themeShade="FF"/>
          <w:sz w:val="20"/>
          <w:szCs w:val="20"/>
        </w:rPr>
        <w:t>established</w:t>
      </w:r>
      <w:r w:rsidRPr="11663A6E" w:rsidR="11663A6E">
        <w:rPr>
          <w:rFonts w:ascii="Calibri" w:hAnsi="Calibri" w:cs="Calibri"/>
          <w:color w:val="000000" w:themeColor="text1" w:themeTint="FF" w:themeShade="FF"/>
          <w:sz w:val="20"/>
          <w:szCs w:val="20"/>
        </w:rPr>
        <w:t xml:space="preserve"> by the Crew Advisor (the equivalent of the Scoutmaster</w:t>
      </w:r>
      <w:bookmarkStart w:name="_Int_OeZDSLi0" w:id="2049118474"/>
      <w:r w:rsidRPr="11663A6E" w:rsidR="11663A6E">
        <w:rPr>
          <w:rFonts w:ascii="Calibri" w:hAnsi="Calibri" w:cs="Calibri"/>
          <w:color w:val="000000" w:themeColor="text1" w:themeTint="FF" w:themeShade="FF"/>
          <w:sz w:val="20"/>
          <w:szCs w:val="20"/>
        </w:rPr>
        <w:t>), and</w:t>
      </w:r>
      <w:bookmarkEnd w:id="2049118474"/>
      <w:r w:rsidRPr="11663A6E" w:rsidR="11663A6E">
        <w:rPr>
          <w:rFonts w:ascii="Calibri" w:hAnsi="Calibri" w:cs="Calibri"/>
          <w:color w:val="000000" w:themeColor="text1" w:themeTint="FF" w:themeShade="FF"/>
          <w:sz w:val="20"/>
          <w:szCs w:val="20"/>
        </w:rPr>
        <w:t xml:space="preserve"> overseen by the Crew Advisor or his designee. </w:t>
      </w:r>
    </w:p>
    <w:p w:rsidR="006A1F6F" w:rsidP="00094EB0" w:rsidRDefault="006A1F6F" w14:paraId="28F6FA8B" w14:textId="77777777">
      <w:pPr>
        <w:autoSpaceDE w:val="0"/>
        <w:autoSpaceDN w:val="0"/>
        <w:adjustRightInd w:val="0"/>
        <w:spacing w:after="120" w:line="240" w:lineRule="auto"/>
        <w:rPr>
          <w:rFonts w:ascii="Calibri" w:hAnsi="Calibri" w:cs="Calibri"/>
          <w:color w:val="000000"/>
          <w:sz w:val="20"/>
          <w:szCs w:val="20"/>
        </w:rPr>
      </w:pPr>
      <w:r>
        <w:rPr>
          <w:rFonts w:ascii="Calibri" w:hAnsi="Calibri" w:cs="Calibri"/>
          <w:color w:val="000000"/>
          <w:sz w:val="20"/>
          <w:szCs w:val="20"/>
        </w:rPr>
        <w:t xml:space="preserve">Assuming completion of the foregoing, Troop approval of the Eagle Scout project, and an Eagle Scout board of review at the Troop level, Crew members will have the opportunity to participate in Troop‐administered </w:t>
      </w:r>
      <w:r>
        <w:rPr>
          <w:rFonts w:ascii="Calibri" w:hAnsi="Calibri" w:cs="Calibri"/>
          <w:color w:val="0000FF"/>
          <w:sz w:val="20"/>
          <w:szCs w:val="20"/>
        </w:rPr>
        <w:t>Courts of Honor</w:t>
      </w:r>
      <w:r>
        <w:rPr>
          <w:rFonts w:ascii="Calibri" w:hAnsi="Calibri" w:cs="Calibri"/>
          <w:color w:val="000000"/>
          <w:sz w:val="20"/>
          <w:szCs w:val="20"/>
        </w:rPr>
        <w:t>, should they so desire. Venturing Crew members who are not also current dues paying Troop members may be directly assessed incremental costs associated with their participation.</w:t>
      </w:r>
    </w:p>
    <w:p w:rsidR="006A1F6F" w:rsidP="00094EB0" w:rsidRDefault="006A1F6F" w14:paraId="25F6722D" w14:textId="77777777">
      <w:pPr>
        <w:autoSpaceDE w:val="0"/>
        <w:autoSpaceDN w:val="0"/>
        <w:adjustRightInd w:val="0"/>
        <w:spacing w:after="120" w:line="240" w:lineRule="auto"/>
      </w:pPr>
    </w:p>
    <w:p w:rsidR="15537F49" w:rsidP="15537F49" w:rsidRDefault="15537F49" w14:paraId="2E0D5FFE" w14:textId="4B6ACAF5">
      <w:pPr>
        <w:pStyle w:val="Normal"/>
        <w:spacing w:after="120" w:line="240" w:lineRule="auto"/>
      </w:pPr>
    </w:p>
    <w:p w:rsidR="15537F49" w:rsidP="15537F49" w:rsidRDefault="15537F49" w14:paraId="08AC1DB8" w14:textId="5DDE3EC1">
      <w:pPr>
        <w:pStyle w:val="Normal"/>
        <w:spacing w:after="120" w:line="240" w:lineRule="auto"/>
      </w:pPr>
    </w:p>
    <w:p w:rsidR="15537F49" w:rsidP="15537F49" w:rsidRDefault="15537F49" w14:paraId="7E56AFAB" w14:textId="02027D7D">
      <w:pPr>
        <w:pStyle w:val="Normal"/>
        <w:spacing w:after="120" w:line="240" w:lineRule="auto"/>
      </w:pPr>
    </w:p>
    <w:p w:rsidR="15537F49" w:rsidP="15537F49" w:rsidRDefault="15537F49" w14:paraId="39453E1C" w14:textId="5D6FBF96">
      <w:pPr>
        <w:pStyle w:val="Normal"/>
        <w:spacing w:after="120" w:line="240" w:lineRule="auto"/>
      </w:pPr>
    </w:p>
    <w:p w:rsidR="15537F49" w:rsidP="15537F49" w:rsidRDefault="15537F49" w14:paraId="290117A0" w14:textId="694C5632">
      <w:pPr>
        <w:pStyle w:val="Normal"/>
        <w:spacing w:after="120" w:line="240" w:lineRule="auto"/>
      </w:pPr>
    </w:p>
    <w:p w:rsidR="15537F49" w:rsidP="15537F49" w:rsidRDefault="15537F49" w14:paraId="5D92BAEF" w14:textId="2EED9093">
      <w:pPr>
        <w:pStyle w:val="Normal"/>
        <w:spacing w:after="120" w:line="240" w:lineRule="auto"/>
      </w:pPr>
    </w:p>
    <w:p w:rsidR="15537F49" w:rsidP="15537F49" w:rsidRDefault="15537F49" w14:paraId="42FD25BB" w14:textId="4BA7AED5">
      <w:pPr>
        <w:pStyle w:val="Normal"/>
        <w:spacing w:after="120" w:line="240" w:lineRule="auto"/>
      </w:pPr>
    </w:p>
    <w:p w:rsidR="15537F49" w:rsidP="15537F49" w:rsidRDefault="15537F49" w14:paraId="42AB0C69" w14:textId="7B427AA0">
      <w:pPr>
        <w:pStyle w:val="Normal"/>
        <w:spacing w:after="120" w:line="240" w:lineRule="auto"/>
      </w:pPr>
    </w:p>
    <w:p w:rsidR="15537F49" w:rsidP="15537F49" w:rsidRDefault="15537F49" w14:paraId="40BBBD35" w14:textId="3BF3BF69">
      <w:pPr>
        <w:pStyle w:val="Normal"/>
        <w:spacing w:after="120" w:line="240" w:lineRule="auto"/>
      </w:pPr>
    </w:p>
    <w:p w:rsidR="15537F49" w:rsidP="15537F49" w:rsidRDefault="15537F49" w14:paraId="3D0614D5" w14:textId="3AB81CA1">
      <w:pPr>
        <w:pStyle w:val="Normal"/>
        <w:spacing w:after="120" w:line="240" w:lineRule="auto"/>
      </w:pPr>
    </w:p>
    <w:p w:rsidR="15537F49" w:rsidP="15537F49" w:rsidRDefault="15537F49" w14:paraId="6B8D845A" w14:textId="6AF8B813">
      <w:pPr>
        <w:pStyle w:val="Normal"/>
        <w:spacing w:after="120" w:line="240" w:lineRule="auto"/>
      </w:pPr>
    </w:p>
    <w:p w:rsidR="15537F49" w:rsidP="15537F49" w:rsidRDefault="15537F49" w14:paraId="31559F24" w14:textId="47237330">
      <w:pPr>
        <w:pStyle w:val="Normal"/>
        <w:spacing w:after="120" w:line="240" w:lineRule="auto"/>
      </w:pPr>
    </w:p>
    <w:p w:rsidR="15537F49" w:rsidP="15537F49" w:rsidRDefault="15537F49" w14:paraId="491CCE8A" w14:textId="77946C6E">
      <w:pPr>
        <w:pStyle w:val="Normal"/>
        <w:spacing w:after="120" w:line="240" w:lineRule="auto"/>
      </w:pPr>
    </w:p>
    <w:p w:rsidR="15537F49" w:rsidP="15537F49" w:rsidRDefault="15537F49" w14:paraId="5262D7FF" w14:textId="6B87A0CF">
      <w:pPr>
        <w:pStyle w:val="Normal"/>
        <w:spacing w:after="120" w:line="240" w:lineRule="auto"/>
      </w:pPr>
    </w:p>
    <w:p w:rsidR="15537F49" w:rsidP="15537F49" w:rsidRDefault="15537F49" w14:paraId="27DF549B" w14:textId="40070993">
      <w:pPr>
        <w:pStyle w:val="Normal"/>
        <w:spacing w:after="120" w:line="240" w:lineRule="auto"/>
      </w:pPr>
    </w:p>
    <w:p w:rsidR="00667774" w:rsidP="15537F49" w:rsidRDefault="00667774" w14:paraId="0B68D9BB" w14:textId="1DA00142">
      <w:pPr>
        <w:pStyle w:val="Heading1"/>
        <w:rPr>
          <w:rFonts w:ascii="Cambria" w:hAnsi="Cambria" w:eastAsia="Cambria" w:cs="Cambria"/>
          <w:noProof w:val="0"/>
          <w:color w:val="2F5496" w:themeColor="accent1" w:themeTint="FF" w:themeShade="BF"/>
          <w:sz w:val="32"/>
          <w:szCs w:val="32"/>
          <w:lang w:val="en-US"/>
        </w:rPr>
      </w:pPr>
      <w:bookmarkStart w:name="_Toc2087837249" w:id="300806580"/>
      <w:r w:rsidRPr="16AB5318" w:rsidR="16AB5318">
        <w:rPr>
          <w:rFonts w:ascii="Cambria" w:hAnsi="Cambria" w:eastAsia="Cambria" w:cs="Cambria"/>
          <w:noProof w:val="0"/>
          <w:color w:val="2F5496" w:themeColor="accent1" w:themeTint="FF" w:themeShade="BF"/>
          <w:sz w:val="32"/>
          <w:szCs w:val="32"/>
          <w:lang w:val="en-US"/>
        </w:rPr>
        <w:t>Glossary of Key Terms &amp; Acronyms</w:t>
      </w:r>
      <w:bookmarkEnd w:id="300806580"/>
      <w:r w:rsidRPr="16AB5318" w:rsidR="16AB5318">
        <w:rPr>
          <w:rFonts w:ascii="Cambria" w:hAnsi="Cambria" w:eastAsia="Cambria" w:cs="Cambria"/>
          <w:noProof w:val="0"/>
          <w:color w:val="2F5496" w:themeColor="accent1" w:themeTint="FF" w:themeShade="BF"/>
          <w:sz w:val="32"/>
          <w:szCs w:val="32"/>
          <w:lang w:val="en-US"/>
        </w:rPr>
        <w:t xml:space="preserve"> </w:t>
      </w:r>
    </w:p>
    <w:p w:rsidR="00667774" w:rsidP="15537F49" w:rsidRDefault="00667774" w14:paraId="0168DE91" w14:textId="4E187BD2">
      <w:pPr>
        <w:spacing w:after="160" w:afterAutospacing="off" w:line="240" w:lineRule="exact"/>
        <w:rPr>
          <w:rFonts w:ascii="Calibri" w:hAnsi="Calibri" w:eastAsia="Calibri" w:cs="Calibri"/>
          <w:noProof w:val="0"/>
          <w:color w:val="000000" w:themeColor="text1" w:themeTint="FF" w:themeShade="FF"/>
          <w:sz w:val="22"/>
          <w:szCs w:val="22"/>
          <w:lang w:val="en-US"/>
        </w:rPr>
      </w:pPr>
      <w:r w:rsidRPr="15537F49" w:rsidR="15537F49">
        <w:rPr>
          <w:rFonts w:ascii="Calibri" w:hAnsi="Calibri" w:eastAsia="Calibri" w:cs="Calibri"/>
          <w:noProof w:val="0"/>
          <w:color w:val="000000" w:themeColor="text1" w:themeTint="FF" w:themeShade="FF"/>
          <w:sz w:val="22"/>
          <w:szCs w:val="22"/>
          <w:lang w:val="en-US"/>
        </w:rPr>
        <w:t xml:space="preserve"> </w:t>
      </w:r>
    </w:p>
    <w:tbl>
      <w:tblPr>
        <w:tblStyle w:val="TableGrid"/>
        <w:tblW w:w="9360" w:type="dxa"/>
        <w:tblLayout w:type="fixed"/>
        <w:tblLook w:val="06A0" w:firstRow="1" w:lastRow="0" w:firstColumn="1" w:lastColumn="0" w:noHBand="1" w:noVBand="1"/>
      </w:tblPr>
      <w:tblGrid>
        <w:gridCol w:w="2505"/>
        <w:gridCol w:w="1110"/>
        <w:gridCol w:w="5745"/>
      </w:tblGrid>
      <w:tr w:rsidR="7FD152C1" w:rsidTr="15537F49" w14:paraId="7418D6B2">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2D7B56D" w14:textId="49099A88">
            <w:pPr>
              <w:spacing w:before="0" w:beforeAutospacing="off" w:after="0" w:afterAutospacing="off"/>
              <w:rPr>
                <w:rFonts w:ascii="Calibri" w:hAnsi="Calibri" w:eastAsia="Calibri" w:cs="Calibri"/>
                <w:b w:val="1"/>
                <w:bCs w:val="1"/>
                <w:color w:val="2F5496" w:themeColor="accent1" w:themeTint="FF" w:themeShade="BF"/>
                <w:sz w:val="24"/>
                <w:szCs w:val="24"/>
              </w:rPr>
            </w:pPr>
            <w:r w:rsidRPr="15537F49" w:rsidR="15537F49">
              <w:rPr>
                <w:rFonts w:ascii="Calibri" w:hAnsi="Calibri" w:eastAsia="Calibri" w:cs="Calibri"/>
                <w:b w:val="1"/>
                <w:bCs w:val="1"/>
                <w:color w:val="2F5496" w:themeColor="accent1" w:themeTint="FF" w:themeShade="BF"/>
                <w:sz w:val="24"/>
                <w:szCs w:val="24"/>
              </w:rPr>
              <w:t>Term</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FC06F25" w14:textId="2A4CCD29">
            <w:pPr>
              <w:spacing w:before="0" w:beforeAutospacing="off" w:after="0" w:afterAutospacing="off"/>
              <w:rPr>
                <w:rFonts w:ascii="Calibri" w:hAnsi="Calibri" w:eastAsia="Calibri" w:cs="Calibri"/>
                <w:b w:val="1"/>
                <w:bCs w:val="1"/>
                <w:color w:val="2F5496" w:themeColor="accent1" w:themeTint="FF" w:themeShade="BF"/>
                <w:sz w:val="24"/>
                <w:szCs w:val="24"/>
              </w:rPr>
            </w:pPr>
            <w:r w:rsidRPr="15537F49" w:rsidR="15537F49">
              <w:rPr>
                <w:rFonts w:ascii="Calibri" w:hAnsi="Calibri" w:eastAsia="Calibri" w:cs="Calibri"/>
                <w:b w:val="1"/>
                <w:bCs w:val="1"/>
                <w:color w:val="2F5496" w:themeColor="accent1" w:themeTint="FF" w:themeShade="BF"/>
                <w:sz w:val="24"/>
                <w:szCs w:val="24"/>
              </w:rPr>
              <w:t xml:space="preserve">Acronym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398201E8" w14:textId="52B2F95A">
            <w:pPr>
              <w:spacing w:before="0" w:beforeAutospacing="off" w:after="0" w:afterAutospacing="off"/>
              <w:rPr>
                <w:rFonts w:ascii="Calibri" w:hAnsi="Calibri" w:eastAsia="Calibri" w:cs="Calibri"/>
                <w:b w:val="1"/>
                <w:bCs w:val="1"/>
                <w:color w:val="2F5496" w:themeColor="accent1" w:themeTint="FF" w:themeShade="BF"/>
                <w:sz w:val="24"/>
                <w:szCs w:val="24"/>
              </w:rPr>
            </w:pPr>
            <w:r w:rsidRPr="15537F49" w:rsidR="15537F49">
              <w:rPr>
                <w:rFonts w:ascii="Calibri" w:hAnsi="Calibri" w:eastAsia="Calibri" w:cs="Calibri"/>
                <w:b w:val="1"/>
                <w:bCs w:val="1"/>
                <w:color w:val="2F5496" w:themeColor="accent1" w:themeTint="FF" w:themeShade="BF"/>
                <w:sz w:val="24"/>
                <w:szCs w:val="24"/>
              </w:rPr>
              <w:t xml:space="preserve">Definition </w:t>
            </w:r>
          </w:p>
        </w:tc>
      </w:tr>
      <w:tr w:rsidR="7FD152C1" w:rsidTr="15537F49" w14:paraId="77D37BC5">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1BF9697F" w14:textId="40530FC6">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Arrow of Light</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74FAF225" w14:textId="2F2D4B74">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AOL</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6D6FCEDA" w14:textId="58B680E4">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Highest rank in Cub Scouting. The only Cub Scout badge that may be work on Scout BSA uniform </w:t>
            </w:r>
          </w:p>
        </w:tc>
      </w:tr>
      <w:tr w:rsidR="7FD152C1" w:rsidTr="15537F49" w14:paraId="5DA0A790">
        <w:trPr>
          <w:trHeight w:val="63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47D8ACB2" w14:textId="32EA4903">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Assistant Scoutmaster</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483568AF" w14:textId="3BCA6C43">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ASM</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89BA531" w14:textId="2D81903D">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trained volunteer Scouter, 18 or older, who helps the Scoutmaster by working with the troop and/or patrol of scouts </w:t>
            </w:r>
          </w:p>
        </w:tc>
      </w:tr>
      <w:tr w:rsidR="7FD152C1" w:rsidTr="15537F49" w14:paraId="761958D6">
        <w:trPr>
          <w:trHeight w:val="555"/>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42BFBB9B" w14:textId="45C77BA9">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Assistant Senior Patrol Leader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552ADDD6" w14:textId="1B60D2D1">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ASPL</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DCDBC75" w14:textId="2BC5EA69">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 troop youth leader, usually in larger troops, who helps the Senior Patrol Leader with detail of his/her role</w:t>
            </w:r>
          </w:p>
        </w:tc>
      </w:tr>
      <w:tr w:rsidR="7FD152C1" w:rsidTr="15537F49" w14:paraId="08EF11B0">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5E6786F" w14:textId="6FE58931">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Be Prepared</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66B162D1" w14:textId="6AF6CCF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53FBFA1" w14:textId="0FA6BFFD">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The motto of Boy Scouting</w:t>
            </w:r>
          </w:p>
        </w:tc>
      </w:tr>
      <w:tr w:rsidR="7FD152C1" w:rsidTr="15537F49" w14:paraId="675C8AD2">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3B70F8F" w14:textId="667B8A99">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Board of Review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58ED8BD" w14:textId="22E9DA6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BoR</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53335B70" w14:textId="53E6E1F2">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review held to with 3+ adults </w:t>
            </w:r>
            <w:r w:rsidRPr="15537F49" w:rsidR="15537F49">
              <w:rPr>
                <w:rFonts w:ascii="Calibri" w:hAnsi="Calibri" w:eastAsia="Calibri" w:cs="Calibri"/>
                <w:color w:val="000000" w:themeColor="text1" w:themeTint="FF" w:themeShade="FF"/>
                <w:sz w:val="20"/>
                <w:szCs w:val="20"/>
              </w:rPr>
              <w:t>determine</w:t>
            </w:r>
            <w:r w:rsidRPr="15537F49" w:rsidR="15537F49">
              <w:rPr>
                <w:rFonts w:ascii="Calibri" w:hAnsi="Calibri" w:eastAsia="Calibri" w:cs="Calibri"/>
                <w:color w:val="000000" w:themeColor="text1" w:themeTint="FF" w:themeShade="FF"/>
                <w:sz w:val="20"/>
                <w:szCs w:val="20"/>
              </w:rPr>
              <w:t xml:space="preserve"> if a Scouts has satisfactory completed rank requirements (not re-test / more of an interview)</w:t>
            </w:r>
          </w:p>
        </w:tc>
      </w:tr>
      <w:tr w:rsidR="7FD152C1" w:rsidTr="15537F49" w14:paraId="1F800106">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6BFEAA7" w14:textId="3C7A98D2">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Buddy System</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FEE2D9D" w14:textId="13CFB9AC">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6C96B1F5" w14:textId="0956BDB5">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Pairing of 2+ scouts during activities and outings for safety reasons, particularly (but not only) aquatic activities </w:t>
            </w:r>
          </w:p>
        </w:tc>
      </w:tr>
      <w:tr w:rsidR="11663A6E" w:rsidTr="15537F49" w14:paraId="33E24DE8">
        <w:trPr>
          <w:trHeight w:val="300"/>
        </w:trPr>
        <w:tc>
          <w:tcPr>
            <w:tcW w:w="2505" w:type="dxa"/>
            <w:tcBorders>
              <w:top w:val="single" w:sz="8"/>
              <w:left w:val="single" w:sz="8"/>
              <w:bottom w:val="single" w:sz="8"/>
              <w:right w:val="single" w:sz="8"/>
            </w:tcBorders>
            <w:tcMar>
              <w:left w:w="108" w:type="dxa"/>
              <w:right w:w="108" w:type="dxa"/>
            </w:tcMar>
            <w:vAlign w:val="top"/>
          </w:tcPr>
          <w:p w:rsidR="11663A6E" w:rsidP="11663A6E" w:rsidRDefault="11663A6E" w14:paraId="56D65687" w14:textId="243B36F0">
            <w:pPr>
              <w:pStyle w:val="Normal"/>
              <w:rPr>
                <w:rFonts w:ascii="Calibri" w:hAnsi="Calibri" w:eastAsia="Calibri" w:cs="Calibri"/>
                <w:b w:val="1"/>
                <w:bCs w:val="1"/>
                <w:color w:val="000000" w:themeColor="text1" w:themeTint="FF" w:themeShade="FF"/>
                <w:sz w:val="20"/>
                <w:szCs w:val="20"/>
              </w:rPr>
            </w:pPr>
            <w:r w:rsidRPr="11663A6E" w:rsidR="11663A6E">
              <w:rPr>
                <w:rFonts w:ascii="Calibri" w:hAnsi="Calibri" w:eastAsia="Calibri" w:cs="Calibri"/>
                <w:b w:val="1"/>
                <w:bCs w:val="1"/>
                <w:color w:val="000000" w:themeColor="text1" w:themeTint="FF" w:themeShade="FF"/>
                <w:sz w:val="20"/>
                <w:szCs w:val="20"/>
              </w:rPr>
              <w:t>Campmaster</w:t>
            </w:r>
          </w:p>
        </w:tc>
        <w:tc>
          <w:tcPr>
            <w:tcW w:w="1110" w:type="dxa"/>
            <w:tcBorders>
              <w:top w:val="single" w:sz="8"/>
              <w:left w:val="single" w:sz="8"/>
              <w:bottom w:val="single" w:sz="8"/>
              <w:right w:val="single" w:sz="8"/>
            </w:tcBorders>
            <w:tcMar>
              <w:left w:w="108" w:type="dxa"/>
              <w:right w:w="108" w:type="dxa"/>
            </w:tcMar>
            <w:vAlign w:val="top"/>
          </w:tcPr>
          <w:p w:rsidR="11663A6E" w:rsidP="11663A6E" w:rsidRDefault="11663A6E" w14:paraId="7FD03416" w14:textId="1C7A1E96">
            <w:pPr>
              <w:pStyle w:val="Normal"/>
              <w:rPr>
                <w:rFonts w:ascii="Calibri" w:hAnsi="Calibri" w:eastAsia="Calibri" w:cs="Calibri"/>
                <w:b w:val="1"/>
                <w:bCs w:val="1"/>
                <w:color w:val="000000" w:themeColor="text1" w:themeTint="FF" w:themeShade="FF"/>
                <w:sz w:val="20"/>
                <w:szCs w:val="20"/>
              </w:rPr>
            </w:pPr>
          </w:p>
        </w:tc>
        <w:tc>
          <w:tcPr>
            <w:tcW w:w="5745" w:type="dxa"/>
            <w:tcBorders>
              <w:top w:val="single" w:sz="8"/>
              <w:left w:val="single" w:sz="8"/>
              <w:bottom w:val="single" w:sz="8"/>
              <w:right w:val="single" w:sz="8"/>
            </w:tcBorders>
            <w:tcMar>
              <w:left w:w="108" w:type="dxa"/>
              <w:right w:w="108" w:type="dxa"/>
            </w:tcMar>
            <w:vAlign w:val="top"/>
          </w:tcPr>
          <w:p w:rsidR="11663A6E" w:rsidP="11663A6E" w:rsidRDefault="11663A6E" w14:paraId="5051792F" w14:textId="5BC37C7C">
            <w:pPr>
              <w:pStyle w:val="Normal"/>
              <w:rPr>
                <w:rFonts w:ascii="Calibri" w:hAnsi="Calibri" w:eastAsia="Calibri" w:cs="Calibri"/>
                <w:color w:val="000000" w:themeColor="text1" w:themeTint="FF" w:themeShade="FF"/>
                <w:sz w:val="20"/>
                <w:szCs w:val="20"/>
              </w:rPr>
            </w:pPr>
            <w:r w:rsidRPr="11663A6E" w:rsidR="11663A6E">
              <w:rPr>
                <w:rFonts w:ascii="Calibri" w:hAnsi="Calibri" w:eastAsia="Calibri" w:cs="Calibri"/>
                <w:color w:val="000000" w:themeColor="text1" w:themeTint="FF" w:themeShade="FF"/>
                <w:sz w:val="20"/>
                <w:szCs w:val="20"/>
              </w:rPr>
              <w:t>Adult who plans and organizes a weekend campout or summer camp for the troop. Often called the Trek Leader for a Summer camp</w:t>
            </w:r>
          </w:p>
        </w:tc>
      </w:tr>
      <w:tr w:rsidR="7FD152C1" w:rsidTr="15537F49" w14:paraId="0E79F573">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404B25B" w14:textId="1D767D48">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Chapter</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7B8F73EA" w14:textId="752568E7">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3EF25AA4" w14:textId="3171AB7C">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local district Order of the Arrow (OA) group </w:t>
            </w:r>
          </w:p>
        </w:tc>
      </w:tr>
      <w:tr w:rsidR="7FD152C1" w:rsidTr="15537F49" w14:paraId="16FF30AF">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5FFBDB2" w14:textId="59D6AF5F">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Chartered Organization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AD5B780" w14:textId="1BD46B0F">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49DFD7C9" w14:textId="2DE4F80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religious, civic, educational organization that has applied for and received a charter to </w:t>
            </w:r>
            <w:r w:rsidRPr="15537F49" w:rsidR="15537F49">
              <w:rPr>
                <w:rFonts w:ascii="Calibri" w:hAnsi="Calibri" w:eastAsia="Calibri" w:cs="Calibri"/>
                <w:color w:val="000000" w:themeColor="text1" w:themeTint="FF" w:themeShade="FF"/>
                <w:sz w:val="20"/>
                <w:szCs w:val="20"/>
              </w:rPr>
              <w:t>operate</w:t>
            </w:r>
            <w:r w:rsidRPr="15537F49" w:rsidR="15537F49">
              <w:rPr>
                <w:rFonts w:ascii="Calibri" w:hAnsi="Calibri" w:eastAsia="Calibri" w:cs="Calibri"/>
                <w:color w:val="000000" w:themeColor="text1" w:themeTint="FF" w:themeShade="FF"/>
                <w:sz w:val="20"/>
                <w:szCs w:val="20"/>
              </w:rPr>
              <w:t xml:space="preserve"> a scouting unit (SJD for Troop 54)</w:t>
            </w:r>
          </w:p>
        </w:tc>
      </w:tr>
      <w:tr w:rsidR="7FD152C1" w:rsidTr="15537F49" w14:paraId="5A005060">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0FA6DD3" w14:textId="2924D53D">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Chartered Organization Representative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31251E99" w14:textId="16D8B332">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COR</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407EB35D" w14:textId="7793BE3F">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lead manager of Scouting from a charter organization who also </w:t>
            </w:r>
            <w:r w:rsidRPr="15537F49" w:rsidR="15537F49">
              <w:rPr>
                <w:rFonts w:ascii="Calibri" w:hAnsi="Calibri" w:eastAsia="Calibri" w:cs="Calibri"/>
                <w:color w:val="000000" w:themeColor="text1" w:themeTint="FF" w:themeShade="FF"/>
                <w:sz w:val="20"/>
                <w:szCs w:val="20"/>
              </w:rPr>
              <w:t>represents</w:t>
            </w:r>
            <w:r w:rsidRPr="15537F49" w:rsidR="15537F49">
              <w:rPr>
                <w:rFonts w:ascii="Calibri" w:hAnsi="Calibri" w:eastAsia="Calibri" w:cs="Calibri"/>
                <w:color w:val="000000" w:themeColor="text1" w:themeTint="FF" w:themeShade="FF"/>
                <w:sz w:val="20"/>
                <w:szCs w:val="20"/>
              </w:rPr>
              <w:t xml:space="preserve"> that organization &amp; it’s units in the local council &amp; district </w:t>
            </w:r>
          </w:p>
        </w:tc>
      </w:tr>
      <w:tr w:rsidR="7FD152C1" w:rsidTr="15537F49" w14:paraId="18001A6A">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5C2C23F8" w14:textId="4487D75F">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Charter Renewal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23378979" w14:textId="1FA1B91B">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52FAF9DD" w14:textId="375DA284">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Annual process to update scout unit’s roster and collect dues </w:t>
            </w:r>
          </w:p>
        </w:tc>
      </w:tr>
      <w:tr w:rsidR="7FD152C1" w:rsidTr="15537F49" w14:paraId="176A5B8D">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D5ECC30" w14:textId="1A741F2A">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Council</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6CCECDAA" w14:textId="5EEF4A59">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4C84F1FF" w14:textId="4B970F65">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An administrative body responsible for Scouting in broad regional area (SHAC for Troop 54)</w:t>
            </w:r>
          </w:p>
        </w:tc>
      </w:tr>
      <w:tr w:rsidR="7FD152C1" w:rsidTr="15537F49" w14:paraId="634F7FFD">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28EA3997" w14:textId="4FF1CBDE">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Council Service Center</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66921FEE" w14:textId="3EECDD92">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218CF670" w14:textId="400842A8">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business center for the regional administration of Scouting </w:t>
            </w:r>
          </w:p>
        </w:tc>
      </w:tr>
      <w:tr w:rsidR="7FD152C1" w:rsidTr="15537F49" w14:paraId="36B53A0D">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68D8570C" w14:textId="5456C27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Court of Honor</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3946B532" w14:textId="72733A40">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CoH</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CDCC306" w14:textId="5583D54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recognition ceremony for those who have met the requirements for any Scouts BSA rank advancement, merit badges, or special awards </w:t>
            </w:r>
          </w:p>
        </w:tc>
      </w:tr>
      <w:tr w:rsidR="7FD152C1" w:rsidTr="15537F49" w14:paraId="5E4EF7AE">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58FCB7BD" w14:textId="34135DB1">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Den Chief</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0E55F788" w14:textId="7C32A20F">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3C0888F1" w14:textId="48582F43">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scout who helps direct the activities of a Cub Scout den </w:t>
            </w:r>
          </w:p>
        </w:tc>
      </w:tr>
      <w:tr w:rsidR="7FD152C1" w:rsidTr="15537F49" w14:paraId="2A949759">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51BA4CF3" w14:textId="64C9A6B7">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District</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09EFE12" w14:textId="1DD4391B">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02CD90F0" w14:textId="088C5CD2">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 narrower regional administrative unit within a council (Twin Bayou for Troop 54)</w:t>
            </w:r>
          </w:p>
        </w:tc>
      </w:tr>
      <w:tr w:rsidR="7FD152C1" w:rsidTr="15537F49" w14:paraId="17A30479">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2906D6B3" w14:textId="1BE64A3A">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District Committee</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6B48D2B8" w14:textId="2C814CC0">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DC</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EB1688F" w14:textId="2056E92C">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 group of key volunteer Scouters who work to ensure the success of their collective units</w:t>
            </w:r>
          </w:p>
        </w:tc>
      </w:tr>
      <w:tr w:rsidR="7FD152C1" w:rsidTr="15537F49" w14:paraId="00E6D55A">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531BC97D" w14:textId="645C7F0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District Executive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56418607" w14:textId="16F35196">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DE</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3D67F078" w14:textId="4E7519D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professional Scouter who works under the direction of the council scout executive to support units and act as an adviser to the volunteer leaders in the </w:t>
            </w:r>
            <w:bookmarkStart w:name="_Int_8njHNRFE" w:id="1239493084"/>
            <w:r w:rsidRPr="15537F49" w:rsidR="15537F49">
              <w:rPr>
                <w:rFonts w:ascii="Calibri" w:hAnsi="Calibri" w:eastAsia="Calibri" w:cs="Calibri"/>
                <w:color w:val="000000" w:themeColor="text1" w:themeTint="FF" w:themeShade="FF"/>
                <w:sz w:val="20"/>
                <w:szCs w:val="20"/>
              </w:rPr>
              <w:t>District</w:t>
            </w:r>
            <w:bookmarkEnd w:id="1239493084"/>
            <w:r w:rsidRPr="15537F49" w:rsidR="15537F49">
              <w:rPr>
                <w:rFonts w:ascii="Calibri" w:hAnsi="Calibri" w:eastAsia="Calibri" w:cs="Calibri"/>
                <w:color w:val="000000" w:themeColor="text1" w:themeTint="FF" w:themeShade="FF"/>
                <w:sz w:val="20"/>
                <w:szCs w:val="20"/>
              </w:rPr>
              <w:t xml:space="preserve"> </w:t>
            </w:r>
          </w:p>
        </w:tc>
      </w:tr>
      <w:tr w:rsidR="7FD152C1" w:rsidTr="15537F49" w14:paraId="52613E9C">
        <w:trPr>
          <w:trHeight w:val="300"/>
        </w:trPr>
        <w:tc>
          <w:tcPr>
            <w:tcW w:w="2505" w:type="dxa"/>
            <w:tcBorders>
              <w:top w:val="single" w:sz="8"/>
              <w:left w:val="single" w:sz="8"/>
              <w:bottom w:val="single" w:sz="8"/>
              <w:right w:val="single" w:sz="8"/>
            </w:tcBorders>
            <w:tcMar>
              <w:left w:w="108" w:type="dxa"/>
              <w:right w:w="108" w:type="dxa"/>
            </w:tcMar>
            <w:vAlign w:val="top"/>
          </w:tcPr>
          <w:p w:rsidR="7FD152C1" w:rsidP="7FD152C1" w:rsidRDefault="7FD152C1" w14:paraId="5075BF2E" w14:textId="10828C8F">
            <w:pPr>
              <w:pStyle w:val="Normal"/>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Eagle Advisor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5552769C" w14:textId="2EFFC2A2">
            <w:pPr>
              <w:pStyle w:val="Normal"/>
              <w:rPr>
                <w:rFonts w:ascii="Calibri" w:hAnsi="Calibri" w:eastAsia="Calibri" w:cs="Calibri"/>
                <w:color w:val="000000" w:themeColor="text1" w:themeTint="FF" w:themeShade="FF"/>
                <w:sz w:val="20"/>
                <w:szCs w:val="20"/>
              </w:rPr>
            </w:pP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39415CF1" w14:textId="20C36E47">
            <w:pPr>
              <w:pStyle w:val="Normal"/>
              <w:rPr>
                <w:rFonts w:ascii="Calibri" w:hAnsi="Calibri" w:eastAsia="Calibri" w:cs="Calibri"/>
                <w:color w:val="000000" w:themeColor="text1" w:themeTint="FF" w:themeShade="FF"/>
                <w:sz w:val="20"/>
                <w:szCs w:val="20"/>
              </w:rPr>
            </w:pPr>
            <w:r w:rsidRPr="11663A6E" w:rsidR="11663A6E">
              <w:rPr>
                <w:rFonts w:ascii="Calibri" w:hAnsi="Calibri" w:eastAsia="Calibri" w:cs="Calibri"/>
                <w:color w:val="000000" w:themeColor="text1" w:themeTint="FF" w:themeShade="FF"/>
                <w:sz w:val="20"/>
                <w:szCs w:val="20"/>
              </w:rPr>
              <w:t>An</w:t>
            </w:r>
            <w:r w:rsidRPr="11663A6E" w:rsidR="11663A6E">
              <w:rPr>
                <w:rFonts w:ascii="Calibri" w:hAnsi="Calibri" w:eastAsia="Calibri" w:cs="Calibri"/>
                <w:color w:val="000000" w:themeColor="text1" w:themeTint="FF" w:themeShade="FF"/>
                <w:sz w:val="20"/>
                <w:szCs w:val="20"/>
              </w:rPr>
              <w:t xml:space="preserve"> adult selected by the Troop Committee Chair to coach Life Scouts in their quest to complete their final Eagle Requirements</w:t>
            </w:r>
          </w:p>
        </w:tc>
      </w:tr>
      <w:tr w:rsidR="7FD152C1" w:rsidTr="15537F49" w14:paraId="2D3AC1A7">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2651A18" w14:textId="793335FF">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Eagle Scout</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D532A1F" w14:textId="0DBF0A2D">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18144B89" w14:textId="3620F888">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highest rank for scouts </w:t>
            </w:r>
          </w:p>
        </w:tc>
      </w:tr>
      <w:tr w:rsidR="11663A6E" w:rsidTr="15537F49" w14:paraId="7723487F">
        <w:trPr>
          <w:trHeight w:val="300"/>
        </w:trPr>
        <w:tc>
          <w:tcPr>
            <w:tcW w:w="2505" w:type="dxa"/>
            <w:tcBorders>
              <w:top w:val="single" w:sz="8"/>
              <w:left w:val="single" w:sz="8"/>
              <w:bottom w:val="single" w:sz="8"/>
              <w:right w:val="single" w:sz="8"/>
            </w:tcBorders>
            <w:tcMar>
              <w:left w:w="108" w:type="dxa"/>
              <w:right w:w="108" w:type="dxa"/>
            </w:tcMar>
            <w:vAlign w:val="top"/>
          </w:tcPr>
          <w:p w:rsidR="11663A6E" w:rsidP="11663A6E" w:rsidRDefault="11663A6E" w14:paraId="3A7BE585" w14:textId="7FF6E454">
            <w:pPr>
              <w:pStyle w:val="Normal"/>
              <w:rPr>
                <w:rFonts w:ascii="Calibri" w:hAnsi="Calibri" w:eastAsia="Calibri" w:cs="Calibri"/>
                <w:b w:val="1"/>
                <w:bCs w:val="1"/>
                <w:color w:val="000000" w:themeColor="text1" w:themeTint="FF" w:themeShade="FF"/>
                <w:sz w:val="20"/>
                <w:szCs w:val="20"/>
              </w:rPr>
            </w:pPr>
            <w:r w:rsidRPr="11663A6E" w:rsidR="11663A6E">
              <w:rPr>
                <w:rFonts w:ascii="Calibri" w:hAnsi="Calibri" w:eastAsia="Calibri" w:cs="Calibri"/>
                <w:b w:val="1"/>
                <w:bCs w:val="1"/>
                <w:color w:val="000000" w:themeColor="text1" w:themeTint="FF" w:themeShade="FF"/>
                <w:sz w:val="20"/>
                <w:szCs w:val="20"/>
              </w:rPr>
              <w:t>Grubmaster</w:t>
            </w:r>
          </w:p>
        </w:tc>
        <w:tc>
          <w:tcPr>
            <w:tcW w:w="1110" w:type="dxa"/>
            <w:tcBorders>
              <w:top w:val="single" w:sz="8"/>
              <w:left w:val="single" w:sz="8"/>
              <w:bottom w:val="single" w:sz="8"/>
              <w:right w:val="single" w:sz="8"/>
            </w:tcBorders>
            <w:tcMar>
              <w:left w:w="108" w:type="dxa"/>
              <w:right w:w="108" w:type="dxa"/>
            </w:tcMar>
            <w:vAlign w:val="top"/>
          </w:tcPr>
          <w:p w:rsidR="11663A6E" w:rsidP="11663A6E" w:rsidRDefault="11663A6E" w14:paraId="348F5F1D" w14:textId="6A6CD6A7">
            <w:pPr>
              <w:pStyle w:val="Normal"/>
              <w:rPr>
                <w:rFonts w:ascii="Calibri" w:hAnsi="Calibri" w:eastAsia="Calibri" w:cs="Calibri"/>
                <w:b w:val="1"/>
                <w:bCs w:val="1"/>
                <w:color w:val="000000" w:themeColor="text1" w:themeTint="FF" w:themeShade="FF"/>
                <w:sz w:val="20"/>
                <w:szCs w:val="20"/>
              </w:rPr>
            </w:pPr>
            <w:r w:rsidRPr="11663A6E" w:rsidR="11663A6E">
              <w:rPr>
                <w:rFonts w:ascii="Calibri" w:hAnsi="Calibri" w:eastAsia="Calibri" w:cs="Calibri"/>
                <w:b w:val="1"/>
                <w:bCs w:val="1"/>
                <w:color w:val="000000" w:themeColor="text1" w:themeTint="FF" w:themeShade="FF"/>
                <w:sz w:val="20"/>
                <w:szCs w:val="20"/>
              </w:rPr>
              <w:t>GM</w:t>
            </w:r>
          </w:p>
        </w:tc>
        <w:tc>
          <w:tcPr>
            <w:tcW w:w="5745" w:type="dxa"/>
            <w:tcBorders>
              <w:top w:val="single" w:sz="8"/>
              <w:left w:val="single" w:sz="8"/>
              <w:bottom w:val="single" w:sz="8"/>
              <w:right w:val="single" w:sz="8"/>
            </w:tcBorders>
            <w:tcMar>
              <w:left w:w="108" w:type="dxa"/>
              <w:right w:w="108" w:type="dxa"/>
            </w:tcMar>
            <w:vAlign w:val="top"/>
          </w:tcPr>
          <w:p w:rsidR="11663A6E" w:rsidP="11663A6E" w:rsidRDefault="11663A6E" w14:paraId="6717F382" w14:textId="2FE9A1E8">
            <w:pPr>
              <w:pStyle w:val="Normal"/>
              <w:rPr>
                <w:rFonts w:ascii="Calibri" w:hAnsi="Calibri" w:eastAsia="Calibri" w:cs="Calibri"/>
                <w:color w:val="000000" w:themeColor="text1" w:themeTint="FF" w:themeShade="FF"/>
                <w:sz w:val="20"/>
                <w:szCs w:val="20"/>
              </w:rPr>
            </w:pPr>
            <w:r w:rsidRPr="11663A6E" w:rsidR="11663A6E">
              <w:rPr>
                <w:rFonts w:ascii="Calibri" w:hAnsi="Calibri" w:eastAsia="Calibri" w:cs="Calibri"/>
                <w:color w:val="000000" w:themeColor="text1" w:themeTint="FF" w:themeShade="FF"/>
                <w:sz w:val="20"/>
                <w:szCs w:val="20"/>
              </w:rPr>
              <w:t xml:space="preserve">Youth or Adult who plan, </w:t>
            </w:r>
            <w:r w:rsidRPr="11663A6E" w:rsidR="11663A6E">
              <w:rPr>
                <w:rFonts w:ascii="Calibri" w:hAnsi="Calibri" w:eastAsia="Calibri" w:cs="Calibri"/>
                <w:color w:val="000000" w:themeColor="text1" w:themeTint="FF" w:themeShade="FF"/>
                <w:sz w:val="20"/>
                <w:szCs w:val="20"/>
              </w:rPr>
              <w:t>purchase</w:t>
            </w:r>
            <w:r w:rsidRPr="11663A6E" w:rsidR="11663A6E">
              <w:rPr>
                <w:rFonts w:ascii="Calibri" w:hAnsi="Calibri" w:eastAsia="Calibri" w:cs="Calibri"/>
                <w:color w:val="000000" w:themeColor="text1" w:themeTint="FF" w:themeShade="FF"/>
                <w:sz w:val="20"/>
                <w:szCs w:val="20"/>
              </w:rPr>
              <w:t xml:space="preserve">, and prepare meals for </w:t>
            </w:r>
            <w:r w:rsidRPr="11663A6E" w:rsidR="11663A6E">
              <w:rPr>
                <w:rFonts w:ascii="Calibri" w:hAnsi="Calibri" w:eastAsia="Calibri" w:cs="Calibri"/>
                <w:color w:val="000000" w:themeColor="text1" w:themeTint="FF" w:themeShade="FF"/>
                <w:sz w:val="20"/>
                <w:szCs w:val="20"/>
              </w:rPr>
              <w:t>their</w:t>
            </w:r>
            <w:r w:rsidRPr="11663A6E" w:rsidR="11663A6E">
              <w:rPr>
                <w:rFonts w:ascii="Calibri" w:hAnsi="Calibri" w:eastAsia="Calibri" w:cs="Calibri"/>
                <w:color w:val="000000" w:themeColor="text1" w:themeTint="FF" w:themeShade="FF"/>
                <w:sz w:val="20"/>
                <w:szCs w:val="20"/>
              </w:rPr>
              <w:t xml:space="preserve"> patrol at Campout. </w:t>
            </w:r>
          </w:p>
        </w:tc>
      </w:tr>
      <w:tr w:rsidR="11663A6E" w:rsidTr="15537F49" w14:paraId="604661FA">
        <w:trPr>
          <w:trHeight w:val="300"/>
        </w:trPr>
        <w:tc>
          <w:tcPr>
            <w:tcW w:w="2505" w:type="dxa"/>
            <w:tcBorders>
              <w:top w:val="single" w:sz="8"/>
              <w:left w:val="single" w:sz="8"/>
              <w:bottom w:val="single" w:sz="8"/>
              <w:right w:val="single" w:sz="8"/>
            </w:tcBorders>
            <w:tcMar>
              <w:left w:w="108" w:type="dxa"/>
              <w:right w:w="108" w:type="dxa"/>
            </w:tcMar>
            <w:vAlign w:val="top"/>
          </w:tcPr>
          <w:p w:rsidR="11663A6E" w:rsidP="11663A6E" w:rsidRDefault="11663A6E" w14:paraId="471B7F26" w14:textId="56444BAA">
            <w:pPr>
              <w:pStyle w:val="Normal"/>
              <w:rPr>
                <w:rFonts w:ascii="Calibri" w:hAnsi="Calibri" w:eastAsia="Calibri" w:cs="Calibri"/>
                <w:b w:val="1"/>
                <w:bCs w:val="1"/>
                <w:color w:val="000000" w:themeColor="text1" w:themeTint="FF" w:themeShade="FF"/>
                <w:sz w:val="20"/>
                <w:szCs w:val="20"/>
              </w:rPr>
            </w:pPr>
            <w:r w:rsidRPr="11663A6E" w:rsidR="11663A6E">
              <w:rPr>
                <w:rFonts w:ascii="Calibri" w:hAnsi="Calibri" w:eastAsia="Calibri" w:cs="Calibri"/>
                <w:b w:val="1"/>
                <w:bCs w:val="1"/>
                <w:color w:val="000000" w:themeColor="text1" w:themeTint="FF" w:themeShade="FF"/>
                <w:sz w:val="20"/>
                <w:szCs w:val="20"/>
              </w:rPr>
              <w:t>Goats</w:t>
            </w:r>
          </w:p>
        </w:tc>
        <w:tc>
          <w:tcPr>
            <w:tcW w:w="1110" w:type="dxa"/>
            <w:tcBorders>
              <w:top w:val="single" w:sz="8"/>
              <w:left w:val="single" w:sz="8"/>
              <w:bottom w:val="single" w:sz="8"/>
              <w:right w:val="single" w:sz="8"/>
            </w:tcBorders>
            <w:tcMar>
              <w:left w:w="108" w:type="dxa"/>
              <w:right w:w="108" w:type="dxa"/>
            </w:tcMar>
            <w:vAlign w:val="top"/>
          </w:tcPr>
          <w:p w:rsidR="11663A6E" w:rsidP="11663A6E" w:rsidRDefault="11663A6E" w14:paraId="410F9047" w14:textId="4F14D10A">
            <w:pPr>
              <w:pStyle w:val="Normal"/>
              <w:rPr>
                <w:rFonts w:ascii="Calibri" w:hAnsi="Calibri" w:eastAsia="Calibri" w:cs="Calibri"/>
                <w:b w:val="1"/>
                <w:bCs w:val="1"/>
                <w:color w:val="000000" w:themeColor="text1" w:themeTint="FF" w:themeShade="FF"/>
                <w:sz w:val="20"/>
                <w:szCs w:val="20"/>
              </w:rPr>
            </w:pPr>
          </w:p>
        </w:tc>
        <w:tc>
          <w:tcPr>
            <w:tcW w:w="5745" w:type="dxa"/>
            <w:tcBorders>
              <w:top w:val="single" w:sz="8"/>
              <w:left w:val="single" w:sz="8"/>
              <w:bottom w:val="single" w:sz="8"/>
              <w:right w:val="single" w:sz="8"/>
            </w:tcBorders>
            <w:tcMar>
              <w:left w:w="108" w:type="dxa"/>
              <w:right w:w="108" w:type="dxa"/>
            </w:tcMar>
            <w:vAlign w:val="top"/>
          </w:tcPr>
          <w:p w:rsidR="11663A6E" w:rsidP="11663A6E" w:rsidRDefault="11663A6E" w14:paraId="357F31DB" w14:textId="465E50E1">
            <w:pPr>
              <w:pStyle w:val="Normal"/>
              <w:rPr>
                <w:rFonts w:ascii="Calibri" w:hAnsi="Calibri" w:eastAsia="Calibri" w:cs="Calibri"/>
                <w:color w:val="000000" w:themeColor="text1" w:themeTint="FF" w:themeShade="FF"/>
                <w:sz w:val="20"/>
                <w:szCs w:val="20"/>
              </w:rPr>
            </w:pPr>
            <w:r w:rsidRPr="11663A6E" w:rsidR="11663A6E">
              <w:rPr>
                <w:rFonts w:ascii="Calibri" w:hAnsi="Calibri" w:eastAsia="Calibri" w:cs="Calibri"/>
                <w:color w:val="000000" w:themeColor="text1" w:themeTint="FF" w:themeShade="FF"/>
                <w:sz w:val="20"/>
                <w:szCs w:val="20"/>
              </w:rPr>
              <w:t>The “Old Goats” is the adult patrol at campouts and other events</w:t>
            </w:r>
          </w:p>
        </w:tc>
      </w:tr>
      <w:tr w:rsidR="7FD152C1" w:rsidTr="15537F49" w14:paraId="469DBDEA">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A4BD2D5" w14:textId="08ABFDD6">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Junior Assistant Scoutmaster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023922CD" w14:textId="466872B5">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JASM</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7F8347EB" w14:textId="57C438BA">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Appointed office open to Scouts 16 years of age and older</w:t>
            </w:r>
          </w:p>
        </w:tc>
      </w:tr>
      <w:tr w:rsidR="7FD152C1" w:rsidTr="15537F49" w14:paraId="75099EE3">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23E627F" w14:textId="16E059BB">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Key 3</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1F3A1C36" w14:textId="1CC4507B">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5FBB0A94" w14:textId="7E7929F4">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three key Leaders of Unit, District, Council, or National. At the unit level they include the Charter </w:t>
            </w:r>
            <w:r w:rsidRPr="15537F49" w:rsidR="15537F49">
              <w:rPr>
                <w:rFonts w:ascii="Calibri" w:hAnsi="Calibri" w:eastAsia="Calibri" w:cs="Calibri"/>
                <w:color w:val="000000" w:themeColor="text1" w:themeTint="FF" w:themeShade="FF"/>
                <w:sz w:val="20"/>
                <w:szCs w:val="20"/>
              </w:rPr>
              <w:t>Organizaion</w:t>
            </w:r>
            <w:r w:rsidRPr="15537F49" w:rsidR="15537F49">
              <w:rPr>
                <w:rFonts w:ascii="Calibri" w:hAnsi="Calibri" w:eastAsia="Calibri" w:cs="Calibri"/>
                <w:color w:val="000000" w:themeColor="text1" w:themeTint="FF" w:themeShade="FF"/>
                <w:sz w:val="20"/>
                <w:szCs w:val="20"/>
              </w:rPr>
              <w:t xml:space="preserve"> Representative, Scoutmaster, and Troop Committee Chair  </w:t>
            </w:r>
          </w:p>
        </w:tc>
      </w:tr>
      <w:tr w:rsidR="7FD152C1" w:rsidTr="15537F49" w14:paraId="524055BB">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D1A49B5" w14:textId="077427F8">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L</w:t>
            </w:r>
            <w:r w:rsidRPr="15537F49" w:rsidR="15537F49">
              <w:rPr>
                <w:rFonts w:ascii="Calibri" w:hAnsi="Calibri" w:eastAsia="Calibri" w:cs="Calibri"/>
                <w:b w:val="1"/>
                <w:bCs w:val="1"/>
                <w:color w:val="000000" w:themeColor="text1" w:themeTint="FF" w:themeShade="FF"/>
                <w:sz w:val="20"/>
                <w:szCs w:val="20"/>
              </w:rPr>
              <w:t>odge</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3DF6F85C" w14:textId="1B36C4EF">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61262A80" w14:textId="1362AA0B">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local Council’s Order of the Arrow (OA) group; made of Chapters from the Districts  </w:t>
            </w:r>
          </w:p>
        </w:tc>
      </w:tr>
      <w:tr w:rsidR="7FD152C1" w:rsidTr="15537F49" w14:paraId="5237D572">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58680DF" w14:textId="423EA168">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Long-term Camping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52F7D8C9" w14:textId="10E11E9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24112582" w14:textId="692E5236">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camping experience consisting of five or more consecutive nights in the outdoors </w:t>
            </w:r>
          </w:p>
        </w:tc>
      </w:tr>
      <w:tr w:rsidR="7FD152C1" w:rsidTr="15537F49" w14:paraId="3BF210CD">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2E7D49AC" w14:textId="074FF5C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Merit Badge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67A36AE4" w14:textId="6E307A1D">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MB</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350A60E8" w14:textId="306216DA">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A recognition given to a Scout for completing the requirements for the badge. Scouts BSA offers over 135 Merits Badges that teach life skills and introduce youth to many fields of interest &amp; endeavor  </w:t>
            </w:r>
          </w:p>
        </w:tc>
      </w:tr>
      <w:tr w:rsidR="7FD152C1" w:rsidTr="15537F49" w14:paraId="71C844D1">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28D37C53" w14:textId="76289599">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 Merit Badge Counselor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22374E56" w14:textId="363E3E83">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MBC</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1AD044E1" w14:textId="02253C8D">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registered adult volunteer who is expert in a merit badge field, </w:t>
            </w:r>
            <w:r w:rsidRPr="15537F49" w:rsidR="15537F49">
              <w:rPr>
                <w:rFonts w:ascii="Calibri" w:hAnsi="Calibri" w:eastAsia="Calibri" w:cs="Calibri"/>
                <w:color w:val="000000" w:themeColor="text1" w:themeTint="FF" w:themeShade="FF"/>
                <w:sz w:val="20"/>
                <w:szCs w:val="20"/>
              </w:rPr>
              <w:t>has the ability to</w:t>
            </w:r>
            <w:r w:rsidRPr="15537F49" w:rsidR="15537F49">
              <w:rPr>
                <w:rFonts w:ascii="Calibri" w:hAnsi="Calibri" w:eastAsia="Calibri" w:cs="Calibri"/>
                <w:color w:val="000000" w:themeColor="text1" w:themeTint="FF" w:themeShade="FF"/>
                <w:sz w:val="20"/>
                <w:szCs w:val="20"/>
              </w:rPr>
              <w:t xml:space="preserve"> work effectively with Scouts, and that certifies the requirements are met</w:t>
            </w:r>
          </w:p>
        </w:tc>
      </w:tr>
      <w:tr w:rsidR="7FD152C1" w:rsidTr="15537F49" w14:paraId="6CC66D61">
        <w:trPr>
          <w:trHeight w:val="300"/>
        </w:trPr>
        <w:tc>
          <w:tcPr>
            <w:tcW w:w="2505" w:type="dxa"/>
            <w:tcBorders>
              <w:top w:val="single" w:sz="8"/>
              <w:left w:val="single" w:sz="8"/>
              <w:bottom w:val="single" w:sz="8"/>
              <w:right w:val="single" w:sz="8"/>
            </w:tcBorders>
            <w:tcMar>
              <w:left w:w="108" w:type="dxa"/>
              <w:right w:w="108" w:type="dxa"/>
            </w:tcMar>
            <w:vAlign w:val="top"/>
          </w:tcPr>
          <w:p w:rsidR="7FD152C1" w:rsidP="7FD152C1" w:rsidRDefault="7FD152C1" w14:paraId="37227DA4" w14:textId="3DC4D71B">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Order of the Arrow</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68224428" w14:textId="0C7DE6E2">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OA</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41711D37" w14:textId="74303446">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Scouting's national honor society, the members of which have been chosen by their peers for their Scouting spirit &amp; camping ability </w:t>
            </w:r>
          </w:p>
        </w:tc>
      </w:tr>
      <w:tr w:rsidR="7FD152C1" w:rsidTr="15537F49" w14:paraId="5F34DA42">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20F5AD0" w14:textId="339EF405">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Patrol</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736B54D8" w14:textId="5706B680">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06DE1C7F" w14:textId="47F27C9C">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A group of eight to twelve Scouts who belong to a Troop and work together in and out of the Troop meetings. There are usually several patrols in one Troop.</w:t>
            </w:r>
          </w:p>
        </w:tc>
      </w:tr>
      <w:tr w:rsidR="7FD152C1" w:rsidTr="15537F49" w14:paraId="35435182">
        <w:trPr>
          <w:trHeight w:val="300"/>
        </w:trPr>
        <w:tc>
          <w:tcPr>
            <w:tcW w:w="2505" w:type="dxa"/>
            <w:tcBorders>
              <w:top w:val="single" w:sz="8"/>
              <w:left w:val="single" w:sz="8"/>
              <w:bottom w:val="single" w:sz="8"/>
              <w:right w:val="single" w:sz="8"/>
            </w:tcBorders>
            <w:tcMar>
              <w:left w:w="108" w:type="dxa"/>
              <w:right w:w="108" w:type="dxa"/>
            </w:tcMar>
            <w:vAlign w:val="top"/>
          </w:tcPr>
          <w:p w:rsidR="7FD152C1" w:rsidP="7FD152C1" w:rsidRDefault="7FD152C1" w14:paraId="1C3336B3" w14:textId="5B0F7AE9">
            <w:pPr>
              <w:pStyle w:val="Normal"/>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Patrol Assistant Scoutmaster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4BCB8A25" w14:textId="24ED2EF6">
            <w:pPr>
              <w:pStyle w:val="Normal"/>
              <w:spacing w:line="259" w:lineRule="auto"/>
              <w:jc w:val="left"/>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PASM</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33A9C57F" w14:textId="5F236FB0">
            <w:pPr>
              <w:pStyle w:val="Normal"/>
              <w:spacing w:line="259" w:lineRule="auto"/>
              <w:jc w:val="left"/>
              <w:rPr>
                <w:rFonts w:ascii="Calibri" w:hAnsi="Calibri" w:eastAsia="Calibri" w:cs="Calibri"/>
                <w:color w:val="000000" w:themeColor="text1" w:themeTint="FF" w:themeShade="FF"/>
                <w:sz w:val="20"/>
                <w:szCs w:val="20"/>
              </w:rPr>
            </w:pPr>
            <w:r w:rsidRPr="7FD152C1" w:rsidR="7FD152C1">
              <w:rPr>
                <w:rFonts w:ascii="Calibri" w:hAnsi="Calibri" w:eastAsia="Calibri" w:cs="Calibri"/>
                <w:color w:val="000000" w:themeColor="text1" w:themeTint="FF" w:themeShade="FF"/>
                <w:sz w:val="20"/>
                <w:szCs w:val="20"/>
              </w:rPr>
              <w:t xml:space="preserve">An </w:t>
            </w:r>
            <w:r w:rsidRPr="7FD152C1" w:rsidR="7FD152C1">
              <w:rPr>
                <w:rFonts w:ascii="Calibri" w:hAnsi="Calibri" w:eastAsia="Calibri" w:cs="Calibri"/>
                <w:color w:val="000000" w:themeColor="text1" w:themeTint="FF" w:themeShade="FF"/>
                <w:sz w:val="20"/>
                <w:szCs w:val="20"/>
              </w:rPr>
              <w:t>Assistant</w:t>
            </w:r>
            <w:r w:rsidRPr="7FD152C1" w:rsidR="7FD152C1">
              <w:rPr>
                <w:rFonts w:ascii="Calibri" w:hAnsi="Calibri" w:eastAsia="Calibri" w:cs="Calibri"/>
                <w:color w:val="000000" w:themeColor="text1" w:themeTint="FF" w:themeShade="FF"/>
                <w:sz w:val="20"/>
                <w:szCs w:val="20"/>
              </w:rPr>
              <w:t xml:space="preserve"> Scoutmaster assigned by the Scoutmaster to </w:t>
            </w:r>
            <w:r w:rsidRPr="7FD152C1" w:rsidR="7FD152C1">
              <w:rPr>
                <w:rFonts w:ascii="Calibri" w:hAnsi="Calibri" w:eastAsia="Calibri" w:cs="Calibri"/>
                <w:color w:val="000000" w:themeColor="text1" w:themeTint="FF" w:themeShade="FF"/>
                <w:sz w:val="20"/>
                <w:szCs w:val="20"/>
              </w:rPr>
              <w:t>advise</w:t>
            </w:r>
            <w:r w:rsidRPr="7FD152C1" w:rsidR="7FD152C1">
              <w:rPr>
                <w:rFonts w:ascii="Calibri" w:hAnsi="Calibri" w:eastAsia="Calibri" w:cs="Calibri"/>
                <w:color w:val="000000" w:themeColor="text1" w:themeTint="FF" w:themeShade="FF"/>
                <w:sz w:val="20"/>
                <w:szCs w:val="20"/>
              </w:rPr>
              <w:t xml:space="preserve"> a specific Patrol and its Patrol Leader and/or Troop Guide </w:t>
            </w:r>
          </w:p>
        </w:tc>
      </w:tr>
      <w:tr w:rsidR="7FD152C1" w:rsidTr="15537F49" w14:paraId="4703066B">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4389B794" w14:textId="1CD0EF84">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Patrol Leader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56DEAE3A" w14:textId="353B05B0">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PL</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7C1B5E49" w14:textId="66A977BA">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The youth leader of the patrol elected by its members</w:t>
            </w:r>
          </w:p>
        </w:tc>
      </w:tr>
      <w:tr w:rsidR="7FD152C1" w:rsidTr="15537F49" w14:paraId="5C4BBA81">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143466CB" w14:textId="26343709">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Patrol Leaders Council</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3E269937" w14:textId="2BA5ADAD">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PLC</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4E703D89" w14:textId="3E395D49">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The group of youth leaders who lead the troop. It is headed by the Troop Senior Patrol Leader, her Assistant Senior Patrol Leaders, the Patrol Leaders of each of the Patrols in the Troop, plus other youth as in leadership positions. The Scoutmaster is the PLC’s adviser</w:t>
            </w:r>
          </w:p>
        </w:tc>
      </w:tr>
      <w:tr w:rsidR="7FD152C1" w:rsidTr="15537F49" w14:paraId="529F98CF">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331C0DBB" w14:textId="1ECB0290">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Philmont Scout Ranch</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2D8E14BC" w14:textId="73BA46DF">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PSR</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77002F48" w14:textId="4485D604">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National high-adventure base covering 137,000 acres in northern New Mexico. Includes center for volunteer training. </w:t>
            </w:r>
          </w:p>
        </w:tc>
      </w:tr>
      <w:tr w:rsidR="7FD152C1" w:rsidTr="15537F49" w14:paraId="35D967F7">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040DA06E" w14:textId="59605A4F">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Rank</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7F88AF68" w14:textId="54A6575C">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50ADF549" w14:textId="1CAE88DD">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Rank </w:t>
            </w:r>
            <w:r w:rsidRPr="15537F49" w:rsidR="15537F49">
              <w:rPr>
                <w:rFonts w:ascii="Calibri" w:hAnsi="Calibri" w:eastAsia="Calibri" w:cs="Calibri"/>
                <w:color w:val="000000" w:themeColor="text1" w:themeTint="FF" w:themeShade="FF"/>
                <w:sz w:val="20"/>
                <w:szCs w:val="20"/>
              </w:rPr>
              <w:t>represents</w:t>
            </w:r>
            <w:r w:rsidRPr="15537F49" w:rsidR="15537F49">
              <w:rPr>
                <w:rFonts w:ascii="Calibri" w:hAnsi="Calibri" w:eastAsia="Calibri" w:cs="Calibri"/>
                <w:color w:val="000000" w:themeColor="text1" w:themeTint="FF" w:themeShade="FF"/>
                <w:sz w:val="20"/>
                <w:szCs w:val="20"/>
              </w:rPr>
              <w:t xml:space="preserve"> a Scout’s advancement in the program. There are six ranks in Scouts BSA: Tenderfoot, Second Class, First Class, Star, Life and Eagle. A </w:t>
            </w:r>
            <w:bookmarkStart w:name="_Int_AcYoO1RD" w:id="1985009762"/>
            <w:r w:rsidRPr="15537F49" w:rsidR="15537F49">
              <w:rPr>
                <w:rFonts w:ascii="Calibri" w:hAnsi="Calibri" w:eastAsia="Calibri" w:cs="Calibri"/>
                <w:color w:val="000000" w:themeColor="text1" w:themeTint="FF" w:themeShade="FF"/>
                <w:sz w:val="20"/>
                <w:szCs w:val="20"/>
              </w:rPr>
              <w:t>First Class</w:t>
            </w:r>
            <w:bookmarkEnd w:id="1985009762"/>
            <w:r w:rsidRPr="15537F49" w:rsidR="15537F49">
              <w:rPr>
                <w:rFonts w:ascii="Calibri" w:hAnsi="Calibri" w:eastAsia="Calibri" w:cs="Calibri"/>
                <w:color w:val="000000" w:themeColor="text1" w:themeTint="FF" w:themeShade="FF"/>
                <w:sz w:val="20"/>
                <w:szCs w:val="20"/>
              </w:rPr>
              <w:t xml:space="preserve"> scout is a “complete scout”</w:t>
            </w:r>
          </w:p>
        </w:tc>
      </w:tr>
      <w:tr w:rsidR="7FD152C1" w:rsidTr="15537F49" w14:paraId="129FD37C">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1A7CB134" w14:textId="46D6D04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Registration</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42A49D1D" w14:textId="71C11C47">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32D38F3F" w14:textId="105E190B">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The payment of an annual fee, one of the requirements for membership in Scouts BSA </w:t>
            </w:r>
          </w:p>
        </w:tc>
      </w:tr>
      <w:tr w:rsidR="7B14E901" w:rsidTr="15537F49" w14:paraId="12D781F0">
        <w:trPr>
          <w:trHeight w:val="300"/>
        </w:trPr>
        <w:tc>
          <w:tcPr>
            <w:tcW w:w="2505" w:type="dxa"/>
            <w:tcBorders>
              <w:top w:val="single" w:sz="8"/>
              <w:left w:val="single" w:sz="8"/>
              <w:bottom w:val="single" w:sz="8"/>
              <w:right w:val="single" w:sz="8"/>
            </w:tcBorders>
            <w:tcMar>
              <w:left w:w="108" w:type="dxa"/>
              <w:right w:w="108" w:type="dxa"/>
            </w:tcMar>
            <w:vAlign w:val="top"/>
          </w:tcPr>
          <w:p w:rsidR="7B14E901" w:rsidP="7B14E901" w:rsidRDefault="7B14E901" w14:paraId="338CB4EE" w14:textId="787D8533">
            <w:pPr>
              <w:pStyle w:val="Normal"/>
              <w:rPr>
                <w:rFonts w:ascii="Calibri" w:hAnsi="Calibri" w:eastAsia="Calibri" w:cs="Calibri"/>
                <w:b w:val="1"/>
                <w:bCs w:val="1"/>
                <w:color w:val="000000" w:themeColor="text1" w:themeTint="FF" w:themeShade="FF"/>
                <w:sz w:val="20"/>
                <w:szCs w:val="20"/>
              </w:rPr>
            </w:pPr>
            <w:r w:rsidRPr="7B14E901" w:rsidR="7B14E901">
              <w:rPr>
                <w:rFonts w:ascii="Calibri" w:hAnsi="Calibri" w:eastAsia="Calibri" w:cs="Calibri"/>
                <w:b w:val="1"/>
                <w:bCs w:val="1"/>
                <w:color w:val="000000" w:themeColor="text1" w:themeTint="FF" w:themeShade="FF"/>
                <w:sz w:val="20"/>
                <w:szCs w:val="20"/>
              </w:rPr>
              <w:t>Sam Houston Area Council</w:t>
            </w:r>
          </w:p>
        </w:tc>
        <w:tc>
          <w:tcPr>
            <w:tcW w:w="1110" w:type="dxa"/>
            <w:tcBorders>
              <w:top w:val="single" w:sz="8"/>
              <w:left w:val="single" w:sz="8"/>
              <w:bottom w:val="single" w:sz="8"/>
              <w:right w:val="single" w:sz="8"/>
            </w:tcBorders>
            <w:tcMar>
              <w:left w:w="108" w:type="dxa"/>
              <w:right w:w="108" w:type="dxa"/>
            </w:tcMar>
            <w:vAlign w:val="top"/>
          </w:tcPr>
          <w:p w:rsidR="7B14E901" w:rsidP="7B14E901" w:rsidRDefault="7B14E901" w14:paraId="3413CEF0" w14:textId="0F0349B1">
            <w:pPr>
              <w:pStyle w:val="Normal"/>
              <w:rPr>
                <w:rFonts w:ascii="Calibri" w:hAnsi="Calibri" w:eastAsia="Calibri" w:cs="Calibri"/>
                <w:b w:val="1"/>
                <w:bCs w:val="1"/>
                <w:color w:val="000000" w:themeColor="text1" w:themeTint="FF" w:themeShade="FF"/>
                <w:sz w:val="20"/>
                <w:szCs w:val="20"/>
              </w:rPr>
            </w:pPr>
            <w:r w:rsidRPr="7B14E901" w:rsidR="7B14E901">
              <w:rPr>
                <w:rFonts w:ascii="Calibri" w:hAnsi="Calibri" w:eastAsia="Calibri" w:cs="Calibri"/>
                <w:b w:val="1"/>
                <w:bCs w:val="1"/>
                <w:color w:val="000000" w:themeColor="text1" w:themeTint="FF" w:themeShade="FF"/>
                <w:sz w:val="20"/>
                <w:szCs w:val="20"/>
              </w:rPr>
              <w:t>SHAC</w:t>
            </w:r>
          </w:p>
        </w:tc>
        <w:tc>
          <w:tcPr>
            <w:tcW w:w="5745" w:type="dxa"/>
            <w:tcBorders>
              <w:top w:val="single" w:sz="8"/>
              <w:left w:val="single" w:sz="8"/>
              <w:bottom w:val="single" w:sz="8"/>
              <w:right w:val="single" w:sz="8"/>
            </w:tcBorders>
            <w:tcMar>
              <w:left w:w="108" w:type="dxa"/>
              <w:right w:w="108" w:type="dxa"/>
            </w:tcMar>
            <w:vAlign w:val="top"/>
          </w:tcPr>
          <w:p w:rsidR="7B14E901" w:rsidP="7B14E901" w:rsidRDefault="7B14E901" w14:paraId="5AE4AFC1" w14:textId="1F3AB6B4">
            <w:pPr>
              <w:pStyle w:val="Normal"/>
              <w:spacing w:line="259" w:lineRule="auto"/>
              <w:jc w:val="left"/>
              <w:rPr>
                <w:rFonts w:ascii="Calibri" w:hAnsi="Calibri" w:eastAsia="Calibri" w:cs="Calibri"/>
                <w:color w:val="000000" w:themeColor="text1" w:themeTint="FF" w:themeShade="FF"/>
                <w:sz w:val="20"/>
                <w:szCs w:val="20"/>
              </w:rPr>
            </w:pPr>
            <w:r w:rsidRPr="7B14E901" w:rsidR="7B14E901">
              <w:rPr>
                <w:rFonts w:ascii="Calibri" w:hAnsi="Calibri" w:eastAsia="Calibri" w:cs="Calibri"/>
                <w:color w:val="000000" w:themeColor="text1" w:themeTint="FF" w:themeShade="FF"/>
                <w:sz w:val="20"/>
                <w:szCs w:val="20"/>
              </w:rPr>
              <w:t xml:space="preserve">The regional administrative body responsible for Scouts BSA in Troop 54’s </w:t>
            </w:r>
            <w:r w:rsidRPr="7B14E901" w:rsidR="7B14E901">
              <w:rPr>
                <w:rFonts w:ascii="Calibri" w:hAnsi="Calibri" w:eastAsia="Calibri" w:cs="Calibri"/>
                <w:color w:val="000000" w:themeColor="text1" w:themeTint="FF" w:themeShade="FF"/>
                <w:sz w:val="20"/>
                <w:szCs w:val="20"/>
              </w:rPr>
              <w:t>area</w:t>
            </w:r>
          </w:p>
        </w:tc>
      </w:tr>
      <w:tr w:rsidR="7B14E901" w:rsidTr="15537F49" w14:paraId="280ED2A0">
        <w:trPr>
          <w:trHeight w:val="300"/>
        </w:trPr>
        <w:tc>
          <w:tcPr>
            <w:tcW w:w="2505" w:type="dxa"/>
            <w:tcBorders>
              <w:top w:val="single" w:sz="8"/>
              <w:left w:val="single" w:sz="8"/>
              <w:bottom w:val="single" w:sz="8"/>
              <w:right w:val="single" w:sz="8"/>
            </w:tcBorders>
            <w:tcMar>
              <w:left w:w="108" w:type="dxa"/>
              <w:right w:w="108" w:type="dxa"/>
            </w:tcMar>
            <w:vAlign w:val="top"/>
          </w:tcPr>
          <w:p w:rsidR="7B14E901" w:rsidP="7B14E901" w:rsidRDefault="7B14E901" w14:paraId="4E173A92" w14:textId="0A9BDE6F">
            <w:pPr>
              <w:pStyle w:val="Normal"/>
              <w:rPr>
                <w:rFonts w:ascii="Calibri" w:hAnsi="Calibri" w:eastAsia="Calibri" w:cs="Calibri"/>
                <w:b w:val="1"/>
                <w:bCs w:val="1"/>
                <w:color w:val="000000" w:themeColor="text1" w:themeTint="FF" w:themeShade="FF"/>
                <w:sz w:val="20"/>
                <w:szCs w:val="20"/>
              </w:rPr>
            </w:pPr>
            <w:r w:rsidRPr="7B14E901" w:rsidR="7B14E901">
              <w:rPr>
                <w:rFonts w:ascii="Calibri" w:hAnsi="Calibri" w:eastAsia="Calibri" w:cs="Calibri"/>
                <w:b w:val="1"/>
                <w:bCs w:val="1"/>
                <w:color w:val="000000" w:themeColor="text1" w:themeTint="FF" w:themeShade="FF"/>
                <w:sz w:val="20"/>
                <w:szCs w:val="20"/>
              </w:rPr>
              <w:t xml:space="preserve">St Johns the </w:t>
            </w:r>
            <w:r w:rsidRPr="7B14E901" w:rsidR="7B14E901">
              <w:rPr>
                <w:rFonts w:ascii="Calibri" w:hAnsi="Calibri" w:eastAsia="Calibri" w:cs="Calibri"/>
                <w:b w:val="1"/>
                <w:bCs w:val="1"/>
                <w:color w:val="000000" w:themeColor="text1" w:themeTint="FF" w:themeShade="FF"/>
                <w:sz w:val="20"/>
                <w:szCs w:val="20"/>
              </w:rPr>
              <w:t>Divine</w:t>
            </w:r>
            <w:r w:rsidRPr="7B14E901" w:rsidR="7B14E901">
              <w:rPr>
                <w:rFonts w:ascii="Calibri" w:hAnsi="Calibri" w:eastAsia="Calibri" w:cs="Calibri"/>
                <w:b w:val="1"/>
                <w:bCs w:val="1"/>
                <w:color w:val="000000" w:themeColor="text1" w:themeTint="FF" w:themeShade="FF"/>
                <w:sz w:val="20"/>
                <w:szCs w:val="20"/>
              </w:rPr>
              <w:t xml:space="preserve"> </w:t>
            </w:r>
          </w:p>
        </w:tc>
        <w:tc>
          <w:tcPr>
            <w:tcW w:w="1110" w:type="dxa"/>
            <w:tcBorders>
              <w:top w:val="single" w:sz="8"/>
              <w:left w:val="single" w:sz="8"/>
              <w:bottom w:val="single" w:sz="8"/>
              <w:right w:val="single" w:sz="8"/>
            </w:tcBorders>
            <w:tcMar>
              <w:left w:w="108" w:type="dxa"/>
              <w:right w:w="108" w:type="dxa"/>
            </w:tcMar>
            <w:vAlign w:val="top"/>
          </w:tcPr>
          <w:p w:rsidR="7B14E901" w:rsidP="7B14E901" w:rsidRDefault="7B14E901" w14:paraId="23784A01" w14:textId="78C7343C">
            <w:pPr>
              <w:pStyle w:val="Normal"/>
              <w:rPr>
                <w:rFonts w:ascii="Calibri" w:hAnsi="Calibri" w:eastAsia="Calibri" w:cs="Calibri"/>
                <w:b w:val="1"/>
                <w:bCs w:val="1"/>
                <w:color w:val="000000" w:themeColor="text1" w:themeTint="FF" w:themeShade="FF"/>
                <w:sz w:val="20"/>
                <w:szCs w:val="20"/>
              </w:rPr>
            </w:pPr>
            <w:r w:rsidRPr="7B14E901" w:rsidR="7B14E901">
              <w:rPr>
                <w:rFonts w:ascii="Calibri" w:hAnsi="Calibri" w:eastAsia="Calibri" w:cs="Calibri"/>
                <w:b w:val="1"/>
                <w:bCs w:val="1"/>
                <w:color w:val="000000" w:themeColor="text1" w:themeTint="FF" w:themeShade="FF"/>
                <w:sz w:val="20"/>
                <w:szCs w:val="20"/>
              </w:rPr>
              <w:t>SJD</w:t>
            </w:r>
          </w:p>
        </w:tc>
        <w:tc>
          <w:tcPr>
            <w:tcW w:w="5745" w:type="dxa"/>
            <w:tcBorders>
              <w:top w:val="single" w:sz="8"/>
              <w:left w:val="single" w:sz="8"/>
              <w:bottom w:val="single" w:sz="8"/>
              <w:right w:val="single" w:sz="8"/>
            </w:tcBorders>
            <w:tcMar>
              <w:left w:w="108" w:type="dxa"/>
              <w:right w:w="108" w:type="dxa"/>
            </w:tcMar>
            <w:vAlign w:val="top"/>
          </w:tcPr>
          <w:p w:rsidR="7B14E901" w:rsidP="7B14E901" w:rsidRDefault="7B14E901" w14:paraId="1F27C8B7" w14:textId="64D2F490">
            <w:pPr>
              <w:pStyle w:val="Normal"/>
              <w:spacing w:line="259" w:lineRule="auto"/>
              <w:jc w:val="left"/>
              <w:rPr>
                <w:rFonts w:ascii="Calibri" w:hAnsi="Calibri" w:eastAsia="Calibri" w:cs="Calibri"/>
                <w:color w:val="000000" w:themeColor="text1" w:themeTint="FF" w:themeShade="FF"/>
                <w:sz w:val="20"/>
                <w:szCs w:val="20"/>
              </w:rPr>
            </w:pPr>
            <w:r w:rsidRPr="7B14E901" w:rsidR="7B14E901">
              <w:rPr>
                <w:rFonts w:ascii="Calibri" w:hAnsi="Calibri" w:eastAsia="Calibri" w:cs="Calibri"/>
                <w:color w:val="000000" w:themeColor="text1" w:themeTint="FF" w:themeShade="FF"/>
                <w:sz w:val="20"/>
                <w:szCs w:val="20"/>
              </w:rPr>
              <w:t>The Charter Organization for Troop 54 and other SJD units</w:t>
            </w:r>
          </w:p>
        </w:tc>
      </w:tr>
      <w:tr w:rsidR="45BB8211" w:rsidTr="15537F49" w14:paraId="557A5273">
        <w:trPr>
          <w:trHeight w:val="300"/>
        </w:trPr>
        <w:tc>
          <w:tcPr>
            <w:tcW w:w="2505" w:type="dxa"/>
            <w:tcBorders>
              <w:top w:val="single" w:sz="8"/>
              <w:left w:val="single" w:sz="8"/>
              <w:bottom w:val="single" w:sz="8"/>
              <w:right w:val="single" w:sz="8"/>
            </w:tcBorders>
            <w:tcMar>
              <w:left w:w="108" w:type="dxa"/>
              <w:right w:w="108" w:type="dxa"/>
            </w:tcMar>
            <w:vAlign w:val="top"/>
          </w:tcPr>
          <w:p w:rsidR="45BB8211" w:rsidP="45BB8211" w:rsidRDefault="45BB8211" w14:paraId="1FECF7E1" w14:textId="6D2F018F">
            <w:pPr>
              <w:pStyle w:val="Normal"/>
              <w:rPr>
                <w:rFonts w:ascii="Calibri" w:hAnsi="Calibri" w:eastAsia="Calibri" w:cs="Calibri"/>
                <w:b w:val="1"/>
                <w:bCs w:val="1"/>
                <w:color w:val="000000" w:themeColor="text1" w:themeTint="FF" w:themeShade="FF"/>
                <w:sz w:val="20"/>
                <w:szCs w:val="20"/>
              </w:rPr>
            </w:pPr>
            <w:r w:rsidRPr="45BB8211" w:rsidR="45BB8211">
              <w:rPr>
                <w:rFonts w:ascii="Calibri" w:hAnsi="Calibri" w:eastAsia="Calibri" w:cs="Calibri"/>
                <w:b w:val="1"/>
                <w:bCs w:val="1"/>
                <w:color w:val="000000" w:themeColor="text1" w:themeTint="FF" w:themeShade="FF"/>
                <w:sz w:val="20"/>
                <w:szCs w:val="20"/>
              </w:rPr>
              <w:t>Scout</w:t>
            </w:r>
          </w:p>
        </w:tc>
        <w:tc>
          <w:tcPr>
            <w:tcW w:w="1110" w:type="dxa"/>
            <w:tcBorders>
              <w:top w:val="single" w:sz="8"/>
              <w:left w:val="single" w:sz="8"/>
              <w:bottom w:val="single" w:sz="8"/>
              <w:right w:val="single" w:sz="8"/>
            </w:tcBorders>
            <w:tcMar>
              <w:left w:w="108" w:type="dxa"/>
              <w:right w:w="108" w:type="dxa"/>
            </w:tcMar>
            <w:vAlign w:val="top"/>
          </w:tcPr>
          <w:p w:rsidR="45BB8211" w:rsidP="45BB8211" w:rsidRDefault="45BB8211" w14:paraId="4A2082B6" w14:textId="75435E39">
            <w:pPr>
              <w:pStyle w:val="Normal"/>
              <w:rPr>
                <w:rFonts w:ascii="Calibri" w:hAnsi="Calibri" w:eastAsia="Calibri" w:cs="Calibri"/>
                <w:b w:val="1"/>
                <w:bCs w:val="1"/>
                <w:color w:val="000000" w:themeColor="text1" w:themeTint="FF" w:themeShade="FF"/>
                <w:sz w:val="20"/>
                <w:szCs w:val="20"/>
              </w:rPr>
            </w:pPr>
          </w:p>
        </w:tc>
        <w:tc>
          <w:tcPr>
            <w:tcW w:w="5745" w:type="dxa"/>
            <w:tcBorders>
              <w:top w:val="single" w:sz="8"/>
              <w:left w:val="single" w:sz="8"/>
              <w:bottom w:val="single" w:sz="8"/>
              <w:right w:val="single" w:sz="8"/>
            </w:tcBorders>
            <w:tcMar>
              <w:left w:w="108" w:type="dxa"/>
              <w:right w:w="108" w:type="dxa"/>
            </w:tcMar>
            <w:vAlign w:val="top"/>
          </w:tcPr>
          <w:p w:rsidR="45BB8211" w:rsidP="45BB8211" w:rsidRDefault="45BB8211" w14:paraId="2C8A1ED0" w14:textId="4B26258D">
            <w:pPr>
              <w:pStyle w:val="Normal"/>
              <w:spacing w:line="259" w:lineRule="auto"/>
              <w:jc w:val="left"/>
              <w:rPr>
                <w:rFonts w:ascii="Calibri" w:hAnsi="Calibri" w:eastAsia="Calibri" w:cs="Calibri"/>
                <w:color w:val="000000" w:themeColor="text1" w:themeTint="FF" w:themeShade="FF"/>
                <w:sz w:val="20"/>
                <w:szCs w:val="20"/>
              </w:rPr>
            </w:pPr>
            <w:r w:rsidRPr="45BB8211" w:rsidR="45BB8211">
              <w:rPr>
                <w:rFonts w:ascii="Calibri" w:hAnsi="Calibri" w:eastAsia="Calibri" w:cs="Calibri"/>
                <w:color w:val="000000" w:themeColor="text1" w:themeTint="FF" w:themeShade="FF"/>
                <w:sz w:val="20"/>
                <w:szCs w:val="20"/>
              </w:rPr>
              <w:t>Youth member of Scouts BSA; between ages of 11 to 17.</w:t>
            </w:r>
          </w:p>
        </w:tc>
      </w:tr>
      <w:tr w:rsidR="7FD152C1" w:rsidTr="15537F49" w14:paraId="67C32CE7">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133F6AA3" w14:textId="04E365B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Scouter </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512E29E2" w14:textId="649DAA50">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3C153C94" w14:textId="393575BF">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registered adult member of Scouts BSA who serves in a volunteer or professional </w:t>
            </w:r>
            <w:r w:rsidRPr="15537F49" w:rsidR="15537F49">
              <w:rPr>
                <w:rFonts w:ascii="Calibri" w:hAnsi="Calibri" w:eastAsia="Calibri" w:cs="Calibri"/>
                <w:color w:val="000000" w:themeColor="text1" w:themeTint="FF" w:themeShade="FF"/>
                <w:sz w:val="20"/>
                <w:szCs w:val="20"/>
              </w:rPr>
              <w:t>capacity</w:t>
            </w:r>
            <w:r w:rsidRPr="15537F49" w:rsidR="15537F49">
              <w:rPr>
                <w:rFonts w:ascii="Calibri" w:hAnsi="Calibri" w:eastAsia="Calibri" w:cs="Calibri"/>
                <w:color w:val="000000" w:themeColor="text1" w:themeTint="FF" w:themeShade="FF"/>
                <w:sz w:val="20"/>
                <w:szCs w:val="20"/>
              </w:rPr>
              <w:t xml:space="preserve"> </w:t>
            </w:r>
          </w:p>
        </w:tc>
      </w:tr>
      <w:tr w:rsidR="7FD152C1" w:rsidTr="15537F49" w14:paraId="70CEDFED">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8127421" w14:textId="08ADC32B">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Scoutmaster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7C513178" w14:textId="25B4A4CF">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SM</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7D801309" w14:textId="51E7FC0F">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A commissioned volunteer leader of a Scouts BSA Troop; appointed by the Chartered Organization </w:t>
            </w:r>
          </w:p>
        </w:tc>
      </w:tr>
      <w:tr w:rsidR="7FD152C1" w:rsidTr="15537F49" w14:paraId="7627DF8A">
        <w:trPr>
          <w:trHeight w:val="300"/>
        </w:trPr>
        <w:tc>
          <w:tcPr>
            <w:tcW w:w="2505" w:type="dxa"/>
            <w:tcBorders>
              <w:top w:val="single" w:sz="8"/>
              <w:left w:val="single" w:sz="8"/>
              <w:bottom w:val="single" w:sz="8"/>
              <w:right w:val="single" w:sz="8"/>
            </w:tcBorders>
            <w:tcMar>
              <w:left w:w="108" w:type="dxa"/>
              <w:right w:w="108" w:type="dxa"/>
            </w:tcMar>
            <w:vAlign w:val="top"/>
          </w:tcPr>
          <w:p w:rsidR="7FD152C1" w:rsidP="7FD152C1" w:rsidRDefault="7FD152C1" w14:paraId="08DB6489" w14:textId="7F077A1E">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Senior Patrol Leader</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5C3B1E7A" w14:textId="0DB23BE2">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 xml:space="preserve">SPL </w:t>
            </w:r>
          </w:p>
        </w:tc>
        <w:tc>
          <w:tcPr>
            <w:tcW w:w="5745" w:type="dxa"/>
            <w:tcBorders>
              <w:top w:val="single" w:sz="8"/>
              <w:left w:val="single" w:sz="8"/>
              <w:bottom w:val="single" w:sz="8"/>
              <w:right w:val="single" w:sz="8"/>
            </w:tcBorders>
            <w:tcMar>
              <w:left w:w="108" w:type="dxa"/>
              <w:right w:w="108" w:type="dxa"/>
            </w:tcMar>
            <w:vAlign w:val="top"/>
          </w:tcPr>
          <w:p w:rsidR="7FD152C1" w:rsidP="15537F49" w:rsidRDefault="7FD152C1" w14:paraId="4F69FA0D" w14:textId="4EC57DC7">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The elected youth leader who runs the troop and chairs the Patrol Leaders Council (PLC), with the guidance of the Scoutmaster</w:t>
            </w:r>
          </w:p>
        </w:tc>
      </w:tr>
      <w:tr w:rsidR="7FD152C1" w:rsidTr="15537F49" w14:paraId="1EC290BE">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71A3CAD2" w14:textId="7CB6904C">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Troop Committee</w:t>
            </w:r>
          </w:p>
        </w:tc>
        <w:tc>
          <w:tcPr>
            <w:tcW w:w="1110" w:type="dxa"/>
            <w:tcBorders>
              <w:top w:val="single" w:sz="8"/>
              <w:left w:val="single" w:sz="8"/>
              <w:bottom w:val="single" w:sz="8"/>
              <w:right w:val="single" w:sz="8"/>
            </w:tcBorders>
            <w:tcMar>
              <w:left w:w="108" w:type="dxa"/>
              <w:right w:w="108" w:type="dxa"/>
            </w:tcMar>
            <w:vAlign w:val="top"/>
          </w:tcPr>
          <w:p w:rsidR="7FD152C1" w:rsidP="7FD152C1" w:rsidRDefault="7FD152C1" w14:paraId="63C79DE3" w14:textId="42F44585">
            <w:pPr>
              <w:pStyle w:val="Normal"/>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7FD152C1" w:rsidR="7FD152C1">
              <w:rPr>
                <w:rFonts w:ascii="Calibri" w:hAnsi="Calibri" w:eastAsia="Calibri" w:cs="Calibri"/>
                <w:b w:val="1"/>
                <w:bCs w:val="1"/>
                <w:color w:val="000000" w:themeColor="text1" w:themeTint="FF" w:themeShade="FF"/>
                <w:sz w:val="20"/>
                <w:szCs w:val="20"/>
              </w:rPr>
              <w:t>TC</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01C389B6" w14:textId="1DE2E143">
            <w:pPr>
              <w:pStyle w:val="Normal"/>
              <w:bidi w:val="0"/>
              <w:spacing w:before="0" w:beforeAutospacing="off" w:after="0" w:afterAutospacing="off" w:line="259" w:lineRule="auto"/>
              <w:ind w:left="0" w:right="0"/>
              <w:jc w:val="left"/>
            </w:pPr>
            <w:r w:rsidRPr="15537F49" w:rsidR="15537F49">
              <w:rPr>
                <w:rFonts w:ascii="Calibri" w:hAnsi="Calibri" w:eastAsia="Calibri" w:cs="Calibri"/>
                <w:color w:val="000000" w:themeColor="text1" w:themeTint="FF" w:themeShade="FF"/>
                <w:sz w:val="20"/>
                <w:szCs w:val="20"/>
              </w:rPr>
              <w:t>The committee appointed by the Chartered Organization to administer the affairs of the Troop</w:t>
            </w:r>
          </w:p>
        </w:tc>
      </w:tr>
      <w:tr w:rsidR="7FD152C1" w:rsidTr="15537F49" w14:paraId="3F0287C5">
        <w:trPr>
          <w:trHeight w:val="300"/>
        </w:trPr>
        <w:tc>
          <w:tcPr>
            <w:tcW w:w="2505" w:type="dxa"/>
            <w:tcBorders>
              <w:top w:val="single" w:sz="8"/>
              <w:left w:val="single" w:sz="8"/>
              <w:bottom w:val="single" w:sz="8"/>
              <w:right w:val="single" w:sz="8"/>
            </w:tcBorders>
            <w:tcMar>
              <w:left w:w="108" w:type="dxa"/>
              <w:right w:w="108" w:type="dxa"/>
            </w:tcMar>
            <w:vAlign w:val="top"/>
          </w:tcPr>
          <w:p w:rsidR="7FD152C1" w:rsidP="15537F49" w:rsidRDefault="7FD152C1" w14:paraId="6CFD84D0" w14:textId="280138B8">
            <w:pPr>
              <w:spacing w:before="0" w:beforeAutospacing="off" w:after="0" w:afterAutospacing="off"/>
              <w:rPr>
                <w:rFonts w:ascii="Calibri" w:hAnsi="Calibri" w:eastAsia="Calibri" w:cs="Calibri"/>
                <w:b w:val="1"/>
                <w:bCs w:val="1"/>
                <w:color w:val="000000" w:themeColor="text1" w:themeTint="FF" w:themeShade="FF"/>
                <w:sz w:val="20"/>
                <w:szCs w:val="20"/>
              </w:rPr>
            </w:pPr>
            <w:r w:rsidRPr="15537F49" w:rsidR="15537F49">
              <w:rPr>
                <w:rFonts w:ascii="Calibri" w:hAnsi="Calibri" w:eastAsia="Calibri" w:cs="Calibri"/>
                <w:b w:val="1"/>
                <w:bCs w:val="1"/>
                <w:color w:val="000000" w:themeColor="text1" w:themeTint="FF" w:themeShade="FF"/>
                <w:sz w:val="20"/>
                <w:szCs w:val="20"/>
              </w:rPr>
              <w:t xml:space="preserve"> Unit</w:t>
            </w:r>
          </w:p>
        </w:tc>
        <w:tc>
          <w:tcPr>
            <w:tcW w:w="1110" w:type="dxa"/>
            <w:tcBorders>
              <w:top w:val="single" w:sz="8"/>
              <w:left w:val="single" w:sz="8"/>
              <w:bottom w:val="single" w:sz="8"/>
              <w:right w:val="single" w:sz="8"/>
            </w:tcBorders>
            <w:tcMar>
              <w:left w:w="108" w:type="dxa"/>
              <w:right w:w="108" w:type="dxa"/>
            </w:tcMar>
            <w:vAlign w:val="top"/>
          </w:tcPr>
          <w:p w:rsidR="7FD152C1" w:rsidP="15537F49" w:rsidRDefault="7FD152C1" w14:paraId="0E0BCD1F" w14:textId="7204BBF4">
            <w:pPr>
              <w:spacing w:before="0" w:beforeAutospacing="off" w:after="0" w:afterAutospacing="off"/>
              <w:rPr>
                <w:rFonts w:ascii="Calibri" w:hAnsi="Calibri" w:eastAsia="Calibri" w:cs="Calibri"/>
                <w:color w:val="000000" w:themeColor="text1" w:themeTint="FF" w:themeShade="FF"/>
                <w:sz w:val="20"/>
                <w:szCs w:val="20"/>
              </w:rPr>
            </w:pPr>
            <w:r w:rsidRPr="15537F49" w:rsidR="15537F49">
              <w:rPr>
                <w:rFonts w:ascii="Calibri" w:hAnsi="Calibri" w:eastAsia="Calibri" w:cs="Calibri"/>
                <w:color w:val="000000" w:themeColor="text1" w:themeTint="FF" w:themeShade="FF"/>
                <w:sz w:val="20"/>
                <w:szCs w:val="20"/>
              </w:rPr>
              <w:t xml:space="preserve"> </w:t>
            </w:r>
          </w:p>
        </w:tc>
        <w:tc>
          <w:tcPr>
            <w:tcW w:w="5745" w:type="dxa"/>
            <w:tcBorders>
              <w:top w:val="single" w:sz="8"/>
              <w:left w:val="single" w:sz="8"/>
              <w:bottom w:val="single" w:sz="8"/>
              <w:right w:val="single" w:sz="8"/>
            </w:tcBorders>
            <w:tcMar>
              <w:left w:w="108" w:type="dxa"/>
              <w:right w:w="108" w:type="dxa"/>
            </w:tcMar>
            <w:vAlign w:val="top"/>
          </w:tcPr>
          <w:p w:rsidR="7FD152C1" w:rsidP="7FD152C1" w:rsidRDefault="7FD152C1" w14:paraId="30AEFD9D" w14:textId="7090BBE6">
            <w:pPr>
              <w:pStyle w:val="Normal"/>
              <w:bidi w:val="0"/>
              <w:spacing w:before="0" w:beforeAutospacing="off" w:after="0" w:afterAutospacing="off" w:line="259" w:lineRule="auto"/>
              <w:ind w:left="0" w:right="0"/>
              <w:jc w:val="left"/>
            </w:pPr>
            <w:r w:rsidRPr="7FD152C1" w:rsidR="7FD152C1">
              <w:rPr>
                <w:rFonts w:ascii="Calibri" w:hAnsi="Calibri" w:eastAsia="Calibri" w:cs="Calibri"/>
                <w:color w:val="000000" w:themeColor="text1" w:themeTint="FF" w:themeShade="FF"/>
                <w:sz w:val="20"/>
                <w:szCs w:val="20"/>
              </w:rPr>
              <w:t xml:space="preserve">Term used to </w:t>
            </w:r>
            <w:r w:rsidRPr="7FD152C1" w:rsidR="7FD152C1">
              <w:rPr>
                <w:rFonts w:ascii="Calibri" w:hAnsi="Calibri" w:eastAsia="Calibri" w:cs="Calibri"/>
                <w:color w:val="000000" w:themeColor="text1" w:themeTint="FF" w:themeShade="FF"/>
                <w:sz w:val="20"/>
                <w:szCs w:val="20"/>
              </w:rPr>
              <w:t>designate</w:t>
            </w:r>
            <w:r w:rsidRPr="7FD152C1" w:rsidR="7FD152C1">
              <w:rPr>
                <w:rFonts w:ascii="Calibri" w:hAnsi="Calibri" w:eastAsia="Calibri" w:cs="Calibri"/>
                <w:color w:val="000000" w:themeColor="text1" w:themeTint="FF" w:themeShade="FF"/>
                <w:sz w:val="20"/>
                <w:szCs w:val="20"/>
              </w:rPr>
              <w:t xml:space="preserve"> any of the following: Troop, Crew, or Pack</w:t>
            </w:r>
          </w:p>
        </w:tc>
      </w:tr>
    </w:tbl>
    <w:p w:rsidR="00667774" w:rsidP="15537F49" w:rsidRDefault="00667774" w14:paraId="335195E4" w14:textId="7D3CE19E">
      <w:pPr>
        <w:spacing w:after="160" w:afterAutospacing="off" w:line="240" w:lineRule="exact"/>
        <w:rPr>
          <w:rFonts w:ascii="Calibri" w:hAnsi="Calibri" w:eastAsia="Calibri" w:cs="Calibri"/>
          <w:noProof w:val="0"/>
          <w:color w:val="000000" w:themeColor="text1" w:themeTint="FF" w:themeShade="FF"/>
          <w:sz w:val="20"/>
          <w:szCs w:val="20"/>
          <w:lang w:val="en-US"/>
        </w:rPr>
      </w:pPr>
      <w:r w:rsidRPr="15537F49" w:rsidR="15537F49">
        <w:rPr>
          <w:rFonts w:ascii="Calibri" w:hAnsi="Calibri" w:eastAsia="Calibri" w:cs="Calibri"/>
          <w:noProof w:val="0"/>
          <w:color w:val="000000" w:themeColor="text1" w:themeTint="FF" w:themeShade="FF"/>
          <w:sz w:val="20"/>
          <w:szCs w:val="20"/>
          <w:lang w:val="en-US"/>
        </w:rPr>
        <w:t xml:space="preserve"> </w:t>
      </w:r>
    </w:p>
    <w:p w:rsidR="00667774" w:rsidP="15537F49" w:rsidRDefault="00667774" w14:paraId="49CBC5E4" w14:textId="1A6060C6">
      <w:pPr>
        <w:spacing w:after="120" w:afterAutospacing="off" w:line="240" w:lineRule="exact"/>
        <w:rPr>
          <w:rFonts w:ascii="Calibri" w:hAnsi="Calibri" w:eastAsia="Calibri" w:cs="Calibri"/>
          <w:noProof w:val="0"/>
          <w:color w:val="000000" w:themeColor="text1" w:themeTint="FF" w:themeShade="FF"/>
          <w:sz w:val="20"/>
          <w:szCs w:val="20"/>
          <w:lang w:val="en-US"/>
        </w:rPr>
      </w:pPr>
    </w:p>
    <w:p w:rsidR="00667774" w:rsidP="7FD152C1" w:rsidRDefault="00667774" w14:paraId="1A05AE3E" w14:textId="5DB0781F">
      <w:pPr>
        <w:pStyle w:val="Normal"/>
        <w:spacing w:after="120"/>
      </w:pPr>
    </w:p>
    <w:sectPr w:rsidR="00667774">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3B55" w:rsidRDefault="00063B55" w14:paraId="37A56457" w14:textId="77777777">
      <w:pPr>
        <w:spacing w:after="0" w:line="240" w:lineRule="auto"/>
      </w:pPr>
      <w:r>
        <w:separator/>
      </w:r>
    </w:p>
  </w:endnote>
  <w:endnote w:type="continuationSeparator" w:id="0">
    <w:p w:rsidR="00063B55" w:rsidRDefault="00063B55" w14:paraId="3279A700" w14:textId="77777777">
      <w:pPr>
        <w:spacing w:after="0" w:line="240" w:lineRule="auto"/>
      </w:pPr>
      <w:r>
        <w:continuationSeparator/>
      </w:r>
    </w:p>
  </w:endnote>
  <w:endnote w:type="continuationNotice" w:id="1">
    <w:p w:rsidR="00063B55" w:rsidRDefault="00063B55" w14:paraId="6244791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Bold">
    <w:altName w:val="Cambria"/>
    <w:charset w:val="00"/>
    <w:family w:val="roman"/>
    <w:pitch w:val="default"/>
    <w:sig w:usb0="00000003" w:usb1="00000000" w:usb2="00000000" w:usb3="00000000" w:csb0="00000001" w:csb1="00000000"/>
  </w:font>
  <w:font w:name="Calibri-Bold">
    <w:altName w:val="Calibri"/>
    <w:charset w:val="00"/>
    <w:family w:val="swiss"/>
    <w:pitch w:val="default"/>
    <w:sig w:usb0="00000003" w:usb1="00000000" w:usb2="00000000" w:usb3="00000000" w:csb0="00000001" w:csb1="00000000"/>
  </w:font>
  <w:font w:name="Calibri-Italic">
    <w:altName w:val="Calibri"/>
    <w:charset w:val="00"/>
    <w:family w:val="swiss"/>
    <w:pitch w:val="default"/>
    <w:sig w:usb0="00000003" w:usb1="00000000" w:usb2="00000000" w:usb3="00000000" w:csb0="00000001" w:csb1="00000000"/>
  </w:font>
  <w:font w:name="Calibri-BoldItalic">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Regular">
    <w:altName w:val="Wingdings"/>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7A5" w:rsidRDefault="00FA67A5" w14:paraId="314AB98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2556832"/>
      <w:docPartObj>
        <w:docPartGallery w:val="Page Numbers (Bottom of Page)"/>
        <w:docPartUnique/>
      </w:docPartObj>
    </w:sdtPr>
    <w:sdtEndPr>
      <w:rPr>
        <w:noProof/>
      </w:rPr>
    </w:sdtEndPr>
    <w:sdtContent>
      <w:p w:rsidR="00813328" w:rsidRDefault="00813328" w14:paraId="7A86ED5A" w14:textId="70434935">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rsidR="00813328" w:rsidP="15537F49" w:rsidRDefault="00813328" w14:paraId="254CA110" w14:textId="57CAA210">
    <w:pPr>
      <w:pStyle w:val="Footer"/>
      <w:rPr>
        <w:rFonts w:ascii="Calibri" w:hAnsi="Calibri" w:cs="Calibri"/>
        <w:color w:val="000000" w:themeColor="text1" w:themeTint="FF" w:themeShade="FF"/>
        <w:sz w:val="14"/>
        <w:szCs w:val="14"/>
      </w:rPr>
    </w:pPr>
    <w:r w:rsidRPr="15537F49" w:rsidR="15537F49">
      <w:rPr>
        <w:rFonts w:ascii="Calibri" w:hAnsi="Calibri" w:cs="Calibri"/>
        <w:color w:val="000000" w:themeColor="text1" w:themeTint="FF" w:themeShade="FF"/>
        <w:sz w:val="14"/>
        <w:szCs w:val="14"/>
      </w:rPr>
      <w:t>TROOP 54 HANDBOOK REV. NOVEMBER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7A5" w:rsidRDefault="00FA67A5" w14:paraId="4EFA1F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3B55" w:rsidRDefault="00063B55" w14:paraId="71A33594" w14:textId="77777777">
      <w:pPr>
        <w:spacing w:after="0" w:line="240" w:lineRule="auto"/>
      </w:pPr>
      <w:r>
        <w:separator/>
      </w:r>
    </w:p>
  </w:footnote>
  <w:footnote w:type="continuationSeparator" w:id="0">
    <w:p w:rsidR="00063B55" w:rsidRDefault="00063B55" w14:paraId="725D0CDE" w14:textId="77777777">
      <w:pPr>
        <w:spacing w:after="0" w:line="240" w:lineRule="auto"/>
      </w:pPr>
      <w:r>
        <w:continuationSeparator/>
      </w:r>
    </w:p>
  </w:footnote>
  <w:footnote w:type="continuationNotice" w:id="1">
    <w:p w:rsidR="00063B55" w:rsidRDefault="00063B55" w14:paraId="4AED32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7A5" w:rsidRDefault="00FA67A5" w14:paraId="3AF0507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7A5" w:rsidRDefault="00FA67A5" w14:paraId="725BCC8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7A5" w:rsidRDefault="00FA67A5" w14:paraId="50100EA9"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1W/M+1ybw5t9Lk" int2:id="b4p09HE7">
      <int2:state int2:type="AugLoop_Text_Critique" int2:value="Rejected"/>
    </int2:textHash>
    <int2:textHash int2:hashCode="OCV29KwxyBxaf7" int2:id="rUD7Fqb0">
      <int2:state int2:type="AugLoop_Text_Critique" int2:value="Rejected"/>
    </int2:textHash>
    <int2:textHash int2:hashCode="Jsp4D6QAAMIBZy" int2:id="vGE0KR1l">
      <int2:state int2:type="AugLoop_Text_Critique" int2:value="Rejected"/>
    </int2:textHash>
    <int2:textHash int2:hashCode="UrsKfj0zpCOuBP" int2:id="xAtTaBq4">
      <int2:state int2:type="AugLoop_Text_Critique" int2:value="Rejected"/>
    </int2:textHash>
    <int2:textHash int2:hashCode="veWbAl9UaR2oxf" int2:id="9DDsHMQ5">
      <int2:state int2:type="AugLoop_Text_Critique" int2:value="Rejected"/>
    </int2:textHash>
    <int2:textHash int2:hashCode="a5QuKDH5csIuKw" int2:id="X3CvxwmE">
      <int2:state int2:type="AugLoop_Text_Critique" int2:value="Rejected"/>
    </int2:textHash>
    <int2:textHash int2:hashCode="N2f/5hvzaCOM/x" int2:id="FP7ZNMwH">
      <int2:state int2:type="AugLoop_Text_Critique" int2:value="Rejected"/>
    </int2:textHash>
    <int2:textHash int2:hashCode="R4aYEzvDVnteJ2" int2:id="PHwusEGT">
      <int2:state int2:type="AugLoop_Text_Critique" int2:value="Rejected"/>
    </int2:textHash>
    <int2:textHash int2:hashCode="Qm/uhfanHpl+RD" int2:id="A4dnUjXc">
      <int2:state int2:type="AugLoop_Text_Critique" int2:value="Rejected"/>
    </int2:textHash>
    <int2:textHash int2:hashCode="JBnqAJFCsWGksG" int2:id="7oUl7ZPB">
      <int2:state int2:type="AugLoop_Text_Critique" int2:value="Rejected"/>
    </int2:textHash>
    <int2:textHash int2:hashCode="w0uQPAFtIz/Vou" int2:id="g0CDxex9">
      <int2:state int2:type="AugLoop_Text_Critique" int2:value="Rejected"/>
    </int2:textHash>
    <int2:textHash int2:hashCode="w4IpghVqdiKxkX" int2:id="Vr64STFf">
      <int2:state int2:type="AugLoop_Text_Critique" int2:value="Rejected"/>
    </int2:textHash>
    <int2:textHash int2:hashCode="sLAbypSvJKiLH3" int2:id="PVUyOXlW">
      <int2:state int2:type="AugLoop_Text_Critique" int2:value="Rejected"/>
    </int2:textHash>
    <int2:textHash int2:hashCode="4G+eC70YokdHZe" int2:id="bDPytDnp">
      <int2:state int2:type="AugLoop_Text_Critique" int2:value="Rejected"/>
    </int2:textHash>
    <int2:textHash int2:hashCode="gI3URyn26+36kc" int2:id="a5XuXMqR">
      <int2:state int2:type="AugLoop_Text_Critique" int2:value="Rejected"/>
    </int2:textHash>
    <int2:textHash int2:hashCode="BC3EUS+j05HFFw" int2:id="edFNMJzB">
      <int2:state int2:type="AugLoop_Text_Critique" int2:value="Rejected"/>
    </int2:textHash>
    <int2:bookmark int2:bookmarkName="_Int_fr5zVeGb" int2:invalidationBookmarkName="" int2:hashCode="L5RQA4j+oN0W8r" int2:id="m3vdvcIp">
      <int2:state int2:type="AugLoop_Text_Critique" int2:value="Rejected"/>
    </int2:bookmark>
    <int2:bookmark int2:bookmarkName="_Int_UiM1bNba" int2:invalidationBookmarkName="" int2:hashCode="zRtkbr0faETGDd" int2:id="itsajELd">
      <int2:state int2:type="AugLoop_Text_Critique" int2:value="Rejected"/>
    </int2:bookmark>
    <int2:bookmark int2:bookmarkName="_Int_18rKaKcj" int2:invalidationBookmarkName="" int2:hashCode="BaM9kQX19wdWug" int2:id="97g6QAEX">
      <int2:state int2:type="AugLoop_Text_Critique" int2:value="Rejected"/>
    </int2:bookmark>
    <int2:bookmark int2:bookmarkName="_Int_y8iPgCVm" int2:invalidationBookmarkName="" int2:hashCode="Fwkoq87GW8Ilwb" int2:id="PrZG1gqh">
      <int2:state int2:type="AugLoop_Text_Critique" int2:value="Rejected"/>
    </int2:bookmark>
    <int2:bookmark int2:bookmarkName="_Int_V10xnUVr" int2:invalidationBookmarkName="" int2:hashCode="F3SHKNQqBHf8mG" int2:id="ivoJARdD">
      <int2:state int2:type="AugLoop_Text_Critique" int2:value="Rejected"/>
    </int2:bookmark>
    <int2:bookmark int2:bookmarkName="_Int_fctC5nDi" int2:invalidationBookmarkName="" int2:hashCode="AcftaPVZcGJEgu" int2:id="8iAu2ECm">
      <int2:state int2:type="AugLoop_Text_Critique" int2:value="Rejected"/>
    </int2:bookmark>
    <int2:bookmark int2:bookmarkName="_Int_jTzL6eIZ" int2:invalidationBookmarkName="" int2:hashCode="NzditJcCoGjvK7" int2:id="pwMm87ze">
      <int2:state int2:type="AugLoop_Text_Critique" int2:value="Rejected"/>
    </int2:bookmark>
    <int2:bookmark int2:bookmarkName="_Int_0hjyUWlf" int2:invalidationBookmarkName="" int2:hashCode="8NUhpdw3STkByG" int2:id="nb2JUE8n">
      <int2:state int2:type="AugLoop_Text_Critique" int2:value="Rejected"/>
    </int2:bookmark>
    <int2:bookmark int2:bookmarkName="_Int_v69Hj47g" int2:invalidationBookmarkName="" int2:hashCode="HQfi3w+GR1B5Ys" int2:id="i5IK1v2B">
      <int2:state int2:type="AugLoop_Text_Critique" int2:value="Rejected"/>
    </int2:bookmark>
    <int2:bookmark int2:bookmarkName="_Int_eVcliVhp" int2:invalidationBookmarkName="" int2:hashCode="4JlqN8E9RMOwYH" int2:id="5jK9enkV">
      <int2:state int2:type="AugLoop_Text_Critique" int2:value="Rejected"/>
    </int2:bookmark>
    <int2:bookmark int2:bookmarkName="_Int_7MeangIv" int2:invalidationBookmarkName="" int2:hashCode="3zGb36CTikEd14" int2:id="JrFcqM5Y">
      <int2:state int2:type="AugLoop_Text_Critique" int2:value="Rejected"/>
    </int2:bookmark>
    <int2:bookmark int2:bookmarkName="_Int_iXQDCCpN" int2:invalidationBookmarkName="" int2:hashCode="a3eZPDR2EnfYP+" int2:id="ZjAXm6OF">
      <int2:state int2:type="AugLoop_Text_Critique" int2:value="Rejected"/>
    </int2:bookmark>
    <int2:bookmark int2:bookmarkName="_Int_OAp05fHA" int2:invalidationBookmarkName="" int2:hashCode="tH82PitDDAZH8U" int2:id="6Fuy3Wfy">
      <int2:state int2:type="AugLoop_Text_Critique" int2:value="Rejected"/>
    </int2:bookmark>
    <int2:bookmark int2:bookmarkName="_Int_ChBHfHUF" int2:invalidationBookmarkName="" int2:hashCode="BU9UFcGKG1phjL" int2:id="jblWjagu">
      <int2:state int2:type="AugLoop_Text_Critique" int2:value="Rejected"/>
    </int2:bookmark>
    <int2:bookmark int2:bookmarkName="_Int_OeZDSLi0" int2:invalidationBookmarkName="" int2:hashCode="haJS36ZbQJ9Pbh" int2:id="fOHOxnHe">
      <int2:state int2:type="AugLoop_Text_Critique" int2:value="Rejected"/>
    </int2:bookmark>
    <int2:bookmark int2:bookmarkName="_Int_AcYoO1RD" int2:invalidationBookmarkName="" int2:hashCode="2AeCSXeuQ3JXYD" int2:id="FK0If46K">
      <int2:state int2:type="AugLoop_Text_Critique" int2:value="Rejected"/>
    </int2:bookmark>
    <int2:bookmark int2:bookmarkName="_Int_8njHNRFE" int2:invalidationBookmarkName="" int2:hashCode="wMsTnM40dp+37Z" int2:id="JAJPrxGe">
      <int2:state int2:type="AugLoop_Text_Critique" int2:value="Rejected"/>
    </int2:bookmark>
    <int2:bookmark int2:bookmarkName="_Int_H54FGg7m" int2:invalidationBookmarkName="" int2:hashCode="CXBsQYgJ8fTP2p" int2:id="392VNCS9">
      <int2:state int2:type="AugLoop_Text_Critique" int2:value="Rejected"/>
    </int2:bookmark>
    <int2:bookmark int2:bookmarkName="_Int_YN0GBZWP" int2:invalidationBookmarkName="" int2:hashCode="xzgOiZOmvIrJDI" int2:id="L4v0ApAM">
      <int2:state int2:type="AugLoop_Text_Critique" int2:value="Rejected"/>
    </int2:bookmark>
    <int2:bookmark int2:bookmarkName="_Int_jzWo9iEE" int2:invalidationBookmarkName="" int2:hashCode="7Lv+nHbh7Cigrb" int2:id="BfxcChKD">
      <int2:state int2:type="AugLoop_Text_Critique" int2:value="Rejected"/>
    </int2:bookmark>
    <int2:bookmark int2:bookmarkName="_Int_pLiAfyjv" int2:invalidationBookmarkName="" int2:hashCode="bmpvIIa7X+Xb/R" int2:id="0XDG23Ws">
      <int2:state int2:type="AugLoop_Text_Critique" int2:value="Rejected"/>
    </int2:bookmark>
    <int2:bookmark int2:bookmarkName="_Int_EVTwj6zE" int2:invalidationBookmarkName="" int2:hashCode="F6KS24NljS6RJy" int2:id="8x4bN9SO">
      <int2:state int2:type="AugLoop_Text_Critique" int2:value="Rejected"/>
    </int2:bookmark>
    <int2:bookmark int2:bookmarkName="_Int_XuDFhsh0" int2:invalidationBookmarkName="" int2:hashCode="YxmmKc6omnjt8q" int2:id="zA3li4MW">
      <int2:state int2:type="AugLoop_Text_Critique" int2:value="Rejected"/>
    </int2:bookmark>
    <int2:bookmark int2:bookmarkName="_Int_ss7J8gv8" int2:invalidationBookmarkName="" int2:hashCode="2AeCSXeuQ3JXYD" int2:id="MU0pZqTq">
      <int2:state int2:type="AugLoop_Text_Critique" int2:value="Rejected"/>
    </int2:bookmark>
    <int2:bookmark int2:bookmarkName="_Int_3kUS2n6o" int2:invalidationBookmarkName="" int2:hashCode="ptQH5MmvXyrfsp" int2:id="Idfj3v4D">
      <int2:state int2:type="AugLoop_Text_Critique" int2:value="Rejected"/>
    </int2:bookmark>
    <int2:bookmark int2:bookmarkName="_Int_bNBHoAgn" int2:invalidationBookmarkName="" int2:hashCode="BEiaEruqauv/th" int2:id="gwwYa82r">
      <int2:state int2:type="AugLoop_Text_Critique" int2:value="Rejected"/>
    </int2:bookmark>
    <int2:bookmark int2:bookmarkName="_Int_WA1dotyD" int2:invalidationBookmarkName="" int2:hashCode="/O/ugPOqFUb4CT" int2:id="KplXDKHr">
      <int2:state int2:type="AugLoop_Text_Critique" int2:value="Rejected"/>
    </int2:bookmark>
    <int2:bookmark int2:bookmarkName="_Int_e1L4eX0i" int2:invalidationBookmarkName="" int2:hashCode="3nPqwMMFA48EN7" int2:id="WiYPitk6">
      <int2:state int2:type="AugLoop_Text_Critique" int2:value="Rejected"/>
    </int2:bookmark>
    <int2:bookmark int2:bookmarkName="_Int_gULEpffX" int2:invalidationBookmarkName="" int2:hashCode="qQvNIbT3J4G3Tx" int2:id="dZXEjhZy">
      <int2:state int2:type="AugLoop_Text_Critique" int2:value="Rejected"/>
    </int2:bookmark>
    <int2:bookmark int2:bookmarkName="_Int_fL7OfKTA" int2:invalidationBookmarkName="" int2:hashCode="8kxt6Snc5/9b78" int2:id="HwUoV3Qe">
      <int2:state int2:type="AugLoop_Text_Critique" int2:value="Rejected"/>
    </int2:bookmark>
    <int2:bookmark int2:bookmarkName="_Int_pPM1kMsq" int2:invalidationBookmarkName="" int2:hashCode="Ot/wg8y+Iq6Upb" int2:id="TkdWZrqw">
      <int2:state int2:type="AugLoop_Text_Critique" int2:value="Rejected"/>
    </int2:bookmark>
    <int2:bookmark int2:bookmarkName="_Int_8lBDJva7" int2:invalidationBookmarkName="" int2:hashCode="tH82PitDDAZH8U" int2:id="kDWiNgys">
      <int2:state int2:type="AugLoop_Text_Critique" int2:value="Rejected"/>
    </int2:bookmark>
    <int2:bookmark int2:bookmarkName="_Int_IXcz7BpR" int2:invalidationBookmarkName="" int2:hashCode="jzoHVDmI5Gc9yu" int2:id="1mKemnTN">
      <int2:state int2:type="AugLoop_Text_Critique" int2:value="Rejected"/>
    </int2:bookmark>
    <int2:bookmark int2:bookmarkName="_Int_pdrb3Qc9" int2:invalidationBookmarkName="" int2:hashCode="rLtokpGI4zuJ19" int2:id="ti7vx56x">
      <int2:state int2:type="AugLoop_Text_Critique" int2:value="Rejected"/>
    </int2:bookmark>
    <int2:bookmark int2:bookmarkName="_Int_XgQJ45Qw" int2:invalidationBookmarkName="" int2:hashCode="OB51PRAtSyW8nb" int2:id="tb8rtzr7">
      <int2:state int2:type="AugLoop_Text_Critique" int2:value="Rejected"/>
    </int2:bookmark>
    <int2:bookmark int2:bookmarkName="_Int_U3XgYQak" int2:invalidationBookmarkName="" int2:hashCode="39nZO80++IQJvz" int2:id="CdM3lSH0">
      <int2:state int2:type="AugLoop_Text_Critique" int2:value="Rejected"/>
    </int2:bookmark>
    <int2:bookmark int2:bookmarkName="_Int_vmRg25Ro" int2:invalidationBookmarkName="" int2:hashCode="k+8N2CcQNoH87k" int2:id="Wl0drQ07">
      <int2:state int2:type="AugLoop_Text_Critique" int2:value="Rejected"/>
    </int2:bookmark>
    <int2:bookmark int2:bookmarkName="_Int_CxU80YIJ" int2:invalidationBookmarkName="" int2:hashCode="upqsvxVC3quZwB" int2:id="dAX4hRw3">
      <int2:state int2:type="AugLoop_Text_Critique" int2:value="Rejected"/>
    </int2:bookmark>
    <int2:bookmark int2:bookmarkName="_Int_nFO3KpqX" int2:invalidationBookmarkName="" int2:hashCode="c/PHE6MbAtEzZ+" int2:id="7LkKeRdB">
      <int2:state int2:type="AugLoop_Text_Critique" int2:value="Rejected"/>
    </int2:bookmark>
    <int2:bookmark int2:bookmarkName="_Int_tuZ4WBj2" int2:invalidationBookmarkName="" int2:hashCode="AgJnHkk1eVLFIZ" int2:id="Udg7TeQi">
      <int2:state int2:type="AugLoop_Text_Critique" int2:value="Rejected"/>
    </int2:bookmark>
    <int2:bookmark int2:bookmarkName="_Int_wcRZ1GIv" int2:invalidationBookmarkName="" int2:hashCode="BEiaEruqauv/th" int2:id="n1YfZrrG">
      <int2:state int2:type="AugLoop_Text_Critique" int2:value="Rejected"/>
    </int2:bookmark>
    <int2:bookmark int2:bookmarkName="_Int_P8zfKSRK" int2:invalidationBookmarkName="" int2:hashCode="O/y3WGhf0xlYrP" int2:id="hMcDOwEz">
      <int2:state int2:type="AugLoop_Text_Critique" int2:value="Rejected"/>
    </int2:bookmark>
    <int2:bookmark int2:bookmarkName="_Int_lVlWp6Tj" int2:invalidationBookmarkName="" int2:hashCode="ZGoFmtteTRONae" int2:id="e8esdeBl">
      <int2:state int2:type="AugLoop_Text_Critique" int2:value="Rejected"/>
    </int2:bookmark>
    <int2:bookmark int2:bookmarkName="_Int_TpsDgDRI" int2:invalidationBookmarkName="" int2:hashCode="RhSMw7TSs6yAc/" int2:id="0q0krnpP">
      <int2:state int2:type="AugLoop_Text_Critique" int2:value="Rejected"/>
    </int2:bookmark>
    <int2:bookmark int2:bookmarkName="_Int_Dw87aTZ4" int2:invalidationBookmarkName="" int2:hashCode="P4TJFRT6THtM2C" int2:id="u5YJfCkx">
      <int2:state int2:type="AugLoop_Text_Critique" int2:value="Rejected"/>
    </int2:bookmark>
    <int2:bookmark int2:bookmarkName="_Int_wvvGTrW9" int2:invalidationBookmarkName="" int2:hashCode="ahzsRerzezThsd" int2:id="ykNzfrq9">
      <int2:state int2:type="AugLoop_Text_Critique" int2:value="Rejected"/>
    </int2:bookmark>
    <int2:bookmark int2:bookmarkName="_Int_OS5GOAVY" int2:invalidationBookmarkName="" int2:hashCode="87pNmT4tvNh6Y5" int2:id="E92pMxHs">
      <int2:state int2:type="AugLoop_Text_Critique" int2:value="Rejected"/>
    </int2:bookmark>
    <int2:bookmark int2:bookmarkName="_Int_EAqGC0cn" int2:invalidationBookmarkName="" int2:hashCode="VUQ8AsikBtx9IJ" int2:id="yqGh28dn">
      <int2:state int2:type="AugLoop_Text_Critique" int2:value="Rejected"/>
    </int2:bookmark>
    <int2:bookmark int2:bookmarkName="_Int_rFqCYWo8" int2:invalidationBookmarkName="" int2:hashCode="pmTxC15YDN3gym" int2:id="Z0aDyCGf">
      <int2:state int2:type="AugLoop_Text_Critique" int2:value="Rejected"/>
    </int2:bookmark>
    <int2:bookmark int2:bookmarkName="_Int_3ynZknK5" int2:invalidationBookmarkName="" int2:hashCode="rxDvIN2QYLvurQ" int2:id="YxjxLSR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9">
    <w:nsid w:val="bcf363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8">
    <w:nsid w:val="41656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68ff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a46f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adaa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90f6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411c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f16b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5c5a8ca"/>
    <w:multiLevelType xmlns:w="http://schemas.openxmlformats.org/wordprocessingml/2006/main" w:val="hybridMultilevel"/>
    <w:lvl xmlns:w="http://schemas.openxmlformats.org/wordprocessingml/2006/main" w:ilvl="0">
      <w:start w:val="1"/>
      <w:numFmt w:val="bullet"/>
      <w:pStyle w:val="ListBullet2"/>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0">
    <w:nsid w:val="32cafb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b7801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14f0670"/>
    <w:multiLevelType xmlns:w="http://schemas.openxmlformats.org/wordprocessingml/2006/main" w:val="hybridMultilevel"/>
    <w:lvl xmlns:w="http://schemas.openxmlformats.org/wordprocessingml/2006/main" w:ilvl="0">
      <w:start w:val="1"/>
      <w:numFmt w:val="decimal"/>
      <w:pStyle w:val="ListNumber1"/>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7">
    <w:nsid w:val="7af42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bad4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e47a7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ccd7bb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4e34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b048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a078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60c1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dbaf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ba43cd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e404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9eb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6c51e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0f55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8709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2a1d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9724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bf58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1de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282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495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0ea9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bd5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838f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40B10"/>
    <w:multiLevelType w:val="hybridMultilevel"/>
    <w:tmpl w:val="101C73F4"/>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0D495ABF"/>
    <w:multiLevelType w:val="hybridMultilevel"/>
    <w:tmpl w:val="2D1284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1842F0"/>
    <w:multiLevelType w:val="hybridMultilevel"/>
    <w:tmpl w:val="5D3A149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3B103B"/>
    <w:multiLevelType w:val="hybridMultilevel"/>
    <w:tmpl w:val="B0DA10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CF231B"/>
    <w:multiLevelType w:val="hybridMultilevel"/>
    <w:tmpl w:val="E7A4FDF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7146A14"/>
    <w:multiLevelType w:val="hybridMultilevel"/>
    <w:tmpl w:val="8DCC692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2A1A6209"/>
    <w:multiLevelType w:val="hybridMultilevel"/>
    <w:tmpl w:val="6B529606"/>
    <w:lvl w:ilvl="0" w:tplc="04090003">
      <w:start w:val="1"/>
      <w:numFmt w:val="bullet"/>
      <w:lvlText w:val="o"/>
      <w:lvlJc w:val="left"/>
      <w:pPr>
        <w:ind w:left="720" w:hanging="360"/>
      </w:pPr>
      <w:rPr>
        <w:rFonts w:hint="default" w:ascii="Courier New" w:hAnsi="Courier New" w:cs="Courier New"/>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61578A"/>
    <w:multiLevelType w:val="hybridMultilevel"/>
    <w:tmpl w:val="14484B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D3625C4"/>
    <w:multiLevelType w:val="hybridMultilevel"/>
    <w:tmpl w:val="FF0C1E6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15D7516"/>
    <w:multiLevelType w:val="hybridMultilevel"/>
    <w:tmpl w:val="2E746A0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333E1476"/>
    <w:multiLevelType w:val="hybridMultilevel"/>
    <w:tmpl w:val="32D6BB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B0E4672"/>
    <w:multiLevelType w:val="hybridMultilevel"/>
    <w:tmpl w:val="D4347E4E"/>
    <w:lvl w:ilvl="0" w:tplc="21CACE1E">
      <w:numFmt w:val="bullet"/>
      <w:lvlText w:val="•"/>
      <w:lvlJc w:val="left"/>
      <w:pPr>
        <w:ind w:left="720" w:hanging="360"/>
      </w:pPr>
      <w:rPr>
        <w:rFonts w:hint="default" w:ascii="SymbolMT" w:hAnsi="SymbolMT" w:cs="SymbolMT"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D5B1874"/>
    <w:multiLevelType w:val="hybridMultilevel"/>
    <w:tmpl w:val="BCEE6E6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F5E4004"/>
    <w:multiLevelType w:val="hybridMultilevel"/>
    <w:tmpl w:val="255C8E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46F7797"/>
    <w:multiLevelType w:val="hybridMultilevel"/>
    <w:tmpl w:val="64AEE81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5DF672F5"/>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6" w15:restartNumberingAfterBreak="0">
    <w:nsid w:val="5F8A0542"/>
    <w:multiLevelType w:val="hybridMultilevel"/>
    <w:tmpl w:val="174E78B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1EC6907"/>
    <w:multiLevelType w:val="hybridMultilevel"/>
    <w:tmpl w:val="FBAEE4E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8" w15:restartNumberingAfterBreak="0">
    <w:nsid w:val="66B16371"/>
    <w:multiLevelType w:val="hybridMultilevel"/>
    <w:tmpl w:val="65B42B7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66B85FC3"/>
    <w:multiLevelType w:val="hybridMultilevel"/>
    <w:tmpl w:val="1EA647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D87102B"/>
    <w:multiLevelType w:val="hybridMultilevel"/>
    <w:tmpl w:val="DBC236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E5F03"/>
    <w:multiLevelType w:val="hybridMultilevel"/>
    <w:tmpl w:val="697EA85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730F5890"/>
    <w:multiLevelType w:val="hybridMultilevel"/>
    <w:tmpl w:val="B514641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75BD33E4"/>
    <w:multiLevelType w:val="hybridMultilevel"/>
    <w:tmpl w:val="22F2296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9567114">
      <w:numFmt w:val="bullet"/>
      <w:lvlText w:val="•"/>
      <w:lvlJc w:val="left"/>
      <w:pPr>
        <w:ind w:left="2520" w:hanging="360"/>
      </w:pPr>
      <w:rPr>
        <w:rFonts w:hint="default" w:ascii="SymbolMT" w:hAnsi="SymbolMT" w:cs="SymbolMT" w:eastAsiaTheme="minorHAnsi"/>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665207612">
    <w:abstractNumId w:val="21"/>
  </w:num>
  <w:num w:numId="2" w16cid:durableId="269749608">
    <w:abstractNumId w:val="14"/>
  </w:num>
  <w:num w:numId="3" w16cid:durableId="287199002">
    <w:abstractNumId w:val="0"/>
  </w:num>
  <w:num w:numId="4" w16cid:durableId="669872338">
    <w:abstractNumId w:val="9"/>
  </w:num>
  <w:num w:numId="5" w16cid:durableId="1929922881">
    <w:abstractNumId w:val="2"/>
  </w:num>
  <w:num w:numId="6" w16cid:durableId="877088202">
    <w:abstractNumId w:val="5"/>
  </w:num>
  <w:num w:numId="7" w16cid:durableId="914511168">
    <w:abstractNumId w:val="23"/>
  </w:num>
  <w:num w:numId="8" w16cid:durableId="2054035876">
    <w:abstractNumId w:val="11"/>
  </w:num>
  <w:num w:numId="9" w16cid:durableId="1064453661">
    <w:abstractNumId w:val="18"/>
  </w:num>
  <w:num w:numId="10" w16cid:durableId="1442916469">
    <w:abstractNumId w:val="13"/>
  </w:num>
  <w:num w:numId="11" w16cid:durableId="1556695079">
    <w:abstractNumId w:val="1"/>
  </w:num>
  <w:num w:numId="12" w16cid:durableId="370422046">
    <w:abstractNumId w:val="4"/>
  </w:num>
  <w:num w:numId="13" w16cid:durableId="1951206149">
    <w:abstractNumId w:val="16"/>
  </w:num>
  <w:num w:numId="14" w16cid:durableId="1312368636">
    <w:abstractNumId w:val="19"/>
  </w:num>
  <w:num w:numId="15" w16cid:durableId="860435721">
    <w:abstractNumId w:val="10"/>
  </w:num>
  <w:num w:numId="16" w16cid:durableId="2016690585">
    <w:abstractNumId w:val="7"/>
  </w:num>
  <w:num w:numId="17" w16cid:durableId="1489322622">
    <w:abstractNumId w:val="15"/>
  </w:num>
  <w:num w:numId="18" w16cid:durableId="814107421">
    <w:abstractNumId w:val="12"/>
  </w:num>
  <w:num w:numId="19" w16cid:durableId="221790861">
    <w:abstractNumId w:val="22"/>
  </w:num>
  <w:num w:numId="20" w16cid:durableId="730664559">
    <w:abstractNumId w:val="3"/>
  </w:num>
  <w:num w:numId="21" w16cid:durableId="160700552">
    <w:abstractNumId w:val="8"/>
  </w:num>
  <w:num w:numId="22" w16cid:durableId="1437603789">
    <w:abstractNumId w:val="6"/>
  </w:num>
  <w:num w:numId="23" w16cid:durableId="1065832590">
    <w:abstractNumId w:val="20"/>
  </w:num>
  <w:num w:numId="24" w16cid:durableId="22287228">
    <w:abstractNumId w:val="17"/>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6F"/>
    <w:rsid w:val="0004331E"/>
    <w:rsid w:val="000559E9"/>
    <w:rsid w:val="00063B55"/>
    <w:rsid w:val="00084814"/>
    <w:rsid w:val="0008748E"/>
    <w:rsid w:val="000931B0"/>
    <w:rsid w:val="00094EB0"/>
    <w:rsid w:val="000A00AB"/>
    <w:rsid w:val="000D0ABF"/>
    <w:rsid w:val="000D62D7"/>
    <w:rsid w:val="000E24ED"/>
    <w:rsid w:val="0010204C"/>
    <w:rsid w:val="00105B5F"/>
    <w:rsid w:val="001247BE"/>
    <w:rsid w:val="001341DD"/>
    <w:rsid w:val="00153268"/>
    <w:rsid w:val="00170606"/>
    <w:rsid w:val="00175D07"/>
    <w:rsid w:val="00177873"/>
    <w:rsid w:val="00183240"/>
    <w:rsid w:val="00185514"/>
    <w:rsid w:val="00187843"/>
    <w:rsid w:val="00194F54"/>
    <w:rsid w:val="001A7341"/>
    <w:rsid w:val="001B3983"/>
    <w:rsid w:val="001B6501"/>
    <w:rsid w:val="001C1506"/>
    <w:rsid w:val="001C2AA0"/>
    <w:rsid w:val="001C501E"/>
    <w:rsid w:val="001D6F2D"/>
    <w:rsid w:val="001E0917"/>
    <w:rsid w:val="00201FDE"/>
    <w:rsid w:val="00225BAA"/>
    <w:rsid w:val="00226A67"/>
    <w:rsid w:val="002375D0"/>
    <w:rsid w:val="00240E98"/>
    <w:rsid w:val="00242100"/>
    <w:rsid w:val="00244809"/>
    <w:rsid w:val="002564D4"/>
    <w:rsid w:val="00272132"/>
    <w:rsid w:val="00275C30"/>
    <w:rsid w:val="002940BC"/>
    <w:rsid w:val="002B0BC6"/>
    <w:rsid w:val="002C698E"/>
    <w:rsid w:val="002F5447"/>
    <w:rsid w:val="00305B74"/>
    <w:rsid w:val="00313BAA"/>
    <w:rsid w:val="0034283C"/>
    <w:rsid w:val="00344D62"/>
    <w:rsid w:val="00345D78"/>
    <w:rsid w:val="00361494"/>
    <w:rsid w:val="003715C9"/>
    <w:rsid w:val="00380AD4"/>
    <w:rsid w:val="00382011"/>
    <w:rsid w:val="003C0E4D"/>
    <w:rsid w:val="003C4C73"/>
    <w:rsid w:val="003D66B0"/>
    <w:rsid w:val="003E5B05"/>
    <w:rsid w:val="003F21C1"/>
    <w:rsid w:val="003F6574"/>
    <w:rsid w:val="00451ED9"/>
    <w:rsid w:val="00466513"/>
    <w:rsid w:val="00483601"/>
    <w:rsid w:val="00486056"/>
    <w:rsid w:val="0049194F"/>
    <w:rsid w:val="004A4833"/>
    <w:rsid w:val="004A625E"/>
    <w:rsid w:val="004D6FB5"/>
    <w:rsid w:val="004F4D50"/>
    <w:rsid w:val="004F7612"/>
    <w:rsid w:val="00513890"/>
    <w:rsid w:val="0051770F"/>
    <w:rsid w:val="005277B4"/>
    <w:rsid w:val="005526EE"/>
    <w:rsid w:val="005B3B11"/>
    <w:rsid w:val="005C0581"/>
    <w:rsid w:val="005C08FF"/>
    <w:rsid w:val="005C3BAB"/>
    <w:rsid w:val="005C782C"/>
    <w:rsid w:val="005D156D"/>
    <w:rsid w:val="005F2C4F"/>
    <w:rsid w:val="005F492F"/>
    <w:rsid w:val="006018F1"/>
    <w:rsid w:val="00605EDA"/>
    <w:rsid w:val="006068DB"/>
    <w:rsid w:val="00615B2E"/>
    <w:rsid w:val="0064398F"/>
    <w:rsid w:val="00645E1F"/>
    <w:rsid w:val="00651926"/>
    <w:rsid w:val="006619E7"/>
    <w:rsid w:val="00667774"/>
    <w:rsid w:val="00671B60"/>
    <w:rsid w:val="006A1F6F"/>
    <w:rsid w:val="006A695D"/>
    <w:rsid w:val="006B3870"/>
    <w:rsid w:val="006D66F7"/>
    <w:rsid w:val="006D6C57"/>
    <w:rsid w:val="00710E81"/>
    <w:rsid w:val="00723787"/>
    <w:rsid w:val="0073523A"/>
    <w:rsid w:val="00744F52"/>
    <w:rsid w:val="00753464"/>
    <w:rsid w:val="00756322"/>
    <w:rsid w:val="00765E0F"/>
    <w:rsid w:val="0078157B"/>
    <w:rsid w:val="007C3EEB"/>
    <w:rsid w:val="007C5D39"/>
    <w:rsid w:val="007D1574"/>
    <w:rsid w:val="007F0D29"/>
    <w:rsid w:val="007F647F"/>
    <w:rsid w:val="00805344"/>
    <w:rsid w:val="00811019"/>
    <w:rsid w:val="00813328"/>
    <w:rsid w:val="008352E3"/>
    <w:rsid w:val="00841B0F"/>
    <w:rsid w:val="0085703D"/>
    <w:rsid w:val="00857C96"/>
    <w:rsid w:val="00874E10"/>
    <w:rsid w:val="00877BBE"/>
    <w:rsid w:val="00891537"/>
    <w:rsid w:val="00892399"/>
    <w:rsid w:val="008B29F5"/>
    <w:rsid w:val="008B2FF1"/>
    <w:rsid w:val="008B31A1"/>
    <w:rsid w:val="008D0516"/>
    <w:rsid w:val="008E7C44"/>
    <w:rsid w:val="008F2D35"/>
    <w:rsid w:val="0091571B"/>
    <w:rsid w:val="009215A4"/>
    <w:rsid w:val="009227BB"/>
    <w:rsid w:val="00923039"/>
    <w:rsid w:val="0092742B"/>
    <w:rsid w:val="00983F71"/>
    <w:rsid w:val="00992402"/>
    <w:rsid w:val="00994BCE"/>
    <w:rsid w:val="009C6515"/>
    <w:rsid w:val="009E2AC3"/>
    <w:rsid w:val="00A03706"/>
    <w:rsid w:val="00A1004C"/>
    <w:rsid w:val="00A158E6"/>
    <w:rsid w:val="00A20414"/>
    <w:rsid w:val="00A37541"/>
    <w:rsid w:val="00A44A02"/>
    <w:rsid w:val="00A5123E"/>
    <w:rsid w:val="00A51695"/>
    <w:rsid w:val="00A52661"/>
    <w:rsid w:val="00A73D35"/>
    <w:rsid w:val="00A80E51"/>
    <w:rsid w:val="00A87B25"/>
    <w:rsid w:val="00A904EF"/>
    <w:rsid w:val="00AA2711"/>
    <w:rsid w:val="00AB13FF"/>
    <w:rsid w:val="00AB41E0"/>
    <w:rsid w:val="00AC1B6A"/>
    <w:rsid w:val="00AE286F"/>
    <w:rsid w:val="00AE743D"/>
    <w:rsid w:val="00B047E5"/>
    <w:rsid w:val="00B115C5"/>
    <w:rsid w:val="00B12E78"/>
    <w:rsid w:val="00B1424B"/>
    <w:rsid w:val="00B16886"/>
    <w:rsid w:val="00B24047"/>
    <w:rsid w:val="00B34DC7"/>
    <w:rsid w:val="00B61675"/>
    <w:rsid w:val="00B71990"/>
    <w:rsid w:val="00B949AC"/>
    <w:rsid w:val="00BB2D5A"/>
    <w:rsid w:val="00BC1EB9"/>
    <w:rsid w:val="00BD6F19"/>
    <w:rsid w:val="00BF48F4"/>
    <w:rsid w:val="00C009DD"/>
    <w:rsid w:val="00C21268"/>
    <w:rsid w:val="00C219CB"/>
    <w:rsid w:val="00C43FAF"/>
    <w:rsid w:val="00C72A7E"/>
    <w:rsid w:val="00C845E8"/>
    <w:rsid w:val="00C95D5B"/>
    <w:rsid w:val="00CB47BE"/>
    <w:rsid w:val="00CB4961"/>
    <w:rsid w:val="00CB5C21"/>
    <w:rsid w:val="00CC0AD2"/>
    <w:rsid w:val="00CF1091"/>
    <w:rsid w:val="00CF1EC5"/>
    <w:rsid w:val="00CF42AF"/>
    <w:rsid w:val="00CF7621"/>
    <w:rsid w:val="00D075C4"/>
    <w:rsid w:val="00D135A4"/>
    <w:rsid w:val="00D149C4"/>
    <w:rsid w:val="00D16BD9"/>
    <w:rsid w:val="00D226E2"/>
    <w:rsid w:val="00D23BB4"/>
    <w:rsid w:val="00D35349"/>
    <w:rsid w:val="00D738FA"/>
    <w:rsid w:val="00D84CC3"/>
    <w:rsid w:val="00D85EDE"/>
    <w:rsid w:val="00DA7BE8"/>
    <w:rsid w:val="00DB3D50"/>
    <w:rsid w:val="00DE0007"/>
    <w:rsid w:val="00DE21F1"/>
    <w:rsid w:val="00DE799C"/>
    <w:rsid w:val="00DF3548"/>
    <w:rsid w:val="00E0293D"/>
    <w:rsid w:val="00E032AD"/>
    <w:rsid w:val="00E079EA"/>
    <w:rsid w:val="00E23397"/>
    <w:rsid w:val="00E3572C"/>
    <w:rsid w:val="00E53F63"/>
    <w:rsid w:val="00E70BD0"/>
    <w:rsid w:val="00E91DA9"/>
    <w:rsid w:val="00EB2910"/>
    <w:rsid w:val="00EB34E3"/>
    <w:rsid w:val="00EE16F4"/>
    <w:rsid w:val="00EE25F8"/>
    <w:rsid w:val="00EF1D0B"/>
    <w:rsid w:val="00EF3ED3"/>
    <w:rsid w:val="00F00DE3"/>
    <w:rsid w:val="00F05535"/>
    <w:rsid w:val="00F129E9"/>
    <w:rsid w:val="00F22D88"/>
    <w:rsid w:val="00F25ACE"/>
    <w:rsid w:val="00F33A10"/>
    <w:rsid w:val="00F34283"/>
    <w:rsid w:val="00F444B2"/>
    <w:rsid w:val="00F44B11"/>
    <w:rsid w:val="00F52DD3"/>
    <w:rsid w:val="00F71C63"/>
    <w:rsid w:val="00F761C7"/>
    <w:rsid w:val="00F82E3F"/>
    <w:rsid w:val="00FA67A5"/>
    <w:rsid w:val="00FB0726"/>
    <w:rsid w:val="00FB1A1D"/>
    <w:rsid w:val="00FB3808"/>
    <w:rsid w:val="00FB43F0"/>
    <w:rsid w:val="00FD5AAD"/>
    <w:rsid w:val="00FD65D4"/>
    <w:rsid w:val="00FE5607"/>
    <w:rsid w:val="02149C2A"/>
    <w:rsid w:val="0772F82C"/>
    <w:rsid w:val="08FF5432"/>
    <w:rsid w:val="11663A6E"/>
    <w:rsid w:val="15537F49"/>
    <w:rsid w:val="16AB5318"/>
    <w:rsid w:val="16BE37DE"/>
    <w:rsid w:val="24CB4E74"/>
    <w:rsid w:val="2830BA0C"/>
    <w:rsid w:val="2DF76F76"/>
    <w:rsid w:val="2FCD697C"/>
    <w:rsid w:val="38C4C5D5"/>
    <w:rsid w:val="45BB8211"/>
    <w:rsid w:val="4AFCAB8F"/>
    <w:rsid w:val="57C862C7"/>
    <w:rsid w:val="5D063B51"/>
    <w:rsid w:val="68AE38A2"/>
    <w:rsid w:val="68BF74B2"/>
    <w:rsid w:val="721F28A0"/>
    <w:rsid w:val="736789C2"/>
    <w:rsid w:val="79FB769B"/>
    <w:rsid w:val="7B14E901"/>
    <w:rsid w:val="7FD15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342E"/>
  <w15:chartTrackingRefBased/>
  <w15:docId w15:val="{28030874-CCD3-400B-8B52-D29FC5BCA4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2100"/>
  </w:style>
  <w:style w:type="paragraph" w:styleId="Heading1">
    <w:name w:val="heading 1"/>
    <w:basedOn w:val="Normal"/>
    <w:next w:val="Normal"/>
    <w:link w:val="Heading1Char"/>
    <w:uiPriority w:val="9"/>
    <w:qFormat/>
    <w:rsid w:val="00242100"/>
    <w:pPr>
      <w:keepNext/>
      <w:keepLines/>
      <w:spacing w:before="240" w:after="120"/>
      <w:outlineLvl w:val="0"/>
    </w:pPr>
    <w:rPr>
      <w:rFonts w:ascii="Cambria" w:hAnsi="Cambria"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10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A1F6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1F6F"/>
  </w:style>
  <w:style w:type="paragraph" w:styleId="Footer">
    <w:name w:val="footer"/>
    <w:basedOn w:val="Normal"/>
    <w:link w:val="FooterChar"/>
    <w:uiPriority w:val="99"/>
    <w:unhideWhenUsed/>
    <w:rsid w:val="006A1F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1F6F"/>
  </w:style>
  <w:style w:type="paragraph" w:styleId="NormalWeb">
    <w:name w:val="Normal (Web)"/>
    <w:basedOn w:val="Normal"/>
    <w:uiPriority w:val="99"/>
    <w:semiHidden/>
    <w:unhideWhenUsed/>
    <w:rsid w:val="006A1F6F"/>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6A1F6F"/>
    <w:pPr>
      <w:ind w:left="720"/>
      <w:contextualSpacing/>
    </w:pPr>
  </w:style>
  <w:style w:type="paragraph" w:styleId="BalloonText">
    <w:name w:val="Balloon Text"/>
    <w:basedOn w:val="Normal"/>
    <w:link w:val="BalloonTextChar"/>
    <w:uiPriority w:val="99"/>
    <w:semiHidden/>
    <w:unhideWhenUsed/>
    <w:rsid w:val="006A1F6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A1F6F"/>
    <w:rPr>
      <w:rFonts w:ascii="Segoe UI" w:hAnsi="Segoe UI" w:cs="Segoe UI"/>
      <w:sz w:val="18"/>
      <w:szCs w:val="18"/>
    </w:rPr>
  </w:style>
  <w:style w:type="character" w:styleId="Hyperlink">
    <w:name w:val="Hyperlink"/>
    <w:basedOn w:val="DefaultParagraphFont"/>
    <w:uiPriority w:val="99"/>
    <w:unhideWhenUsed/>
    <w:rsid w:val="006A1F6F"/>
    <w:rPr>
      <w:color w:val="0563C1" w:themeColor="hyperlink"/>
      <w:u w:val="single"/>
    </w:rPr>
  </w:style>
  <w:style w:type="paragraph" w:styleId="Subtitle">
    <w:name w:val="Subtitle"/>
    <w:basedOn w:val="Normal"/>
    <w:next w:val="Normal"/>
    <w:link w:val="SubtitleChar"/>
    <w:uiPriority w:val="11"/>
    <w:qFormat/>
    <w:rsid w:val="006A1F6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A1F6F"/>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242100"/>
    <w:rPr>
      <w:rFonts w:ascii="Cambria" w:hAnsi="Cambria" w:eastAsiaTheme="majorEastAsia" w:cstheme="majorBidi"/>
      <w:b/>
      <w:color w:val="2F5496" w:themeColor="accent1" w:themeShade="BF"/>
      <w:sz w:val="32"/>
      <w:szCs w:val="32"/>
    </w:rPr>
  </w:style>
  <w:style w:type="paragraph" w:styleId="TOCHeading">
    <w:name w:val="TOC Heading"/>
    <w:basedOn w:val="Heading1"/>
    <w:next w:val="Normal"/>
    <w:uiPriority w:val="39"/>
    <w:unhideWhenUsed/>
    <w:qFormat/>
    <w:rsid w:val="00344D62"/>
    <w:pPr>
      <w:outlineLvl w:val="9"/>
    </w:pPr>
  </w:style>
  <w:style w:type="paragraph" w:styleId="TOC2">
    <w:name w:val="toc 2"/>
    <w:basedOn w:val="Normal"/>
    <w:next w:val="Normal"/>
    <w:autoRedefine/>
    <w:uiPriority w:val="39"/>
    <w:unhideWhenUsed/>
    <w:rsid w:val="00344D62"/>
    <w:pPr>
      <w:spacing w:after="100"/>
      <w:ind w:left="220"/>
    </w:pPr>
    <w:rPr>
      <w:rFonts w:cs="Times New Roman" w:eastAsiaTheme="minorEastAsia"/>
    </w:rPr>
  </w:style>
  <w:style w:type="paragraph" w:styleId="TOC1">
    <w:name w:val="toc 1"/>
    <w:basedOn w:val="Normal"/>
    <w:next w:val="Normal"/>
    <w:autoRedefine/>
    <w:uiPriority w:val="39"/>
    <w:unhideWhenUsed/>
    <w:rsid w:val="0078157B"/>
    <w:pPr>
      <w:spacing w:after="0"/>
    </w:pPr>
    <w:rPr>
      <w:rFonts w:cs="Times New Roman" w:eastAsiaTheme="minorEastAsia"/>
    </w:rPr>
  </w:style>
  <w:style w:type="paragraph" w:styleId="TOC3">
    <w:name w:val="toc 3"/>
    <w:basedOn w:val="Normal"/>
    <w:next w:val="Normal"/>
    <w:autoRedefine/>
    <w:uiPriority w:val="39"/>
    <w:unhideWhenUsed/>
    <w:rsid w:val="00344D62"/>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242100"/>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D226E2"/>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275C30"/>
    <w:pPr>
      <w:spacing w:after="0" w:line="240" w:lineRule="auto"/>
    </w:pPr>
  </w:style>
  <w:style w:type="paragraph" w:styleId="ListBullet2" w:customStyle="true">
    <w:name w:val="List Bullet 2"/>
    <w:basedOn w:val="Normal"/>
    <w:link w:val="ListBullet2Char"/>
    <w:qFormat/>
    <w:rsid w:val="2DF76F76"/>
    <w:rPr>
      <w:rFonts w:ascii="Calibri" w:hAnsi="Calibri" w:eastAsia="Calibri" w:cs="Calibri" w:asciiTheme="minorAscii" w:hAnsiTheme="minorAscii" w:eastAsiaTheme="minorAscii" w:cstheme="minorAscii"/>
      <w:noProof w:val="0"/>
      <w:sz w:val="20"/>
      <w:szCs w:val="20"/>
      <w:lang w:val="en-US"/>
    </w:rPr>
    <w:pPr>
      <w:keepLines w:val="1"/>
      <w:numPr>
        <w:ilvl w:val="0"/>
        <w:numId w:val="52"/>
      </w:numPr>
      <w:spacing w:before="0" w:beforeAutospacing="off" w:after="0" w:afterAutospacing="off"/>
      <w:ind w:left="720"/>
    </w:pPr>
  </w:style>
  <w:style w:type="paragraph" w:styleId="ListNumber1" w:customStyle="true">
    <w:name w:val="List Number 1"/>
    <w:basedOn w:val="Normal"/>
    <w:link w:val="ListNumber1Char"/>
    <w:qFormat/>
    <w:rsid w:val="2DF76F76"/>
    <w:rPr>
      <w:rFonts w:ascii="Calibri" w:hAnsi="Calibri" w:eastAsia="Calibri" w:cs="Calibri" w:asciiTheme="minorAscii" w:hAnsiTheme="minorAscii" w:eastAsiaTheme="minorAscii" w:cstheme="minorAscii"/>
      <w:noProof w:val="0"/>
      <w:sz w:val="20"/>
      <w:szCs w:val="20"/>
      <w:lang w:val="en-US"/>
    </w:rPr>
    <w:pPr>
      <w:numPr>
        <w:ilvl w:val="0"/>
        <w:numId w:val="49"/>
      </w:numPr>
      <w:spacing w:before="0" w:beforeAutospacing="off" w:after="240" w:afterAutospacing="off"/>
      <w:ind w:left="720"/>
    </w:pPr>
  </w:style>
  <w:style w:type="character" w:styleId="ListNumber1Char" w:customStyle="true">
    <w:name w:val="List Number 1 Char"/>
    <w:basedOn w:val="DefaultParagraphFont"/>
    <w:link w:val="ListNumber1"/>
    <w:rsid w:val="2DF76F76"/>
    <w:rPr>
      <w:rFonts w:ascii="Calibri" w:hAnsi="Calibri" w:eastAsia="Calibri" w:cs="Calibri" w:asciiTheme="minorAscii" w:hAnsiTheme="minorAscii" w:eastAsiaTheme="minorAscii" w:cstheme="minorAscii"/>
      <w:noProof w:val="0"/>
      <w:sz w:val="20"/>
      <w:szCs w:val="20"/>
      <w:lang w:val="en-US"/>
    </w:rPr>
  </w:style>
  <w:style w:type="character" w:styleId="ListBullet2Char" w:customStyle="true">
    <w:name w:val="List Bullet 2 Char"/>
    <w:basedOn w:val="DefaultParagraphFont"/>
    <w:link w:val="ListBullet2"/>
    <w:rsid w:val="2DF76F76"/>
    <w:rPr>
      <w:rFonts w:ascii="Calibri" w:hAnsi="Calibri" w:eastAsia="Calibri" w:cs="Calibri" w:asciiTheme="minorAscii" w:hAnsiTheme="minorAscii" w:eastAsiaTheme="minorAscii" w:cstheme="minorAscii"/>
      <w:noProof w:val="0"/>
      <w:sz w:val="20"/>
      <w:szCs w:val="20"/>
      <w:lang w:val="en-US"/>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176">
      <w:bodyDiv w:val="1"/>
      <w:marLeft w:val="0"/>
      <w:marRight w:val="0"/>
      <w:marTop w:val="0"/>
      <w:marBottom w:val="0"/>
      <w:divBdr>
        <w:top w:val="none" w:sz="0" w:space="0" w:color="auto"/>
        <w:left w:val="none" w:sz="0" w:space="0" w:color="auto"/>
        <w:bottom w:val="none" w:sz="0" w:space="0" w:color="auto"/>
        <w:right w:val="none" w:sz="0" w:space="0" w:color="auto"/>
      </w:divBdr>
    </w:div>
    <w:div w:id="43937348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troop54.org" TargetMode="Externa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microsoft.com/office/2011/relationships/people" Target="people.xml" Id="R4d3d32bf579f46d4" /><Relationship Type="http://schemas.microsoft.com/office/2011/relationships/commentsExtended" Target="commentsExtended.xml" Id="Re27eb53b569343b9" /><Relationship Type="http://schemas.microsoft.com/office/2016/09/relationships/commentsIds" Target="commentsIds.xml" Id="Rce2a9c05c08a4dba" /><Relationship Type="http://schemas.openxmlformats.org/officeDocument/2006/relationships/glossaryDocument" Target="glossary/document.xml" Id="R53a017b790bc4513" /><Relationship Type="http://schemas.openxmlformats.org/officeDocument/2006/relationships/hyperlink" Target="https://www.scouting.org/programs/scouts-bsa/advancement-and-awards/merit-badges/" TargetMode="External" Id="Rc4eb73bf35074599" /><Relationship Type="http://schemas.openxmlformats.org/officeDocument/2006/relationships/hyperlink" Target="https://www.boyscouttrail.com/boy-scouts/merit-badges.asp" TargetMode="External" Id="R2566326b251a4f8a" /><Relationship Type="http://schemas.openxmlformats.org/officeDocument/2006/relationships/hyperlink" Target="http://www.usscouts.org/mb/mbindex.asp" TargetMode="External" Id="Rcf590eeef30d459e" /><Relationship Type="http://schemas.openxmlformats.org/officeDocument/2006/relationships/hyperlink" Target="https://filestore.scouting.org/filestore/pdf/524-501.pdf" TargetMode="External" Id="R7a4ed8afb9c44330" /><Relationship Type="http://schemas.openxmlformats.org/officeDocument/2006/relationships/hyperlink" Target="https://filestore.scouting.org/filestore/pdf/34405.pdf" TargetMode="External" Id="R8a2b3ea17efa4a13" /><Relationship Type="http://schemas.openxmlformats.org/officeDocument/2006/relationships/hyperlink" Target="mailto:576infomationregistration@scouting.org" TargetMode="External" Id="R5ec5cf174d8e4d1c" /><Relationship Type="http://schemas.openxmlformats.org/officeDocument/2006/relationships/hyperlink" Target="http://www.colonneh.org" TargetMode="External" Id="R345e7002710641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563c1a-c911-4eb5-bfb7-729b00a071b6}"/>
      </w:docPartPr>
      <w:docPartBody>
        <w:p w14:paraId="24891F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F051-3FCB-49F8-A910-0398B7342A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Lokker</dc:creator>
  <keywords/>
  <dc:description/>
  <lastModifiedBy>Guest User</lastModifiedBy>
  <revision>49</revision>
  <lastPrinted>2022-10-30T14:50:00.0000000Z</lastPrinted>
  <dcterms:created xsi:type="dcterms:W3CDTF">2023-10-17T01:41:00.0000000Z</dcterms:created>
  <dcterms:modified xsi:type="dcterms:W3CDTF">2023-11-27T23:28:04.1190541Z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1049771926</vt:i4>
  </property>
  <property fmtid="{D5CDD505-2E9C-101B-9397-08002B2CF9AE}" pid="4" name="_EmailSubject">
    <vt:lpwstr>Uniform Policy &amp; Troop Handbook</vt:lpwstr>
  </property>
  <property fmtid="{D5CDD505-2E9C-101B-9397-08002B2CF9AE}" pid="5" name="_AuthorEmail">
    <vt:lpwstr>alan.l.clark@exxonmobil.com</vt:lpwstr>
  </property>
  <property fmtid="{D5CDD505-2E9C-101B-9397-08002B2CF9AE}" pid="6" name="_AuthorEmailDisplayName">
    <vt:lpwstr>Clark, Alan L</vt:lpwstr>
  </property>
  <property fmtid="{D5CDD505-2E9C-101B-9397-08002B2CF9AE}" pid="7" name="_ReviewingToolsShownOnce">
    <vt:lpwstr/>
  </property>
</Properties>
</file>